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2B95" w14:textId="77777777" w:rsidR="00DB24CA" w:rsidRDefault="00186BB4">
      <w:pPr>
        <w:pStyle w:val="ProductList-Body"/>
        <w:shd w:val="clear" w:color="auto" w:fill="00188F"/>
        <w:ind w:right="8640"/>
        <w:rPr>
          <w:ins w:id="6" w:author="Autor" w:date="2021-09-16T23:42:00Z"/>
          <w:rFonts w:ascii="Calibri Light" w:hAnsi="Calibri Light"/>
          <w:color w:val="FFFFFF"/>
          <w:sz w:val="6"/>
          <w:szCs w:val="6"/>
        </w:rPr>
      </w:pPr>
      <w:bookmarkStart w:id="7" w:name="CoverPage"/>
      <w:ins w:id="8" w:author="Autor" w:date="2021-09-16T23:42:00Z">
        <w:r>
          <w:rPr>
            <w:rFonts w:ascii="Calibri Light" w:hAnsi="Calibri Light"/>
            <w:color w:val="FFFFFF"/>
            <w:sz w:val="6"/>
            <w:szCs w:val="6"/>
          </w:rPr>
          <w:t xml:space="preserve"> </w:t>
        </w:r>
      </w:ins>
    </w:p>
    <w:p w14:paraId="4D6B2B96" w14:textId="77777777" w:rsidR="00DB24CA" w:rsidRDefault="00186BB4">
      <w:pPr>
        <w:pStyle w:val="ProductList-Body"/>
        <w:shd w:val="clear" w:color="auto" w:fill="00188F"/>
        <w:ind w:right="8640"/>
        <w:rPr>
          <w:rFonts w:ascii="Calibri Light" w:hAnsi="Calibri Light"/>
          <w:color w:val="FFFFFF"/>
          <w:sz w:val="32"/>
          <w:szCs w:val="32"/>
        </w:rPr>
        <w:pPrChange w:id="9" w:author="Autor" w:date="2021-09-16T23:42:00Z">
          <w:pPr>
            <w:shd w:val="clear" w:color="auto" w:fill="00188F"/>
            <w:tabs>
              <w:tab w:val="left" w:pos="158"/>
            </w:tabs>
            <w:spacing w:after="0" w:line="240" w:lineRule="auto"/>
            <w:ind w:right="8640"/>
          </w:pPr>
        </w:pPrChange>
      </w:pPr>
      <w:ins w:id="10" w:author="Autor" w:date="2021-09-16T23:42:00Z">
        <w:r>
          <w:rPr>
            <w:rFonts w:ascii="Calibri Light" w:hAnsi="Calibri Light"/>
            <w:color w:val="FFFFFF"/>
            <w:sz w:val="32"/>
            <w:szCs w:val="32"/>
          </w:rPr>
          <w:tab/>
        </w:r>
      </w:ins>
      <w:r>
        <w:rPr>
          <w:rFonts w:ascii="Calibri Light" w:hAnsi="Calibri Light"/>
          <w:color w:val="FFFFFF"/>
          <w:sz w:val="32"/>
          <w:szCs w:val="32"/>
        </w:rPr>
        <w:t>Volume</w:t>
      </w:r>
    </w:p>
    <w:bookmarkEnd w:id="7"/>
    <w:p w14:paraId="4D6B2B97" w14:textId="77777777" w:rsidR="00DB24CA" w:rsidRDefault="00186BB4">
      <w:pPr>
        <w:pStyle w:val="ProductList-Body"/>
        <w:shd w:val="clear" w:color="auto" w:fill="00188F"/>
        <w:spacing w:after="900"/>
        <w:ind w:right="8640"/>
        <w:rPr>
          <w:rFonts w:ascii="Calibri Light" w:hAnsi="Calibri Light"/>
          <w:color w:val="FFFFFF"/>
          <w:sz w:val="32"/>
          <w:szCs w:val="32"/>
        </w:rPr>
        <w:pPrChange w:id="11" w:author="Autor" w:date="2021-09-16T23:42:00Z">
          <w:pPr>
            <w:shd w:val="clear" w:color="auto" w:fill="00188F"/>
            <w:tabs>
              <w:tab w:val="left" w:pos="158"/>
            </w:tabs>
            <w:spacing w:after="900" w:line="240" w:lineRule="auto"/>
            <w:ind w:right="8640"/>
          </w:pPr>
        </w:pPrChange>
      </w:pPr>
      <w:r>
        <w:rPr>
          <w:rFonts w:ascii="Calibri Light" w:hAnsi="Calibri Light"/>
          <w:color w:val="FFFFFF"/>
          <w:sz w:val="32"/>
          <w:szCs w:val="32"/>
        </w:rPr>
        <w:tab/>
        <w:t>Licensing</w:t>
      </w:r>
    </w:p>
    <w:p w14:paraId="4D6B2B98" w14:textId="77777777" w:rsidR="00DB24CA" w:rsidRPr="00186BB4" w:rsidRDefault="00DB24CA">
      <w:pPr>
        <w:pStyle w:val="ProductList-Body"/>
        <w:shd w:val="clear" w:color="auto" w:fill="00188F"/>
        <w:ind w:right="8640"/>
        <w:rPr>
          <w:color w:val="FFFFFF"/>
        </w:rPr>
        <w:pPrChange w:id="12" w:author="Autor" w:date="2021-09-16T23:42:00Z">
          <w:pPr>
            <w:shd w:val="clear" w:color="auto" w:fill="00188F"/>
            <w:tabs>
              <w:tab w:val="left" w:pos="158"/>
            </w:tabs>
            <w:spacing w:after="0" w:line="240" w:lineRule="auto"/>
            <w:ind w:right="8640"/>
          </w:pPr>
        </w:pPrChange>
      </w:pPr>
    </w:p>
    <w:p w14:paraId="4D6B2B99" w14:textId="77777777" w:rsidR="00DB24CA" w:rsidRDefault="00DB24CA">
      <w:pPr>
        <w:pStyle w:val="ProductList-Body"/>
        <w:shd w:val="clear" w:color="auto" w:fill="0072C6"/>
        <w:ind w:right="1800"/>
        <w:rPr>
          <w:rFonts w:ascii="Calibri Light" w:hAnsi="Calibri Light"/>
          <w:color w:val="FFFFFF"/>
          <w:sz w:val="72"/>
          <w:szCs w:val="72"/>
        </w:rPr>
        <w:pPrChange w:id="13" w:author="Autor" w:date="2021-09-16T23:42:00Z">
          <w:pPr>
            <w:shd w:val="clear" w:color="auto" w:fill="0072C6"/>
            <w:tabs>
              <w:tab w:val="left" w:pos="158"/>
            </w:tabs>
            <w:spacing w:after="0" w:line="240" w:lineRule="auto"/>
            <w:ind w:right="1800"/>
          </w:pPr>
        </w:pPrChange>
      </w:pPr>
    </w:p>
    <w:p w14:paraId="4D6B2B9A" w14:textId="77777777" w:rsidR="00DB24CA" w:rsidRDefault="00DB24CA">
      <w:pPr>
        <w:pStyle w:val="ProductList-Body"/>
        <w:shd w:val="clear" w:color="auto" w:fill="0072C6"/>
        <w:ind w:right="1800"/>
        <w:rPr>
          <w:rFonts w:ascii="Calibri Light" w:hAnsi="Calibri Light"/>
          <w:color w:val="FFFFFF"/>
          <w:sz w:val="72"/>
          <w:szCs w:val="72"/>
        </w:rPr>
        <w:pPrChange w:id="14" w:author="Autor" w:date="2021-09-16T23:42:00Z">
          <w:pPr>
            <w:shd w:val="clear" w:color="auto" w:fill="0072C6"/>
            <w:tabs>
              <w:tab w:val="left" w:pos="180"/>
            </w:tabs>
            <w:spacing w:after="0" w:line="240" w:lineRule="auto"/>
            <w:ind w:right="1800"/>
          </w:pPr>
        </w:pPrChange>
      </w:pPr>
    </w:p>
    <w:p w14:paraId="4D6B2B9B" w14:textId="77777777" w:rsidR="00DB24CA" w:rsidRDefault="00186BB4">
      <w:pPr>
        <w:pStyle w:val="ProductList-Body"/>
        <w:shd w:val="clear" w:color="auto" w:fill="0072C6"/>
        <w:tabs>
          <w:tab w:val="clear" w:pos="158"/>
          <w:tab w:val="left" w:pos="360"/>
        </w:tabs>
        <w:ind w:right="1800"/>
        <w:rPr>
          <w:rFonts w:ascii="Calibri Light" w:hAnsi="Calibri Light"/>
          <w:color w:val="FFFFFF"/>
          <w:sz w:val="72"/>
          <w:szCs w:val="72"/>
        </w:rPr>
        <w:pPrChange w:id="15" w:author="Autor" w:date="2021-09-16T23:42:00Z">
          <w:pPr>
            <w:shd w:val="clear" w:color="auto" w:fill="0072C6"/>
            <w:tabs>
              <w:tab w:val="left" w:pos="360"/>
            </w:tabs>
            <w:spacing w:after="0" w:line="240" w:lineRule="auto"/>
            <w:ind w:right="1800"/>
          </w:pPr>
        </w:pPrChange>
      </w:pPr>
      <w:del w:id="16" w:author="Autor" w:date="2021-09-16T23:42:00Z">
        <w:r>
          <w:rPr>
            <w:rFonts w:ascii="Calibri Light" w:hAnsi="Calibri Light"/>
            <w:color w:val="FFFFFF"/>
            <w:sz w:val="72"/>
            <w:szCs w:val="72"/>
          </w:rPr>
          <w:tab/>
        </w:r>
      </w:del>
      <w:r>
        <w:rPr>
          <w:rFonts w:ascii="Calibri Light" w:hAnsi="Calibri Light"/>
          <w:color w:val="FFFFFF"/>
          <w:sz w:val="72"/>
          <w:szCs w:val="72"/>
        </w:rPr>
        <w:t xml:space="preserve">Microsoft </w:t>
      </w:r>
      <w:del w:id="17" w:author="Autor" w:date="2021-09-16T23:42:00Z">
        <w:r>
          <w:rPr>
            <w:rFonts w:ascii="Calibri Light" w:hAnsi="Calibri Light"/>
            <w:color w:val="FFFFFF"/>
            <w:sz w:val="72"/>
            <w:szCs w:val="72"/>
          </w:rPr>
          <w:delText>Online</w:delText>
        </w:r>
      </w:del>
      <w:ins w:id="18" w:author="Autor" w:date="2021-09-16T23:42:00Z">
        <w:r>
          <w:rPr>
            <w:rFonts w:ascii="Calibri Light" w:hAnsi="Calibri Light"/>
            <w:color w:val="FFFFFF"/>
            <w:sz w:val="72"/>
            <w:szCs w:val="72"/>
          </w:rPr>
          <w:t>Products and</w:t>
        </w:r>
      </w:ins>
      <w:r>
        <w:rPr>
          <w:rFonts w:ascii="Calibri Light" w:hAnsi="Calibri Light"/>
          <w:color w:val="FFFFFF"/>
          <w:sz w:val="72"/>
          <w:szCs w:val="72"/>
        </w:rPr>
        <w:t xml:space="preserve"> Services </w:t>
      </w:r>
      <w:del w:id="19" w:author="Autor" w:date="2021-09-16T23:42:00Z">
        <w:r>
          <w:rPr>
            <w:rFonts w:ascii="Calibri Light" w:hAnsi="Calibri Light"/>
            <w:color w:val="FFFFFF"/>
            <w:sz w:val="72"/>
            <w:szCs w:val="72"/>
          </w:rPr>
          <w:tab/>
        </w:r>
      </w:del>
      <w:r>
        <w:rPr>
          <w:rFonts w:ascii="Calibri Light" w:hAnsi="Calibri Light"/>
          <w:color w:val="FFFFFF"/>
          <w:sz w:val="72"/>
          <w:szCs w:val="72"/>
        </w:rPr>
        <w:t>Data Protection Addendum</w:t>
      </w:r>
    </w:p>
    <w:p w14:paraId="4D6B2B9C" w14:textId="77777777" w:rsidR="00DB24CA" w:rsidRDefault="00186BB4">
      <w:pPr>
        <w:pStyle w:val="ProductList-Body"/>
        <w:shd w:val="clear" w:color="auto" w:fill="0072C6"/>
        <w:tabs>
          <w:tab w:val="clear" w:pos="158"/>
          <w:tab w:val="left" w:pos="360"/>
        </w:tabs>
        <w:ind w:right="1800"/>
        <w:rPr>
          <w:rPrChange w:id="20" w:author="Autor" w:date="2021-09-16T23:42:00Z">
            <w:rPr>
              <w:rFonts w:ascii="Calibri Light" w:hAnsi="Calibri Light"/>
              <w:color w:val="FFFFFF"/>
              <w:sz w:val="72"/>
            </w:rPr>
          </w:rPrChange>
        </w:rPr>
        <w:pPrChange w:id="21" w:author="Autor" w:date="2021-09-16T23:42:00Z">
          <w:pPr>
            <w:shd w:val="clear" w:color="auto" w:fill="0072C6"/>
            <w:tabs>
              <w:tab w:val="left" w:pos="360"/>
            </w:tabs>
            <w:spacing w:after="0" w:line="240" w:lineRule="auto"/>
            <w:ind w:right="1800"/>
          </w:pPr>
        </w:pPrChange>
      </w:pPr>
      <w:del w:id="22" w:author="Autor" w:date="2021-09-16T23:42:00Z">
        <w:r>
          <w:rPr>
            <w:rFonts w:ascii="Calibri Light" w:hAnsi="Calibri Light"/>
            <w:color w:val="FFFFFF"/>
            <w:sz w:val="72"/>
            <w:szCs w:val="72"/>
          </w:rPr>
          <w:tab/>
        </w:r>
      </w:del>
      <w:r>
        <w:rPr>
          <w:rFonts w:ascii="Calibri Light" w:hAnsi="Calibri Light"/>
          <w:color w:val="FFFFFF"/>
          <w:sz w:val="48"/>
          <w:rPrChange w:id="23" w:author="Autor" w:date="2021-09-16T23:42:00Z">
            <w:rPr>
              <w:rFonts w:ascii="Calibri Light" w:hAnsi="Calibri Light"/>
              <w:color w:val="FFFFFF"/>
              <w:sz w:val="72"/>
            </w:rPr>
          </w:rPrChange>
        </w:rPr>
        <w:t xml:space="preserve">Last updated </w:t>
      </w:r>
      <w:ins w:id="24" w:author="Autor" w:date="2021-09-16T23:42:00Z">
        <w:r>
          <w:rPr>
            <w:rFonts w:ascii="Calibri Light" w:hAnsi="Calibri Light"/>
            <w:color w:val="FFFFFF"/>
            <w:sz w:val="48"/>
            <w:szCs w:val="48"/>
          </w:rPr>
          <w:t>September 15, 2021</w:t>
        </w:r>
      </w:ins>
    </w:p>
    <w:p w14:paraId="4D6B2B9D" w14:textId="77777777" w:rsidR="00B075F7" w:rsidRDefault="00186BB4">
      <w:pPr>
        <w:shd w:val="clear" w:color="auto" w:fill="0072C6"/>
        <w:tabs>
          <w:tab w:val="left" w:pos="360"/>
        </w:tabs>
        <w:spacing w:after="0" w:line="240" w:lineRule="auto"/>
        <w:ind w:right="1800"/>
        <w:rPr>
          <w:del w:id="25" w:author="Autor" w:date="2021-09-16T23:42:00Z"/>
          <w:rFonts w:ascii="Calibri Light" w:hAnsi="Calibri Light"/>
          <w:color w:val="FFFFFF"/>
          <w:sz w:val="72"/>
          <w:szCs w:val="72"/>
        </w:rPr>
      </w:pPr>
      <w:del w:id="26" w:author="Autor" w:date="2021-09-16T23:42:00Z">
        <w:r>
          <w:rPr>
            <w:rFonts w:ascii="Calibri Light" w:hAnsi="Calibri Light"/>
            <w:color w:val="FFFFFF"/>
            <w:sz w:val="72"/>
            <w:szCs w:val="72"/>
          </w:rPr>
          <w:tab/>
          <w:delText>December 9, 2020</w:delText>
        </w:r>
      </w:del>
    </w:p>
    <w:p w14:paraId="4D6B2B9E" w14:textId="77777777" w:rsidR="00DB24CA" w:rsidRDefault="00DB24CA">
      <w:pPr>
        <w:pStyle w:val="ProductList-Body"/>
        <w:shd w:val="clear" w:color="auto" w:fill="0072C6"/>
        <w:tabs>
          <w:tab w:val="clear" w:pos="158"/>
          <w:tab w:val="left" w:pos="360"/>
        </w:tabs>
        <w:ind w:right="1800"/>
        <w:rPr>
          <w:rPrChange w:id="27" w:author="Autor" w:date="2021-09-16T23:42:00Z">
            <w:rPr>
              <w:rFonts w:ascii="Calibri Light" w:hAnsi="Calibri Light"/>
              <w:color w:val="FFFFFF"/>
              <w:sz w:val="18"/>
              <w:u w:val="single"/>
            </w:rPr>
          </w:rPrChange>
        </w:rPr>
        <w:pPrChange w:id="28" w:author="Autor" w:date="2021-09-16T23:42:00Z">
          <w:pPr>
            <w:shd w:val="clear" w:color="auto" w:fill="0072C6"/>
            <w:tabs>
              <w:tab w:val="left" w:pos="360"/>
            </w:tabs>
            <w:spacing w:after="0" w:line="240" w:lineRule="auto"/>
            <w:ind w:right="1800"/>
          </w:pPr>
        </w:pPrChange>
      </w:pPr>
    </w:p>
    <w:p w14:paraId="4D6B2B9F" w14:textId="77777777" w:rsidR="00DB24CA" w:rsidRDefault="00186BB4">
      <w:pPr>
        <w:pStyle w:val="ProductList-Body"/>
        <w:shd w:val="clear" w:color="auto" w:fill="0072C6"/>
        <w:tabs>
          <w:tab w:val="clear" w:pos="158"/>
          <w:tab w:val="left" w:pos="360"/>
        </w:tabs>
        <w:ind w:right="1800"/>
        <w:pPrChange w:id="29" w:author="Autor" w:date="2021-09-16T23:42:00Z">
          <w:pPr>
            <w:shd w:val="clear" w:color="auto" w:fill="0072C6"/>
            <w:tabs>
              <w:tab w:val="left" w:pos="360"/>
            </w:tabs>
            <w:spacing w:after="0" w:line="240" w:lineRule="auto"/>
            <w:ind w:right="1800"/>
          </w:pPr>
        </w:pPrChange>
      </w:pPr>
      <w:r>
        <w:rPr>
          <w:rStyle w:val="normaltextrun"/>
          <w:sz w:val="22"/>
          <w:rPrChange w:id="30" w:author="Autor" w:date="2021-09-16T23:42:00Z">
            <w:rPr>
              <w:rFonts w:ascii="Calibri Light" w:hAnsi="Calibri Light"/>
              <w:color w:val="FFFFFF"/>
              <w:u w:val="single"/>
            </w:rPr>
          </w:rPrChange>
        </w:rPr>
        <w:t xml:space="preserve">Published in English on </w:t>
      </w:r>
      <w:del w:id="31" w:author="Autor" w:date="2021-09-16T23:42:00Z">
        <w:r>
          <w:rPr>
            <w:rFonts w:ascii="Calibri Light" w:hAnsi="Calibri Light" w:cs="Calibri Light"/>
            <w:color w:val="FFFFFF"/>
            <w:u w:val="single"/>
          </w:rPr>
          <w:delText>December 9, 2020</w:delText>
        </w:r>
      </w:del>
      <w:ins w:id="32" w:author="Autor" w:date="2021-09-16T23:42:00Z">
        <w:r>
          <w:rPr>
            <w:rStyle w:val="normaltextrun"/>
            <w:rFonts w:ascii="Calibri Light" w:hAnsi="Calibri Light" w:cs="Calibri Light"/>
            <w:color w:val="FFFFFF"/>
            <w:sz w:val="22"/>
            <w:szCs w:val="28"/>
            <w:u w:val="single"/>
          </w:rPr>
          <w:t>September 15, 2021</w:t>
        </w:r>
      </w:ins>
      <w:r>
        <w:rPr>
          <w:rStyle w:val="normaltextrun"/>
          <w:sz w:val="22"/>
          <w:rPrChange w:id="33" w:author="Autor" w:date="2021-09-16T23:42:00Z">
            <w:rPr>
              <w:rFonts w:ascii="Calibri Light" w:hAnsi="Calibri Light"/>
              <w:color w:val="FFFFFF"/>
              <w:u w:val="single"/>
            </w:rPr>
          </w:rPrChange>
        </w:rPr>
        <w:t xml:space="preserve">. Translations will be published by Microsoft when available. These commitments are binding on Microsoft as of </w:t>
      </w:r>
      <w:del w:id="34" w:author="Autor" w:date="2021-09-16T23:42:00Z">
        <w:r>
          <w:rPr>
            <w:rFonts w:ascii="Calibri Light" w:hAnsi="Calibri Light" w:cs="Calibri Light"/>
            <w:color w:val="FFFFFF"/>
            <w:u w:val="single"/>
          </w:rPr>
          <w:delText>December 9, 2020</w:delText>
        </w:r>
      </w:del>
      <w:ins w:id="35" w:author="Autor" w:date="2021-09-16T23:42:00Z">
        <w:r>
          <w:rPr>
            <w:rStyle w:val="normaltextrun"/>
            <w:rFonts w:ascii="Calibri Light" w:hAnsi="Calibri Light" w:cs="Calibri Light"/>
            <w:color w:val="FFFFFF"/>
            <w:sz w:val="22"/>
            <w:szCs w:val="28"/>
            <w:u w:val="single"/>
          </w:rPr>
          <w:t>September 15, 2021</w:t>
        </w:r>
      </w:ins>
      <w:r>
        <w:rPr>
          <w:rStyle w:val="normaltextrun"/>
          <w:sz w:val="22"/>
          <w:rPrChange w:id="36" w:author="Autor" w:date="2021-09-16T23:42:00Z">
            <w:rPr>
              <w:rFonts w:ascii="Calibri Light" w:hAnsi="Calibri Light"/>
              <w:color w:val="FFFFFF"/>
              <w:u w:val="single"/>
            </w:rPr>
          </w:rPrChange>
        </w:rPr>
        <w:t>.</w:t>
      </w:r>
    </w:p>
    <w:p w14:paraId="4D6B2BA0" w14:textId="77777777" w:rsidR="00DB24CA" w:rsidRDefault="00DB24CA">
      <w:pPr>
        <w:pStyle w:val="ProductList-Body"/>
        <w:shd w:val="clear" w:color="auto" w:fill="0072C6"/>
        <w:tabs>
          <w:tab w:val="clear" w:pos="158"/>
          <w:tab w:val="left" w:pos="360"/>
        </w:tabs>
        <w:ind w:right="1800"/>
        <w:rPr>
          <w:rFonts w:ascii="Calibri Light" w:hAnsi="Calibri Light"/>
          <w:color w:val="FFFFFF"/>
          <w:sz w:val="48"/>
          <w:szCs w:val="48"/>
        </w:rPr>
        <w:pPrChange w:id="37" w:author="Autor" w:date="2021-09-16T23:42:00Z">
          <w:pPr>
            <w:shd w:val="clear" w:color="auto" w:fill="0072C6"/>
            <w:tabs>
              <w:tab w:val="left" w:pos="360"/>
            </w:tabs>
            <w:spacing w:after="0" w:line="240" w:lineRule="auto"/>
            <w:ind w:right="1800"/>
          </w:pPr>
        </w:pPrChange>
      </w:pPr>
    </w:p>
    <w:p w14:paraId="4D6B2BA1" w14:textId="77777777" w:rsidR="00000000" w:rsidRDefault="006C6249">
      <w:pPr>
        <w:pStyle w:val="ProductList-Body"/>
        <w:sectPr w:rsidR="00000000">
          <w:headerReference w:type="default" r:id="rId7"/>
          <w:footerReference w:type="default" r:id="rId8"/>
          <w:headerReference w:type="first" r:id="rId9"/>
          <w:footerReference w:type="first" r:id="rId10"/>
          <w:pgSz w:w="12240" w:h="15840"/>
          <w:pgMar w:top="720" w:right="720" w:bottom="1440" w:left="720" w:header="720" w:footer="720" w:gutter="0"/>
          <w:cols w:space="720"/>
          <w:titlePg/>
        </w:sectPr>
        <w:pPrChange w:id="42" w:author="Autor" w:date="2021-09-16T23:42:00Z">
          <w:pPr>
            <w:tabs>
              <w:tab w:val="left" w:pos="158"/>
            </w:tabs>
            <w:spacing w:after="0" w:line="240" w:lineRule="auto"/>
          </w:pPr>
        </w:pPrChange>
      </w:pPr>
    </w:p>
    <w:p w14:paraId="4D6B2BA2" w14:textId="77777777" w:rsidR="00DB24CA" w:rsidRDefault="00186BB4">
      <w:pPr>
        <w:pStyle w:val="ProductList-Body"/>
        <w:spacing w:after="120"/>
        <w:outlineLvl w:val="0"/>
        <w:rPr>
          <w:rFonts w:ascii="Calibri Light" w:hAnsi="Calibri Light"/>
          <w:b/>
          <w:sz w:val="40"/>
          <w:szCs w:val="40"/>
        </w:rPr>
        <w:pPrChange w:id="43" w:author="Autor" w:date="2021-09-16T23:42:00Z">
          <w:pPr>
            <w:tabs>
              <w:tab w:val="left" w:pos="158"/>
            </w:tabs>
            <w:spacing w:after="120" w:line="240" w:lineRule="auto"/>
            <w:outlineLvl w:val="0"/>
          </w:pPr>
        </w:pPrChange>
      </w:pPr>
      <w:bookmarkStart w:id="44" w:name="TableofContents"/>
      <w:r>
        <w:rPr>
          <w:rFonts w:ascii="Calibri Light" w:hAnsi="Calibri Light"/>
          <w:b/>
          <w:sz w:val="40"/>
          <w:szCs w:val="40"/>
        </w:rPr>
        <w:lastRenderedPageBreak/>
        <w:t>Table of Contents</w:t>
      </w:r>
    </w:p>
    <w:p w14:paraId="4D6B2BA3" w14:textId="77777777" w:rsidR="0037785E" w:rsidRDefault="0037785E">
      <w:pPr>
        <w:sectPr w:rsidR="0037785E">
          <w:headerReference w:type="default" r:id="rId11"/>
          <w:footerReference w:type="default" r:id="rId12"/>
          <w:pgSz w:w="12240" w:h="15840"/>
          <w:pgMar w:top="1440" w:right="720" w:bottom="1440" w:left="720" w:header="720" w:footer="720" w:gutter="0"/>
          <w:cols w:space="720"/>
        </w:sectPr>
      </w:pPr>
    </w:p>
    <w:bookmarkEnd w:id="44"/>
    <w:p w14:paraId="4D6B2BA4" w14:textId="77777777" w:rsidR="00DB24CA" w:rsidRDefault="00DB24CA">
      <w:pPr>
        <w:pStyle w:val="Verzeichnis1"/>
        <w:tabs>
          <w:tab w:val="right" w:leader="dot" w:pos="5030"/>
        </w:tabs>
        <w:pPrChange w:id="59" w:author="Autor" w:date="2021-09-16T23:42:00Z">
          <w:pPr>
            <w:tabs>
              <w:tab w:val="right" w:leader="dot" w:pos="5030"/>
            </w:tabs>
            <w:spacing w:before="120" w:after="120" w:line="251" w:lineRule="auto"/>
          </w:pPr>
        </w:pPrChange>
      </w:pPr>
    </w:p>
    <w:p w14:paraId="4D6B2BA5" w14:textId="77777777" w:rsidR="00B075F7" w:rsidRDefault="00186BB4">
      <w:pPr>
        <w:tabs>
          <w:tab w:val="right" w:leader="dot" w:pos="5030"/>
        </w:tabs>
        <w:spacing w:before="120" w:after="120" w:line="251" w:lineRule="auto"/>
        <w:rPr>
          <w:del w:id="60" w:author="Autor" w:date="2021-09-16T23:42:00Z"/>
        </w:rPr>
      </w:pPr>
      <w:r>
        <w:rPr>
          <w:b/>
          <w:caps/>
        </w:rPr>
        <w:fldChar w:fldCharType="begin"/>
      </w:r>
      <w:r>
        <w:instrText xml:space="preserve"> TOC \o "1-3" \u \h </w:instrText>
      </w:r>
      <w:r>
        <w:rPr>
          <w:b/>
          <w:caps/>
        </w:rPr>
        <w:fldChar w:fldCharType="separate"/>
      </w:r>
      <w:del w:id="61" w:author="Autor" w:date="2021-09-16T23:42:00Z">
        <w:r>
          <w:fldChar w:fldCharType="begin"/>
        </w:r>
        <w:r>
          <w:delInstrText xml:space="preserve"> HYPERLINK  "#_Toc44323921" </w:delInstrText>
        </w:r>
        <w:r>
          <w:fldChar w:fldCharType="separate"/>
        </w:r>
        <w:r>
          <w:rPr>
            <w:b/>
            <w:caps/>
            <w:color w:val="0563C1"/>
            <w:sz w:val="18"/>
            <w:u w:val="single"/>
          </w:rPr>
          <w:delText>Introduction</w:delText>
        </w:r>
        <w:r>
          <w:rPr>
            <w:b/>
            <w:caps/>
            <w:sz w:val="18"/>
          </w:rPr>
          <w:tab/>
          <w:delText>3</w:delText>
        </w:r>
        <w:r>
          <w:rPr>
            <w:b/>
            <w:caps/>
            <w:sz w:val="18"/>
          </w:rPr>
          <w:fldChar w:fldCharType="end"/>
        </w:r>
      </w:del>
    </w:p>
    <w:p w14:paraId="4D6B2BA6" w14:textId="77777777" w:rsidR="00B075F7" w:rsidRDefault="00186BB4">
      <w:pPr>
        <w:tabs>
          <w:tab w:val="right" w:leader="dot" w:pos="5030"/>
        </w:tabs>
        <w:spacing w:after="0" w:line="251" w:lineRule="auto"/>
        <w:ind w:left="317"/>
        <w:rPr>
          <w:del w:id="62" w:author="Autor" w:date="2021-09-16T23:42:00Z"/>
        </w:rPr>
      </w:pPr>
      <w:del w:id="63" w:author="Autor" w:date="2021-09-16T23:42:00Z">
        <w:r>
          <w:fldChar w:fldCharType="begin"/>
        </w:r>
        <w:r>
          <w:delInstrText xml:space="preserve"> HYPERLINK  "#_Toc44323922" </w:delInstrText>
        </w:r>
        <w:r>
          <w:fldChar w:fldCharType="separate"/>
        </w:r>
        <w:r>
          <w:rPr>
            <w:color w:val="0563C1"/>
            <w:sz w:val="16"/>
            <w:u w:val="single"/>
          </w:rPr>
          <w:delText>Applicable DPA Terms and Updates</w:delText>
        </w:r>
        <w:r>
          <w:rPr>
            <w:sz w:val="16"/>
          </w:rPr>
          <w:tab/>
          <w:delText>3</w:delText>
        </w:r>
        <w:r>
          <w:rPr>
            <w:sz w:val="16"/>
          </w:rPr>
          <w:fldChar w:fldCharType="end"/>
        </w:r>
      </w:del>
    </w:p>
    <w:p w14:paraId="4D6B2BA7" w14:textId="77777777" w:rsidR="00B075F7" w:rsidRDefault="00186BB4">
      <w:pPr>
        <w:tabs>
          <w:tab w:val="right" w:leader="dot" w:pos="5030"/>
        </w:tabs>
        <w:spacing w:after="0" w:line="251" w:lineRule="auto"/>
        <w:ind w:left="317"/>
        <w:rPr>
          <w:del w:id="64" w:author="Autor" w:date="2021-09-16T23:42:00Z"/>
        </w:rPr>
      </w:pPr>
      <w:del w:id="65" w:author="Autor" w:date="2021-09-16T23:42:00Z">
        <w:r>
          <w:fldChar w:fldCharType="begin"/>
        </w:r>
        <w:r>
          <w:delInstrText xml:space="preserve"> HYPERLINK  "#_Toc44323923" </w:delInstrText>
        </w:r>
        <w:r>
          <w:fldChar w:fldCharType="separate"/>
        </w:r>
        <w:r>
          <w:rPr>
            <w:color w:val="0563C1"/>
            <w:sz w:val="16"/>
            <w:u w:val="single"/>
          </w:rPr>
          <w:delText>Electronic Notices</w:delText>
        </w:r>
        <w:r>
          <w:rPr>
            <w:sz w:val="16"/>
          </w:rPr>
          <w:tab/>
          <w:delText>3</w:delText>
        </w:r>
        <w:r>
          <w:rPr>
            <w:sz w:val="16"/>
          </w:rPr>
          <w:fldChar w:fldCharType="end"/>
        </w:r>
      </w:del>
    </w:p>
    <w:p w14:paraId="4D6B2BA8" w14:textId="77777777" w:rsidR="00B075F7" w:rsidRDefault="00186BB4">
      <w:pPr>
        <w:tabs>
          <w:tab w:val="right" w:leader="dot" w:pos="5030"/>
        </w:tabs>
        <w:spacing w:after="0" w:line="251" w:lineRule="auto"/>
        <w:ind w:left="317"/>
        <w:rPr>
          <w:del w:id="66" w:author="Autor" w:date="2021-09-16T23:42:00Z"/>
        </w:rPr>
      </w:pPr>
      <w:del w:id="67" w:author="Autor" w:date="2021-09-16T23:42:00Z">
        <w:r>
          <w:fldChar w:fldCharType="begin"/>
        </w:r>
        <w:r>
          <w:delInstrText xml:space="preserve"> HYPERLINK  "#_Toc44323924" </w:delInstrText>
        </w:r>
        <w:r>
          <w:fldChar w:fldCharType="separate"/>
        </w:r>
        <w:r>
          <w:rPr>
            <w:color w:val="0563C1"/>
            <w:sz w:val="16"/>
            <w:u w:val="single"/>
          </w:rPr>
          <w:delText>Prior Versions</w:delText>
        </w:r>
        <w:r>
          <w:rPr>
            <w:sz w:val="16"/>
          </w:rPr>
          <w:tab/>
          <w:delText>3</w:delText>
        </w:r>
        <w:r>
          <w:rPr>
            <w:sz w:val="16"/>
          </w:rPr>
          <w:fldChar w:fldCharType="end"/>
        </w:r>
      </w:del>
    </w:p>
    <w:p w14:paraId="4D6B2BA9" w14:textId="77777777" w:rsidR="00B075F7" w:rsidRDefault="00186BB4">
      <w:pPr>
        <w:tabs>
          <w:tab w:val="right" w:leader="dot" w:pos="5030"/>
        </w:tabs>
        <w:spacing w:before="120" w:after="120" w:line="251" w:lineRule="auto"/>
        <w:rPr>
          <w:del w:id="68" w:author="Autor" w:date="2021-09-16T23:42:00Z"/>
        </w:rPr>
      </w:pPr>
      <w:del w:id="69" w:author="Autor" w:date="2021-09-16T23:42:00Z">
        <w:r>
          <w:fldChar w:fldCharType="begin"/>
        </w:r>
        <w:r>
          <w:delInstrText xml:space="preserve"> HYPERLINK  "#_Toc44323925" </w:delInstrText>
        </w:r>
        <w:r>
          <w:fldChar w:fldCharType="separate"/>
        </w:r>
        <w:r>
          <w:rPr>
            <w:b/>
            <w:caps/>
            <w:color w:val="0563C1"/>
            <w:sz w:val="18"/>
            <w:u w:val="single"/>
          </w:rPr>
          <w:delText>Definitions</w:delText>
        </w:r>
        <w:r>
          <w:rPr>
            <w:b/>
            <w:caps/>
            <w:sz w:val="18"/>
          </w:rPr>
          <w:tab/>
          <w:delText>4</w:delText>
        </w:r>
        <w:r>
          <w:rPr>
            <w:b/>
            <w:caps/>
            <w:sz w:val="18"/>
          </w:rPr>
          <w:fldChar w:fldCharType="end"/>
        </w:r>
      </w:del>
    </w:p>
    <w:p w14:paraId="4D6B2BAA" w14:textId="77777777" w:rsidR="00B075F7" w:rsidRDefault="00186BB4">
      <w:pPr>
        <w:tabs>
          <w:tab w:val="right" w:leader="dot" w:pos="5030"/>
        </w:tabs>
        <w:spacing w:before="120" w:after="120" w:line="251" w:lineRule="auto"/>
        <w:rPr>
          <w:del w:id="70" w:author="Autor" w:date="2021-09-16T23:42:00Z"/>
        </w:rPr>
      </w:pPr>
      <w:del w:id="71" w:author="Autor" w:date="2021-09-16T23:42:00Z">
        <w:r>
          <w:fldChar w:fldCharType="begin"/>
        </w:r>
        <w:r>
          <w:delInstrText xml:space="preserve"> HYPERLINK  "#_Toc44323926" </w:delInstrText>
        </w:r>
        <w:r>
          <w:fldChar w:fldCharType="separate"/>
        </w:r>
        <w:r>
          <w:rPr>
            <w:b/>
            <w:caps/>
            <w:color w:val="0563C1"/>
            <w:sz w:val="18"/>
            <w:u w:val="single"/>
          </w:rPr>
          <w:delText>General Terms</w:delText>
        </w:r>
        <w:r>
          <w:rPr>
            <w:b/>
            <w:caps/>
            <w:sz w:val="18"/>
          </w:rPr>
          <w:tab/>
          <w:delText>6</w:delText>
        </w:r>
        <w:r>
          <w:rPr>
            <w:b/>
            <w:caps/>
            <w:sz w:val="18"/>
          </w:rPr>
          <w:fldChar w:fldCharType="end"/>
        </w:r>
      </w:del>
    </w:p>
    <w:p w14:paraId="4D6B2BAB" w14:textId="77777777" w:rsidR="00B075F7" w:rsidRDefault="00186BB4">
      <w:pPr>
        <w:tabs>
          <w:tab w:val="right" w:leader="dot" w:pos="5030"/>
        </w:tabs>
        <w:spacing w:after="0" w:line="251" w:lineRule="auto"/>
        <w:ind w:left="317"/>
        <w:rPr>
          <w:del w:id="72" w:author="Autor" w:date="2021-09-16T23:42:00Z"/>
        </w:rPr>
      </w:pPr>
      <w:del w:id="73" w:author="Autor" w:date="2021-09-16T23:42:00Z">
        <w:r>
          <w:fldChar w:fldCharType="begin"/>
        </w:r>
        <w:r>
          <w:delInstrText xml:space="preserve"> HYPERLINK  "#_Toc44323927" </w:delInstrText>
        </w:r>
        <w:r>
          <w:fldChar w:fldCharType="separate"/>
        </w:r>
        <w:r>
          <w:rPr>
            <w:color w:val="0563C1"/>
            <w:sz w:val="16"/>
            <w:u w:val="single"/>
          </w:rPr>
          <w:delText>Compliance with Laws</w:delText>
        </w:r>
        <w:r>
          <w:rPr>
            <w:sz w:val="16"/>
          </w:rPr>
          <w:tab/>
          <w:delText>6</w:delText>
        </w:r>
        <w:r>
          <w:rPr>
            <w:sz w:val="16"/>
          </w:rPr>
          <w:fldChar w:fldCharType="end"/>
        </w:r>
      </w:del>
    </w:p>
    <w:p w14:paraId="4D6B2BAC" w14:textId="77777777" w:rsidR="00B075F7" w:rsidRDefault="00186BB4">
      <w:pPr>
        <w:tabs>
          <w:tab w:val="right" w:leader="dot" w:pos="5030"/>
        </w:tabs>
        <w:spacing w:before="120" w:after="120" w:line="251" w:lineRule="auto"/>
        <w:rPr>
          <w:del w:id="74" w:author="Autor" w:date="2021-09-16T23:42:00Z"/>
        </w:rPr>
      </w:pPr>
      <w:del w:id="75" w:author="Autor" w:date="2021-09-16T23:42:00Z">
        <w:r>
          <w:fldChar w:fldCharType="begin"/>
        </w:r>
        <w:r>
          <w:delInstrText xml:space="preserve"> HYPERLINK  "#_Toc44323928" </w:delInstrText>
        </w:r>
        <w:r>
          <w:fldChar w:fldCharType="separate"/>
        </w:r>
        <w:r>
          <w:rPr>
            <w:b/>
            <w:caps/>
            <w:color w:val="0563C1"/>
            <w:sz w:val="18"/>
            <w:u w:val="single"/>
          </w:rPr>
          <w:delText>Data Protection Terms</w:delText>
        </w:r>
        <w:r>
          <w:rPr>
            <w:b/>
            <w:caps/>
            <w:sz w:val="18"/>
          </w:rPr>
          <w:tab/>
          <w:delText>6</w:delText>
        </w:r>
        <w:r>
          <w:rPr>
            <w:b/>
            <w:caps/>
            <w:sz w:val="18"/>
          </w:rPr>
          <w:fldChar w:fldCharType="end"/>
        </w:r>
      </w:del>
    </w:p>
    <w:p w14:paraId="4D6B2BAD" w14:textId="77777777" w:rsidR="00B075F7" w:rsidRDefault="00186BB4">
      <w:pPr>
        <w:tabs>
          <w:tab w:val="right" w:leader="dot" w:pos="5030"/>
        </w:tabs>
        <w:spacing w:after="0" w:line="251" w:lineRule="auto"/>
        <w:ind w:left="317"/>
        <w:rPr>
          <w:del w:id="76" w:author="Autor" w:date="2021-09-16T23:42:00Z"/>
        </w:rPr>
      </w:pPr>
      <w:del w:id="77" w:author="Autor" w:date="2021-09-16T23:42:00Z">
        <w:r>
          <w:fldChar w:fldCharType="begin"/>
        </w:r>
        <w:r>
          <w:delInstrText xml:space="preserve"> HYPERLINK  "#_Toc44323929" </w:delInstrText>
        </w:r>
        <w:r>
          <w:fldChar w:fldCharType="separate"/>
        </w:r>
        <w:r>
          <w:rPr>
            <w:color w:val="0563C1"/>
            <w:sz w:val="16"/>
            <w:u w:val="single"/>
          </w:rPr>
          <w:delText>Scope</w:delText>
        </w:r>
        <w:r>
          <w:rPr>
            <w:sz w:val="16"/>
          </w:rPr>
          <w:tab/>
          <w:delText>6</w:delText>
        </w:r>
        <w:r>
          <w:rPr>
            <w:sz w:val="16"/>
          </w:rPr>
          <w:fldChar w:fldCharType="end"/>
        </w:r>
      </w:del>
    </w:p>
    <w:p w14:paraId="4D6B2BAE" w14:textId="77777777" w:rsidR="00B075F7" w:rsidRDefault="00186BB4">
      <w:pPr>
        <w:tabs>
          <w:tab w:val="right" w:leader="dot" w:pos="5030"/>
        </w:tabs>
        <w:spacing w:after="0" w:line="251" w:lineRule="auto"/>
        <w:ind w:left="317"/>
        <w:rPr>
          <w:del w:id="78" w:author="Autor" w:date="2021-09-16T23:42:00Z"/>
        </w:rPr>
      </w:pPr>
      <w:del w:id="79" w:author="Autor" w:date="2021-09-16T23:42:00Z">
        <w:r>
          <w:fldChar w:fldCharType="begin"/>
        </w:r>
        <w:r>
          <w:delInstrText xml:space="preserve"> HYPERLINK  "#_Toc44323930" </w:delInstrText>
        </w:r>
        <w:r>
          <w:fldChar w:fldCharType="separate"/>
        </w:r>
        <w:r>
          <w:rPr>
            <w:color w:val="0563C1"/>
            <w:sz w:val="16"/>
            <w:u w:val="single"/>
          </w:rPr>
          <w:delText>Nature of Data Processing; Ownership</w:delText>
        </w:r>
        <w:r>
          <w:rPr>
            <w:sz w:val="16"/>
          </w:rPr>
          <w:tab/>
          <w:delText>6</w:delText>
        </w:r>
        <w:r>
          <w:rPr>
            <w:sz w:val="16"/>
          </w:rPr>
          <w:fldChar w:fldCharType="end"/>
        </w:r>
      </w:del>
    </w:p>
    <w:p w14:paraId="4D6B2BAF" w14:textId="77777777" w:rsidR="00B075F7" w:rsidRDefault="00186BB4">
      <w:pPr>
        <w:tabs>
          <w:tab w:val="right" w:leader="dot" w:pos="5030"/>
        </w:tabs>
        <w:spacing w:after="0" w:line="251" w:lineRule="auto"/>
        <w:ind w:left="317"/>
        <w:rPr>
          <w:del w:id="80" w:author="Autor" w:date="2021-09-16T23:42:00Z"/>
        </w:rPr>
      </w:pPr>
      <w:del w:id="81" w:author="Autor" w:date="2021-09-16T23:42:00Z">
        <w:r>
          <w:fldChar w:fldCharType="begin"/>
        </w:r>
        <w:r>
          <w:delInstrText xml:space="preserve"> HYPERLINK  "#_Toc44323931" </w:delInstrText>
        </w:r>
        <w:r>
          <w:fldChar w:fldCharType="separate"/>
        </w:r>
        <w:r>
          <w:rPr>
            <w:color w:val="0563C1"/>
            <w:sz w:val="16"/>
            <w:u w:val="single"/>
          </w:rPr>
          <w:delText>Disclosure of Processed Data</w:delText>
        </w:r>
        <w:r>
          <w:rPr>
            <w:sz w:val="16"/>
          </w:rPr>
          <w:tab/>
          <w:delText>7</w:delText>
        </w:r>
        <w:r>
          <w:rPr>
            <w:sz w:val="16"/>
          </w:rPr>
          <w:fldChar w:fldCharType="end"/>
        </w:r>
      </w:del>
    </w:p>
    <w:p w14:paraId="4D6B2BB0" w14:textId="77777777" w:rsidR="00B075F7" w:rsidRDefault="00186BB4">
      <w:pPr>
        <w:tabs>
          <w:tab w:val="right" w:leader="dot" w:pos="5030"/>
        </w:tabs>
        <w:spacing w:after="0" w:line="251" w:lineRule="auto"/>
        <w:ind w:left="317"/>
        <w:rPr>
          <w:del w:id="82" w:author="Autor" w:date="2021-09-16T23:42:00Z"/>
        </w:rPr>
      </w:pPr>
      <w:del w:id="83" w:author="Autor" w:date="2021-09-16T23:42:00Z">
        <w:r>
          <w:fldChar w:fldCharType="begin"/>
        </w:r>
        <w:r>
          <w:delInstrText xml:space="preserve"> HYPERLINK  "#_Toc44323932" </w:delInstrText>
        </w:r>
        <w:r>
          <w:fldChar w:fldCharType="separate"/>
        </w:r>
        <w:r>
          <w:rPr>
            <w:color w:val="0563C1"/>
            <w:sz w:val="16"/>
            <w:u w:val="single"/>
          </w:rPr>
          <w:delText>Processing of Personal Data; GDPR</w:delText>
        </w:r>
        <w:r>
          <w:rPr>
            <w:sz w:val="16"/>
          </w:rPr>
          <w:tab/>
          <w:delText>7</w:delText>
        </w:r>
        <w:r>
          <w:rPr>
            <w:sz w:val="16"/>
          </w:rPr>
          <w:fldChar w:fldCharType="end"/>
        </w:r>
      </w:del>
    </w:p>
    <w:p w14:paraId="4D6B2BB1" w14:textId="77777777" w:rsidR="00B075F7" w:rsidRDefault="00186BB4">
      <w:pPr>
        <w:tabs>
          <w:tab w:val="right" w:leader="dot" w:pos="5030"/>
        </w:tabs>
        <w:spacing w:after="0" w:line="251" w:lineRule="auto"/>
        <w:ind w:left="317"/>
        <w:rPr>
          <w:del w:id="84" w:author="Autor" w:date="2021-09-16T23:42:00Z"/>
        </w:rPr>
      </w:pPr>
      <w:del w:id="85" w:author="Autor" w:date="2021-09-16T23:42:00Z">
        <w:r>
          <w:fldChar w:fldCharType="begin"/>
        </w:r>
        <w:r>
          <w:delInstrText xml:space="preserve"> HYPERLINK  "#_Toc44323933" </w:delInstrText>
        </w:r>
        <w:r>
          <w:fldChar w:fldCharType="separate"/>
        </w:r>
        <w:r>
          <w:rPr>
            <w:color w:val="0563C1"/>
            <w:sz w:val="16"/>
            <w:u w:val="single"/>
          </w:rPr>
          <w:delText>Data Security</w:delText>
        </w:r>
        <w:r>
          <w:rPr>
            <w:sz w:val="16"/>
          </w:rPr>
          <w:tab/>
          <w:delText>8</w:delText>
        </w:r>
        <w:r>
          <w:rPr>
            <w:sz w:val="16"/>
          </w:rPr>
          <w:fldChar w:fldCharType="end"/>
        </w:r>
      </w:del>
    </w:p>
    <w:p w14:paraId="4D6B2BB2" w14:textId="77777777" w:rsidR="00B075F7" w:rsidRDefault="00186BB4">
      <w:pPr>
        <w:tabs>
          <w:tab w:val="right" w:leader="dot" w:pos="5030"/>
        </w:tabs>
        <w:spacing w:after="0" w:line="251" w:lineRule="auto"/>
        <w:ind w:left="317"/>
        <w:rPr>
          <w:del w:id="86" w:author="Autor" w:date="2021-09-16T23:42:00Z"/>
        </w:rPr>
      </w:pPr>
      <w:del w:id="87" w:author="Autor" w:date="2021-09-16T23:42:00Z">
        <w:r>
          <w:fldChar w:fldCharType="begin"/>
        </w:r>
        <w:r>
          <w:delInstrText xml:space="preserve"> HYPERLINK  "#_Toc44323934" </w:delInstrText>
        </w:r>
        <w:r>
          <w:fldChar w:fldCharType="separate"/>
        </w:r>
        <w:r>
          <w:rPr>
            <w:color w:val="0563C1"/>
            <w:sz w:val="16"/>
            <w:u w:val="single"/>
          </w:rPr>
          <w:delText>Security Incident Notification</w:delText>
        </w:r>
        <w:r>
          <w:rPr>
            <w:sz w:val="16"/>
          </w:rPr>
          <w:tab/>
          <w:delText>9</w:delText>
        </w:r>
        <w:r>
          <w:rPr>
            <w:sz w:val="16"/>
          </w:rPr>
          <w:fldChar w:fldCharType="end"/>
        </w:r>
      </w:del>
    </w:p>
    <w:p w14:paraId="4D6B2BB3" w14:textId="77777777" w:rsidR="00B075F7" w:rsidRDefault="00186BB4">
      <w:pPr>
        <w:tabs>
          <w:tab w:val="right" w:leader="dot" w:pos="5030"/>
        </w:tabs>
        <w:spacing w:after="0" w:line="251" w:lineRule="auto"/>
        <w:ind w:left="317"/>
        <w:rPr>
          <w:del w:id="88" w:author="Autor" w:date="2021-09-16T23:42:00Z"/>
        </w:rPr>
      </w:pPr>
      <w:del w:id="89" w:author="Autor" w:date="2021-09-16T23:42:00Z">
        <w:r>
          <w:fldChar w:fldCharType="begin"/>
        </w:r>
        <w:r>
          <w:delInstrText xml:space="preserve"> HYPERLINK  "#_Toc44323935" </w:delInstrText>
        </w:r>
        <w:r>
          <w:fldChar w:fldCharType="separate"/>
        </w:r>
        <w:r>
          <w:rPr>
            <w:color w:val="0563C1"/>
            <w:sz w:val="16"/>
            <w:u w:val="single"/>
          </w:rPr>
          <w:delText>Data Transfers and Location</w:delText>
        </w:r>
        <w:r>
          <w:rPr>
            <w:sz w:val="16"/>
          </w:rPr>
          <w:tab/>
          <w:delText>10</w:delText>
        </w:r>
        <w:r>
          <w:rPr>
            <w:sz w:val="16"/>
          </w:rPr>
          <w:fldChar w:fldCharType="end"/>
        </w:r>
      </w:del>
    </w:p>
    <w:p w14:paraId="4D6B2BB4" w14:textId="77777777" w:rsidR="00B075F7" w:rsidRDefault="00186BB4">
      <w:pPr>
        <w:tabs>
          <w:tab w:val="right" w:leader="dot" w:pos="5030"/>
        </w:tabs>
        <w:spacing w:after="0" w:line="251" w:lineRule="auto"/>
        <w:ind w:left="317"/>
        <w:rPr>
          <w:del w:id="90" w:author="Autor" w:date="2021-09-16T23:42:00Z"/>
        </w:rPr>
      </w:pPr>
      <w:del w:id="91" w:author="Autor" w:date="2021-09-16T23:42:00Z">
        <w:r>
          <w:fldChar w:fldCharType="begin"/>
        </w:r>
        <w:r>
          <w:delInstrText xml:space="preserve"> HYPERLINK  "#_Toc44323936" </w:delInstrText>
        </w:r>
        <w:r>
          <w:fldChar w:fldCharType="separate"/>
        </w:r>
        <w:r>
          <w:rPr>
            <w:color w:val="0563C1"/>
            <w:sz w:val="16"/>
            <w:u w:val="single"/>
          </w:rPr>
          <w:delText>Data Retention and Deletion</w:delText>
        </w:r>
        <w:r>
          <w:rPr>
            <w:sz w:val="16"/>
          </w:rPr>
          <w:tab/>
          <w:delText>10</w:delText>
        </w:r>
        <w:r>
          <w:rPr>
            <w:sz w:val="16"/>
          </w:rPr>
          <w:fldChar w:fldCharType="end"/>
        </w:r>
      </w:del>
    </w:p>
    <w:p w14:paraId="4D6B2BB5" w14:textId="77777777" w:rsidR="00B075F7" w:rsidRDefault="00186BB4">
      <w:pPr>
        <w:tabs>
          <w:tab w:val="right" w:leader="dot" w:pos="5030"/>
        </w:tabs>
        <w:spacing w:after="0" w:line="251" w:lineRule="auto"/>
        <w:ind w:left="317"/>
        <w:rPr>
          <w:del w:id="92" w:author="Autor" w:date="2021-09-16T23:42:00Z"/>
        </w:rPr>
      </w:pPr>
      <w:del w:id="93" w:author="Autor" w:date="2021-09-16T23:42:00Z">
        <w:r>
          <w:fldChar w:fldCharType="begin"/>
        </w:r>
        <w:r>
          <w:delInstrText xml:space="preserve"> HYPERLINK  "#_Toc44323937" </w:delInstrText>
        </w:r>
        <w:r>
          <w:fldChar w:fldCharType="separate"/>
        </w:r>
        <w:r>
          <w:rPr>
            <w:color w:val="0563C1"/>
            <w:sz w:val="16"/>
            <w:u w:val="single"/>
          </w:rPr>
          <w:delText>Processor Confidentiality Commitment</w:delText>
        </w:r>
        <w:r>
          <w:rPr>
            <w:sz w:val="16"/>
          </w:rPr>
          <w:tab/>
          <w:delText>10</w:delText>
        </w:r>
        <w:r>
          <w:rPr>
            <w:sz w:val="16"/>
          </w:rPr>
          <w:fldChar w:fldCharType="end"/>
        </w:r>
      </w:del>
    </w:p>
    <w:p w14:paraId="4D6B2BB6" w14:textId="77777777" w:rsidR="00B075F7" w:rsidRDefault="00186BB4">
      <w:pPr>
        <w:tabs>
          <w:tab w:val="right" w:leader="dot" w:pos="5030"/>
        </w:tabs>
        <w:spacing w:after="0" w:line="251" w:lineRule="auto"/>
        <w:ind w:left="317"/>
        <w:rPr>
          <w:del w:id="94" w:author="Autor" w:date="2021-09-16T23:42:00Z"/>
        </w:rPr>
      </w:pPr>
      <w:del w:id="95" w:author="Autor" w:date="2021-09-16T23:42:00Z">
        <w:r>
          <w:fldChar w:fldCharType="begin"/>
        </w:r>
        <w:r>
          <w:delInstrText xml:space="preserve"> HYPERLINK  "#_Toc44323938" </w:delInstrText>
        </w:r>
        <w:r>
          <w:fldChar w:fldCharType="separate"/>
        </w:r>
        <w:r>
          <w:rPr>
            <w:color w:val="0563C1"/>
            <w:sz w:val="16"/>
            <w:u w:val="single"/>
          </w:rPr>
          <w:delText>Notice and Controls on use of Subprocessors</w:delText>
        </w:r>
        <w:r>
          <w:rPr>
            <w:sz w:val="16"/>
          </w:rPr>
          <w:tab/>
          <w:delText>10</w:delText>
        </w:r>
        <w:r>
          <w:rPr>
            <w:sz w:val="16"/>
          </w:rPr>
          <w:fldChar w:fldCharType="end"/>
        </w:r>
      </w:del>
    </w:p>
    <w:p w14:paraId="4D6B2BB7" w14:textId="77777777" w:rsidR="00B075F7" w:rsidRDefault="00186BB4">
      <w:pPr>
        <w:tabs>
          <w:tab w:val="right" w:leader="dot" w:pos="5030"/>
        </w:tabs>
        <w:spacing w:after="0" w:line="251" w:lineRule="auto"/>
        <w:ind w:left="317"/>
        <w:rPr>
          <w:del w:id="96" w:author="Autor" w:date="2021-09-16T23:42:00Z"/>
        </w:rPr>
      </w:pPr>
      <w:del w:id="97" w:author="Autor" w:date="2021-09-16T23:42:00Z">
        <w:r>
          <w:fldChar w:fldCharType="begin"/>
        </w:r>
        <w:r>
          <w:delInstrText xml:space="preserve"> HYPERLINK  "#_Toc44323939" </w:delInstrText>
        </w:r>
        <w:r>
          <w:fldChar w:fldCharType="separate"/>
        </w:r>
        <w:r>
          <w:rPr>
            <w:color w:val="0563C1"/>
            <w:sz w:val="16"/>
            <w:u w:val="single"/>
          </w:rPr>
          <w:delText>Educational Institutions</w:delText>
        </w:r>
        <w:r>
          <w:rPr>
            <w:sz w:val="16"/>
          </w:rPr>
          <w:tab/>
          <w:delText>11</w:delText>
        </w:r>
        <w:r>
          <w:rPr>
            <w:sz w:val="16"/>
          </w:rPr>
          <w:fldChar w:fldCharType="end"/>
        </w:r>
      </w:del>
    </w:p>
    <w:p w14:paraId="4D6B2BB8" w14:textId="77777777" w:rsidR="00B075F7" w:rsidRDefault="00186BB4">
      <w:pPr>
        <w:tabs>
          <w:tab w:val="right" w:leader="dot" w:pos="5030"/>
        </w:tabs>
        <w:spacing w:after="0" w:line="251" w:lineRule="auto"/>
        <w:ind w:left="317"/>
        <w:rPr>
          <w:del w:id="98" w:author="Autor" w:date="2021-09-16T23:42:00Z"/>
        </w:rPr>
      </w:pPr>
      <w:del w:id="99" w:author="Autor" w:date="2021-09-16T23:42:00Z">
        <w:r>
          <w:fldChar w:fldCharType="begin"/>
        </w:r>
        <w:r>
          <w:delInstrText xml:space="preserve"> HYPERLINK  "#_Toc44323940" </w:delInstrText>
        </w:r>
        <w:r>
          <w:fldChar w:fldCharType="separate"/>
        </w:r>
        <w:r>
          <w:rPr>
            <w:color w:val="0563C1"/>
            <w:sz w:val="16"/>
            <w:u w:val="single"/>
          </w:rPr>
          <w:delText>CJIS Customer Agreement</w:delText>
        </w:r>
        <w:r>
          <w:rPr>
            <w:sz w:val="16"/>
          </w:rPr>
          <w:tab/>
          <w:delText>11</w:delText>
        </w:r>
        <w:r>
          <w:rPr>
            <w:sz w:val="16"/>
          </w:rPr>
          <w:fldChar w:fldCharType="end"/>
        </w:r>
      </w:del>
    </w:p>
    <w:p w14:paraId="4D6B2BB9" w14:textId="77777777" w:rsidR="00B075F7" w:rsidRDefault="00186BB4">
      <w:pPr>
        <w:tabs>
          <w:tab w:val="right" w:leader="dot" w:pos="5030"/>
        </w:tabs>
        <w:spacing w:after="0" w:line="251" w:lineRule="auto"/>
        <w:ind w:left="317"/>
        <w:rPr>
          <w:del w:id="100" w:author="Autor" w:date="2021-09-16T23:42:00Z"/>
        </w:rPr>
      </w:pPr>
      <w:del w:id="101" w:author="Autor" w:date="2021-09-16T23:42:00Z">
        <w:r>
          <w:fldChar w:fldCharType="begin"/>
        </w:r>
        <w:r>
          <w:delInstrText xml:space="preserve"> HYPERLINK  "#_Toc44323941" </w:delInstrText>
        </w:r>
        <w:r>
          <w:fldChar w:fldCharType="separate"/>
        </w:r>
        <w:r>
          <w:rPr>
            <w:color w:val="0563C1"/>
            <w:sz w:val="16"/>
            <w:u w:val="single"/>
          </w:rPr>
          <w:delText>HIPAA Business Associate</w:delText>
        </w:r>
        <w:r>
          <w:rPr>
            <w:sz w:val="16"/>
          </w:rPr>
          <w:tab/>
          <w:delText>11</w:delText>
        </w:r>
        <w:r>
          <w:rPr>
            <w:sz w:val="16"/>
          </w:rPr>
          <w:fldChar w:fldCharType="end"/>
        </w:r>
      </w:del>
    </w:p>
    <w:p w14:paraId="4D6B2BBA" w14:textId="77777777" w:rsidR="00B075F7" w:rsidRDefault="00186BB4">
      <w:pPr>
        <w:tabs>
          <w:tab w:val="right" w:leader="dot" w:pos="5030"/>
        </w:tabs>
        <w:spacing w:after="0" w:line="251" w:lineRule="auto"/>
        <w:ind w:left="317"/>
        <w:rPr>
          <w:del w:id="102" w:author="Autor" w:date="2021-09-16T23:42:00Z"/>
        </w:rPr>
      </w:pPr>
      <w:del w:id="103" w:author="Autor" w:date="2021-09-16T23:42:00Z">
        <w:r>
          <w:fldChar w:fldCharType="begin"/>
        </w:r>
        <w:r>
          <w:delInstrText xml:space="preserve"> HYPERLINK  "#_Toc44323942" </w:delInstrText>
        </w:r>
        <w:r>
          <w:fldChar w:fldCharType="separate"/>
        </w:r>
        <w:r>
          <w:rPr>
            <w:color w:val="0563C1"/>
            <w:sz w:val="16"/>
            <w:u w:val="single"/>
          </w:rPr>
          <w:delText>California Consumer Privacy Act (CCPA)</w:delText>
        </w:r>
        <w:r>
          <w:rPr>
            <w:sz w:val="16"/>
          </w:rPr>
          <w:tab/>
          <w:delText>11</w:delText>
        </w:r>
        <w:r>
          <w:rPr>
            <w:sz w:val="16"/>
          </w:rPr>
          <w:fldChar w:fldCharType="end"/>
        </w:r>
      </w:del>
    </w:p>
    <w:p w14:paraId="4D6B2BBB" w14:textId="77777777" w:rsidR="00B075F7" w:rsidRDefault="00186BB4">
      <w:pPr>
        <w:tabs>
          <w:tab w:val="right" w:leader="dot" w:pos="5030"/>
        </w:tabs>
        <w:spacing w:after="0" w:line="251" w:lineRule="auto"/>
        <w:ind w:left="317"/>
        <w:rPr>
          <w:del w:id="104" w:author="Autor" w:date="2021-09-16T23:42:00Z"/>
        </w:rPr>
      </w:pPr>
      <w:del w:id="105" w:author="Autor" w:date="2021-09-16T23:42:00Z">
        <w:r>
          <w:fldChar w:fldCharType="begin"/>
        </w:r>
        <w:r>
          <w:delInstrText xml:space="preserve"> HYPERLINK  "#_Toc44323943" </w:delInstrText>
        </w:r>
        <w:r>
          <w:fldChar w:fldCharType="separate"/>
        </w:r>
        <w:r>
          <w:rPr>
            <w:color w:val="0563C1"/>
            <w:sz w:val="16"/>
            <w:u w:val="single"/>
          </w:rPr>
          <w:delText>Biometric Data</w:delText>
        </w:r>
        <w:r>
          <w:rPr>
            <w:sz w:val="16"/>
          </w:rPr>
          <w:tab/>
          <w:delText>11</w:delText>
        </w:r>
        <w:r>
          <w:rPr>
            <w:sz w:val="16"/>
          </w:rPr>
          <w:fldChar w:fldCharType="end"/>
        </w:r>
      </w:del>
    </w:p>
    <w:p w14:paraId="4D6B2BBC" w14:textId="77777777" w:rsidR="00B075F7" w:rsidRDefault="00186BB4">
      <w:pPr>
        <w:tabs>
          <w:tab w:val="right" w:leader="dot" w:pos="5030"/>
        </w:tabs>
        <w:spacing w:after="0" w:line="251" w:lineRule="auto"/>
        <w:ind w:left="317"/>
        <w:rPr>
          <w:del w:id="106" w:author="Autor" w:date="2021-09-16T23:42:00Z"/>
        </w:rPr>
      </w:pPr>
      <w:del w:id="107" w:author="Autor" w:date="2021-09-16T23:42:00Z">
        <w:r>
          <w:fldChar w:fldCharType="begin"/>
        </w:r>
        <w:r>
          <w:delInstrText xml:space="preserve"> HYPERLINK  "#_Toc44323944" </w:delInstrText>
        </w:r>
        <w:r>
          <w:fldChar w:fldCharType="separate"/>
        </w:r>
        <w:r>
          <w:rPr>
            <w:color w:val="0563C1"/>
            <w:sz w:val="16"/>
            <w:u w:val="single"/>
          </w:rPr>
          <w:delText>How to Contact Microsoft</w:delText>
        </w:r>
        <w:r>
          <w:rPr>
            <w:sz w:val="16"/>
          </w:rPr>
          <w:tab/>
          <w:delText>11</w:delText>
        </w:r>
        <w:r>
          <w:rPr>
            <w:sz w:val="16"/>
          </w:rPr>
          <w:fldChar w:fldCharType="end"/>
        </w:r>
      </w:del>
    </w:p>
    <w:p w14:paraId="4D6B2BBD" w14:textId="77777777" w:rsidR="00B075F7" w:rsidRDefault="00186BB4">
      <w:pPr>
        <w:tabs>
          <w:tab w:val="right" w:leader="dot" w:pos="5030"/>
        </w:tabs>
        <w:spacing w:before="120" w:after="120" w:line="251" w:lineRule="auto"/>
        <w:rPr>
          <w:del w:id="108" w:author="Autor" w:date="2021-09-16T23:42:00Z"/>
        </w:rPr>
      </w:pPr>
      <w:del w:id="109" w:author="Autor" w:date="2021-09-16T23:42:00Z">
        <w:r>
          <w:fldChar w:fldCharType="begin"/>
        </w:r>
        <w:r>
          <w:delInstrText xml:space="preserve"> HYPERLINK  "#_Toc44323945" </w:delInstrText>
        </w:r>
        <w:r>
          <w:fldChar w:fldCharType="separate"/>
        </w:r>
        <w:r>
          <w:rPr>
            <w:b/>
            <w:caps/>
            <w:color w:val="0563C1"/>
            <w:sz w:val="18"/>
            <w:u w:val="single"/>
          </w:rPr>
          <w:delText>Appendix A – Security Measures</w:delText>
        </w:r>
        <w:r>
          <w:rPr>
            <w:b/>
            <w:caps/>
            <w:sz w:val="18"/>
          </w:rPr>
          <w:tab/>
          <w:delText>13</w:delText>
        </w:r>
        <w:r>
          <w:rPr>
            <w:b/>
            <w:caps/>
            <w:sz w:val="18"/>
          </w:rPr>
          <w:fldChar w:fldCharType="end"/>
        </w:r>
      </w:del>
    </w:p>
    <w:p w14:paraId="4D6B2BBE" w14:textId="77777777" w:rsidR="00B075F7" w:rsidRDefault="00186BB4">
      <w:pPr>
        <w:tabs>
          <w:tab w:val="right" w:leader="dot" w:pos="5030"/>
        </w:tabs>
        <w:spacing w:before="120" w:after="120" w:line="251" w:lineRule="auto"/>
        <w:rPr>
          <w:del w:id="110" w:author="Autor" w:date="2021-09-16T23:42:00Z"/>
        </w:rPr>
      </w:pPr>
      <w:del w:id="111" w:author="Autor" w:date="2021-09-16T23:42:00Z">
        <w:r>
          <w:fldChar w:fldCharType="begin"/>
        </w:r>
        <w:r>
          <w:delInstrText xml:space="preserve"> HYPERLINK  "#_Toc44323946" </w:delInstrText>
        </w:r>
        <w:r>
          <w:fldChar w:fldCharType="separate"/>
        </w:r>
        <w:r>
          <w:rPr>
            <w:b/>
            <w:caps/>
            <w:color w:val="0563C1"/>
            <w:sz w:val="18"/>
            <w:u w:val="single"/>
          </w:rPr>
          <w:delText>Attachment 1 – Notices</w:delText>
        </w:r>
        <w:r>
          <w:rPr>
            <w:b/>
            <w:caps/>
            <w:sz w:val="18"/>
          </w:rPr>
          <w:tab/>
          <w:delText>16</w:delText>
        </w:r>
        <w:r>
          <w:rPr>
            <w:b/>
            <w:caps/>
            <w:sz w:val="18"/>
          </w:rPr>
          <w:fldChar w:fldCharType="end"/>
        </w:r>
      </w:del>
    </w:p>
    <w:p w14:paraId="4D6B2BBF" w14:textId="77777777" w:rsidR="00B075F7" w:rsidRDefault="00186BB4">
      <w:pPr>
        <w:tabs>
          <w:tab w:val="right" w:leader="dot" w:pos="5030"/>
        </w:tabs>
        <w:spacing w:after="0" w:line="251" w:lineRule="auto"/>
        <w:ind w:left="158"/>
        <w:rPr>
          <w:del w:id="112" w:author="Autor" w:date="2021-09-16T23:42:00Z"/>
        </w:rPr>
      </w:pPr>
      <w:del w:id="113" w:author="Autor" w:date="2021-09-16T23:42:00Z">
        <w:r>
          <w:fldChar w:fldCharType="begin"/>
        </w:r>
        <w:r>
          <w:delInstrText xml:space="preserve"> HYPERLINK  "#_Toc44323947" </w:delInstrText>
        </w:r>
        <w:r>
          <w:fldChar w:fldCharType="separate"/>
        </w:r>
        <w:r>
          <w:rPr>
            <w:b/>
            <w:smallCaps/>
            <w:color w:val="0563C1"/>
            <w:sz w:val="18"/>
            <w:u w:val="single"/>
          </w:rPr>
          <w:delText>Professional Services</w:delText>
        </w:r>
        <w:r>
          <w:rPr>
            <w:b/>
            <w:smallCaps/>
            <w:sz w:val="18"/>
          </w:rPr>
          <w:tab/>
          <w:delText>16</w:delText>
        </w:r>
        <w:r>
          <w:rPr>
            <w:b/>
            <w:smallCaps/>
            <w:sz w:val="18"/>
          </w:rPr>
          <w:fldChar w:fldCharType="end"/>
        </w:r>
      </w:del>
    </w:p>
    <w:p w14:paraId="4D6B2BC0" w14:textId="77777777" w:rsidR="00B075F7" w:rsidRDefault="00186BB4">
      <w:pPr>
        <w:tabs>
          <w:tab w:val="right" w:leader="dot" w:pos="5030"/>
        </w:tabs>
        <w:spacing w:after="0" w:line="251" w:lineRule="auto"/>
        <w:ind w:left="317"/>
        <w:rPr>
          <w:del w:id="114" w:author="Autor" w:date="2021-09-16T23:42:00Z"/>
        </w:rPr>
      </w:pPr>
      <w:del w:id="115" w:author="Autor" w:date="2021-09-16T23:42:00Z">
        <w:r>
          <w:fldChar w:fldCharType="begin"/>
        </w:r>
        <w:r>
          <w:delInstrText xml:space="preserve"> HYPERLINK  "#_Toc44323948" </w:delInstrText>
        </w:r>
        <w:r>
          <w:fldChar w:fldCharType="separate"/>
        </w:r>
        <w:r>
          <w:rPr>
            <w:color w:val="0563C1"/>
            <w:sz w:val="16"/>
            <w:u w:val="single"/>
          </w:rPr>
          <w:delText>California Consumer Privacy Act (CCPA)</w:delText>
        </w:r>
        <w:r>
          <w:rPr>
            <w:sz w:val="16"/>
          </w:rPr>
          <w:tab/>
          <w:delText>18</w:delText>
        </w:r>
        <w:r>
          <w:rPr>
            <w:sz w:val="16"/>
          </w:rPr>
          <w:fldChar w:fldCharType="end"/>
        </w:r>
      </w:del>
    </w:p>
    <w:p w14:paraId="4D6B2BC1" w14:textId="77777777" w:rsidR="00B075F7" w:rsidRDefault="00186BB4">
      <w:pPr>
        <w:tabs>
          <w:tab w:val="right" w:leader="dot" w:pos="5030"/>
        </w:tabs>
        <w:spacing w:after="0" w:line="251" w:lineRule="auto"/>
        <w:ind w:left="317"/>
        <w:rPr>
          <w:del w:id="116" w:author="Autor" w:date="2021-09-16T23:42:00Z"/>
        </w:rPr>
      </w:pPr>
      <w:del w:id="117" w:author="Autor" w:date="2021-09-16T23:42:00Z">
        <w:r>
          <w:fldChar w:fldCharType="begin"/>
        </w:r>
        <w:r>
          <w:delInstrText xml:space="preserve"> HYPERLINK  "#_Toc44323949" </w:delInstrText>
        </w:r>
        <w:r>
          <w:fldChar w:fldCharType="separate"/>
        </w:r>
        <w:r>
          <w:rPr>
            <w:color w:val="0563C1"/>
            <w:sz w:val="16"/>
            <w:u w:val="single"/>
          </w:rPr>
          <w:delText>Biometric Data</w:delText>
        </w:r>
        <w:r>
          <w:rPr>
            <w:sz w:val="16"/>
          </w:rPr>
          <w:tab/>
          <w:delText>18</w:delText>
        </w:r>
        <w:r>
          <w:rPr>
            <w:sz w:val="16"/>
          </w:rPr>
          <w:fldChar w:fldCharType="end"/>
        </w:r>
      </w:del>
    </w:p>
    <w:p w14:paraId="4D6B2BC2" w14:textId="77777777" w:rsidR="00B075F7" w:rsidRDefault="00186BB4">
      <w:pPr>
        <w:tabs>
          <w:tab w:val="right" w:leader="dot" w:pos="5030"/>
        </w:tabs>
        <w:spacing w:before="120" w:after="120" w:line="251" w:lineRule="auto"/>
        <w:rPr>
          <w:del w:id="118" w:author="Autor" w:date="2021-09-16T23:42:00Z"/>
        </w:rPr>
      </w:pPr>
      <w:del w:id="119" w:author="Autor" w:date="2021-09-16T23:42:00Z">
        <w:r>
          <w:fldChar w:fldCharType="begin"/>
        </w:r>
        <w:r>
          <w:delInstrText xml:space="preserve"> HYPERLINK  "#_Toc44323950" </w:delInstrText>
        </w:r>
        <w:r>
          <w:fldChar w:fldCharType="separate"/>
        </w:r>
        <w:r>
          <w:rPr>
            <w:b/>
            <w:caps/>
            <w:color w:val="0563C1"/>
            <w:sz w:val="18"/>
            <w:u w:val="single"/>
          </w:rPr>
          <w:delText>Attachment 2 – The Standard Contractual Clauses (Processors)</w:delText>
        </w:r>
        <w:r>
          <w:rPr>
            <w:b/>
            <w:caps/>
            <w:sz w:val="18"/>
          </w:rPr>
          <w:tab/>
          <w:delText>20</w:delText>
        </w:r>
        <w:r>
          <w:rPr>
            <w:b/>
            <w:caps/>
            <w:sz w:val="18"/>
          </w:rPr>
          <w:fldChar w:fldCharType="end"/>
        </w:r>
      </w:del>
    </w:p>
    <w:p w14:paraId="4D6B2BC3" w14:textId="77777777" w:rsidR="00B075F7" w:rsidRDefault="00186BB4">
      <w:pPr>
        <w:tabs>
          <w:tab w:val="right" w:leader="dot" w:pos="5030"/>
        </w:tabs>
        <w:spacing w:before="120" w:after="120" w:line="251" w:lineRule="auto"/>
        <w:rPr>
          <w:del w:id="120" w:author="Autor" w:date="2021-09-16T23:42:00Z"/>
        </w:rPr>
      </w:pPr>
      <w:del w:id="121" w:author="Autor" w:date="2021-09-16T23:42:00Z">
        <w:r>
          <w:fldChar w:fldCharType="begin"/>
        </w:r>
        <w:r>
          <w:delInstrText xml:space="preserve"> HYPERLINK  "#_Toc44323951" </w:delInstrText>
        </w:r>
        <w:r>
          <w:fldChar w:fldCharType="separate"/>
        </w:r>
        <w:r>
          <w:rPr>
            <w:b/>
            <w:caps/>
            <w:color w:val="0563C1"/>
            <w:sz w:val="18"/>
            <w:u w:val="single"/>
          </w:rPr>
          <w:delText>Attachment 3 – European Union General Data Protection Regulation Terms</w:delText>
        </w:r>
        <w:r>
          <w:rPr>
            <w:b/>
            <w:caps/>
            <w:sz w:val="18"/>
          </w:rPr>
          <w:tab/>
          <w:delText>26</w:delText>
        </w:r>
        <w:r>
          <w:rPr>
            <w:b/>
            <w:caps/>
            <w:sz w:val="18"/>
          </w:rPr>
          <w:fldChar w:fldCharType="end"/>
        </w:r>
      </w:del>
    </w:p>
    <w:p w14:paraId="4D6B2BC4" w14:textId="77777777" w:rsidR="00DB24CA" w:rsidRDefault="00186BB4">
      <w:pPr>
        <w:pStyle w:val="Verzeichnis1"/>
        <w:tabs>
          <w:tab w:val="right" w:leader="dot" w:pos="5030"/>
        </w:tabs>
        <w:rPr>
          <w:ins w:id="122" w:author="Autor" w:date="2021-09-16T23:42:00Z"/>
        </w:rPr>
      </w:pPr>
      <w:ins w:id="123" w:author="Autor" w:date="2021-09-16T23:42:00Z">
        <w:r>
          <w:fldChar w:fldCharType="begin"/>
        </w:r>
        <w:r>
          <w:instrText xml:space="preserve"> HYPERLINK  "#_Toc80192873" </w:instrText>
        </w:r>
        <w:r>
          <w:fldChar w:fldCharType="separate"/>
        </w:r>
        <w:r>
          <w:rPr>
            <w:rStyle w:val="Hyperlink"/>
          </w:rPr>
          <w:t>Introduction</w:t>
        </w:r>
        <w:r>
          <w:tab/>
          <w:t>3</w:t>
        </w:r>
        <w:r>
          <w:fldChar w:fldCharType="end"/>
        </w:r>
      </w:ins>
    </w:p>
    <w:p w14:paraId="4D6B2BC5" w14:textId="77777777" w:rsidR="00DB24CA" w:rsidRDefault="00186BB4">
      <w:pPr>
        <w:pStyle w:val="Verzeichnis5"/>
        <w:tabs>
          <w:tab w:val="right" w:leader="dot" w:pos="5030"/>
        </w:tabs>
        <w:rPr>
          <w:ins w:id="124" w:author="Autor" w:date="2021-09-16T23:42:00Z"/>
        </w:rPr>
      </w:pPr>
      <w:ins w:id="125" w:author="Autor" w:date="2021-09-16T23:42:00Z">
        <w:r>
          <w:fldChar w:fldCharType="begin"/>
        </w:r>
        <w:r>
          <w:instrText xml:space="preserve"> HYPERLINK  "#_Toc80192874" </w:instrText>
        </w:r>
        <w:r>
          <w:fldChar w:fldCharType="separate"/>
        </w:r>
        <w:r>
          <w:rPr>
            <w:rStyle w:val="Hyperlink"/>
          </w:rPr>
          <w:t>Applicable DPA Terms and Updates</w:t>
        </w:r>
        <w:r>
          <w:tab/>
          <w:t>3</w:t>
        </w:r>
        <w:r>
          <w:fldChar w:fldCharType="end"/>
        </w:r>
      </w:ins>
    </w:p>
    <w:p w14:paraId="4D6B2BC6" w14:textId="77777777" w:rsidR="00DB24CA" w:rsidRDefault="00186BB4">
      <w:pPr>
        <w:pStyle w:val="Verzeichnis5"/>
        <w:tabs>
          <w:tab w:val="right" w:leader="dot" w:pos="5030"/>
        </w:tabs>
        <w:rPr>
          <w:ins w:id="126" w:author="Autor" w:date="2021-09-16T23:42:00Z"/>
        </w:rPr>
      </w:pPr>
      <w:ins w:id="127" w:author="Autor" w:date="2021-09-16T23:42:00Z">
        <w:r>
          <w:fldChar w:fldCharType="begin"/>
        </w:r>
        <w:r>
          <w:instrText xml:space="preserve"> HYPERLINK  "#_Toc80192875" </w:instrText>
        </w:r>
        <w:r>
          <w:fldChar w:fldCharType="separate"/>
        </w:r>
        <w:r>
          <w:rPr>
            <w:rStyle w:val="Hyperlink"/>
          </w:rPr>
          <w:t>Electronic Notices</w:t>
        </w:r>
        <w:r>
          <w:tab/>
          <w:t>3</w:t>
        </w:r>
        <w:r>
          <w:fldChar w:fldCharType="end"/>
        </w:r>
      </w:ins>
    </w:p>
    <w:p w14:paraId="4D6B2BC7" w14:textId="77777777" w:rsidR="00DB24CA" w:rsidRDefault="00186BB4">
      <w:pPr>
        <w:pStyle w:val="Verzeichnis5"/>
        <w:tabs>
          <w:tab w:val="right" w:leader="dot" w:pos="5030"/>
        </w:tabs>
        <w:rPr>
          <w:ins w:id="128" w:author="Autor" w:date="2021-09-16T23:42:00Z"/>
        </w:rPr>
      </w:pPr>
      <w:ins w:id="129" w:author="Autor" w:date="2021-09-16T23:42:00Z">
        <w:r>
          <w:fldChar w:fldCharType="begin"/>
        </w:r>
        <w:r>
          <w:instrText xml:space="preserve"> HYPERLINK  "#_Toc80192876" </w:instrText>
        </w:r>
        <w:r>
          <w:fldChar w:fldCharType="separate"/>
        </w:r>
        <w:r>
          <w:rPr>
            <w:rStyle w:val="Hyperlink"/>
          </w:rPr>
          <w:t>Prior Versions</w:t>
        </w:r>
        <w:r>
          <w:tab/>
          <w:t>3</w:t>
        </w:r>
        <w:r>
          <w:fldChar w:fldCharType="end"/>
        </w:r>
      </w:ins>
    </w:p>
    <w:p w14:paraId="4D6B2BC8" w14:textId="77777777" w:rsidR="00DB24CA" w:rsidRDefault="00186BB4">
      <w:pPr>
        <w:pStyle w:val="Verzeichnis1"/>
        <w:tabs>
          <w:tab w:val="right" w:leader="dot" w:pos="5030"/>
        </w:tabs>
        <w:rPr>
          <w:ins w:id="130" w:author="Autor" w:date="2021-09-16T23:42:00Z"/>
        </w:rPr>
      </w:pPr>
      <w:ins w:id="131" w:author="Autor" w:date="2021-09-16T23:42:00Z">
        <w:r>
          <w:fldChar w:fldCharType="begin"/>
        </w:r>
        <w:r>
          <w:instrText xml:space="preserve"> HYPERLINK  "#_Toc80192877" </w:instrText>
        </w:r>
        <w:r>
          <w:fldChar w:fldCharType="separate"/>
        </w:r>
        <w:r>
          <w:rPr>
            <w:rStyle w:val="Hyperlink"/>
          </w:rPr>
          <w:t>Definitions</w:t>
        </w:r>
        <w:r>
          <w:tab/>
          <w:t>4</w:t>
        </w:r>
        <w:r>
          <w:fldChar w:fldCharType="end"/>
        </w:r>
      </w:ins>
    </w:p>
    <w:p w14:paraId="4D6B2BC9" w14:textId="77777777" w:rsidR="00DB24CA" w:rsidRDefault="00186BB4">
      <w:pPr>
        <w:pStyle w:val="Verzeichnis1"/>
        <w:tabs>
          <w:tab w:val="right" w:leader="dot" w:pos="5030"/>
        </w:tabs>
        <w:rPr>
          <w:ins w:id="132" w:author="Autor" w:date="2021-09-16T23:42:00Z"/>
        </w:rPr>
      </w:pPr>
      <w:ins w:id="133" w:author="Autor" w:date="2021-09-16T23:42:00Z">
        <w:r>
          <w:fldChar w:fldCharType="begin"/>
        </w:r>
        <w:r>
          <w:instrText xml:space="preserve"> HYPERLINK  "#_Toc80192878" </w:instrText>
        </w:r>
        <w:r>
          <w:fldChar w:fldCharType="separate"/>
        </w:r>
        <w:r>
          <w:rPr>
            <w:rStyle w:val="Hyperlink"/>
          </w:rPr>
          <w:t>General Terms</w:t>
        </w:r>
        <w:r>
          <w:tab/>
          <w:t>5</w:t>
        </w:r>
        <w:r>
          <w:fldChar w:fldCharType="end"/>
        </w:r>
      </w:ins>
    </w:p>
    <w:p w14:paraId="4D6B2BCA" w14:textId="77777777" w:rsidR="00DB24CA" w:rsidRDefault="00186BB4">
      <w:pPr>
        <w:pStyle w:val="Verzeichnis5"/>
        <w:tabs>
          <w:tab w:val="right" w:leader="dot" w:pos="5030"/>
        </w:tabs>
        <w:rPr>
          <w:ins w:id="134" w:author="Autor" w:date="2021-09-16T23:42:00Z"/>
        </w:rPr>
      </w:pPr>
      <w:ins w:id="135" w:author="Autor" w:date="2021-09-16T23:42:00Z">
        <w:r>
          <w:fldChar w:fldCharType="begin"/>
        </w:r>
        <w:r>
          <w:instrText xml:space="preserve"> HYPERLINK  "#_Toc80192879" </w:instrText>
        </w:r>
        <w:r>
          <w:fldChar w:fldCharType="separate"/>
        </w:r>
        <w:r>
          <w:rPr>
            <w:rStyle w:val="Hyperlink"/>
          </w:rPr>
          <w:t>Compliance with Laws</w:t>
        </w:r>
        <w:r>
          <w:tab/>
          <w:t>5</w:t>
        </w:r>
        <w:r>
          <w:fldChar w:fldCharType="end"/>
        </w:r>
      </w:ins>
    </w:p>
    <w:p w14:paraId="4D6B2BCB" w14:textId="77777777" w:rsidR="00DB24CA" w:rsidRDefault="00186BB4">
      <w:pPr>
        <w:pStyle w:val="Verzeichnis1"/>
        <w:tabs>
          <w:tab w:val="right" w:leader="dot" w:pos="5030"/>
        </w:tabs>
        <w:rPr>
          <w:ins w:id="136" w:author="Autor" w:date="2021-09-16T23:42:00Z"/>
        </w:rPr>
      </w:pPr>
      <w:ins w:id="137" w:author="Autor" w:date="2021-09-16T23:42:00Z">
        <w:r>
          <w:fldChar w:fldCharType="begin"/>
        </w:r>
        <w:r>
          <w:instrText xml:space="preserve"> HYPERLINK  "#_Toc80192880" </w:instrText>
        </w:r>
        <w:r>
          <w:fldChar w:fldCharType="separate"/>
        </w:r>
        <w:r>
          <w:rPr>
            <w:rStyle w:val="Hyperlink"/>
          </w:rPr>
          <w:t>Data Protection Terms</w:t>
        </w:r>
        <w:r>
          <w:tab/>
          <w:t>5</w:t>
        </w:r>
        <w:r>
          <w:fldChar w:fldCharType="end"/>
        </w:r>
      </w:ins>
    </w:p>
    <w:p w14:paraId="4D6B2BCC" w14:textId="77777777" w:rsidR="00DB24CA" w:rsidRDefault="00186BB4">
      <w:pPr>
        <w:pStyle w:val="Verzeichnis5"/>
        <w:tabs>
          <w:tab w:val="right" w:leader="dot" w:pos="5030"/>
        </w:tabs>
        <w:rPr>
          <w:ins w:id="138" w:author="Autor" w:date="2021-09-16T23:42:00Z"/>
        </w:rPr>
      </w:pPr>
      <w:ins w:id="139" w:author="Autor" w:date="2021-09-16T23:42:00Z">
        <w:r>
          <w:fldChar w:fldCharType="begin"/>
        </w:r>
        <w:r>
          <w:instrText xml:space="preserve"> HYPERLINK  "#_Toc80192881" </w:instrText>
        </w:r>
        <w:r>
          <w:fldChar w:fldCharType="separate"/>
        </w:r>
        <w:r>
          <w:rPr>
            <w:rStyle w:val="Hyperlink"/>
          </w:rPr>
          <w:t>Scope</w:t>
        </w:r>
        <w:r>
          <w:tab/>
          <w:t>5</w:t>
        </w:r>
        <w:r>
          <w:fldChar w:fldCharType="end"/>
        </w:r>
      </w:ins>
    </w:p>
    <w:p w14:paraId="4D6B2BCD" w14:textId="77777777" w:rsidR="00DB24CA" w:rsidRDefault="00186BB4">
      <w:pPr>
        <w:pStyle w:val="Verzeichnis5"/>
        <w:tabs>
          <w:tab w:val="right" w:leader="dot" w:pos="5030"/>
        </w:tabs>
        <w:rPr>
          <w:ins w:id="140" w:author="Autor" w:date="2021-09-16T23:42:00Z"/>
        </w:rPr>
      </w:pPr>
      <w:ins w:id="141" w:author="Autor" w:date="2021-09-16T23:42:00Z">
        <w:r>
          <w:fldChar w:fldCharType="begin"/>
        </w:r>
        <w:r>
          <w:instrText xml:space="preserve"> HYPERLINK  "#_Toc80192882" </w:instrText>
        </w:r>
        <w:r>
          <w:fldChar w:fldCharType="separate"/>
        </w:r>
        <w:r>
          <w:rPr>
            <w:rStyle w:val="Hyperlink"/>
          </w:rPr>
          <w:t>Nature of Data Processing; Ownership</w:t>
        </w:r>
        <w:r>
          <w:tab/>
          <w:t>5</w:t>
        </w:r>
        <w:r>
          <w:fldChar w:fldCharType="end"/>
        </w:r>
      </w:ins>
    </w:p>
    <w:p w14:paraId="4D6B2BCE" w14:textId="77777777" w:rsidR="00DB24CA" w:rsidRDefault="00186BB4">
      <w:pPr>
        <w:pStyle w:val="Verzeichnis5"/>
        <w:tabs>
          <w:tab w:val="right" w:leader="dot" w:pos="5030"/>
        </w:tabs>
        <w:rPr>
          <w:ins w:id="142" w:author="Autor" w:date="2021-09-16T23:42:00Z"/>
        </w:rPr>
      </w:pPr>
      <w:ins w:id="143" w:author="Autor" w:date="2021-09-16T23:42:00Z">
        <w:r>
          <w:fldChar w:fldCharType="begin"/>
        </w:r>
        <w:r>
          <w:instrText xml:space="preserve"> HYPERLINK  "#_Toc80192883" </w:instrText>
        </w:r>
        <w:r>
          <w:fldChar w:fldCharType="separate"/>
        </w:r>
        <w:r>
          <w:rPr>
            <w:rStyle w:val="Hyperlink"/>
          </w:rPr>
          <w:t>Disclosure of Processed Data</w:t>
        </w:r>
        <w:r>
          <w:tab/>
          <w:t>6</w:t>
        </w:r>
        <w:r>
          <w:fldChar w:fldCharType="end"/>
        </w:r>
      </w:ins>
    </w:p>
    <w:p w14:paraId="4D6B2BCF" w14:textId="77777777" w:rsidR="00DB24CA" w:rsidRDefault="00186BB4">
      <w:pPr>
        <w:pStyle w:val="Verzeichnis5"/>
        <w:tabs>
          <w:tab w:val="right" w:leader="dot" w:pos="5030"/>
        </w:tabs>
        <w:rPr>
          <w:ins w:id="144" w:author="Autor" w:date="2021-09-16T23:42:00Z"/>
        </w:rPr>
      </w:pPr>
      <w:ins w:id="145" w:author="Autor" w:date="2021-09-16T23:42:00Z">
        <w:r>
          <w:fldChar w:fldCharType="begin"/>
        </w:r>
        <w:r>
          <w:instrText xml:space="preserve"> HYPERLINK  "#_Toc80192884" </w:instrText>
        </w:r>
        <w:r>
          <w:fldChar w:fldCharType="separate"/>
        </w:r>
        <w:r>
          <w:rPr>
            <w:rStyle w:val="Hyperlink"/>
          </w:rPr>
          <w:t>Processing of Personal Data; GDPR</w:t>
        </w:r>
        <w:r>
          <w:tab/>
          <w:t>6</w:t>
        </w:r>
        <w:r>
          <w:fldChar w:fldCharType="end"/>
        </w:r>
      </w:ins>
    </w:p>
    <w:p w14:paraId="4D6B2BD0" w14:textId="77777777" w:rsidR="00DB24CA" w:rsidRDefault="00186BB4">
      <w:pPr>
        <w:pStyle w:val="Verzeichnis5"/>
        <w:tabs>
          <w:tab w:val="right" w:leader="dot" w:pos="5030"/>
        </w:tabs>
        <w:rPr>
          <w:ins w:id="146" w:author="Autor" w:date="2021-09-16T23:42:00Z"/>
        </w:rPr>
      </w:pPr>
      <w:ins w:id="147" w:author="Autor" w:date="2021-09-16T23:42:00Z">
        <w:r>
          <w:fldChar w:fldCharType="begin"/>
        </w:r>
        <w:r>
          <w:instrText xml:space="preserve"> HYPERLINK  "#_Toc80192885" </w:instrText>
        </w:r>
        <w:r>
          <w:fldChar w:fldCharType="separate"/>
        </w:r>
        <w:r>
          <w:rPr>
            <w:rStyle w:val="Hyperlink"/>
          </w:rPr>
          <w:t>Data Security</w:t>
        </w:r>
        <w:r>
          <w:tab/>
          <w:t>8</w:t>
        </w:r>
        <w:r>
          <w:fldChar w:fldCharType="end"/>
        </w:r>
      </w:ins>
    </w:p>
    <w:p w14:paraId="4D6B2BD1" w14:textId="77777777" w:rsidR="00DB24CA" w:rsidRDefault="00186BB4">
      <w:pPr>
        <w:pStyle w:val="Verzeichnis5"/>
        <w:tabs>
          <w:tab w:val="right" w:leader="dot" w:pos="5030"/>
        </w:tabs>
        <w:rPr>
          <w:ins w:id="148" w:author="Autor" w:date="2021-09-16T23:42:00Z"/>
        </w:rPr>
      </w:pPr>
      <w:ins w:id="149" w:author="Autor" w:date="2021-09-16T23:42:00Z">
        <w:r>
          <w:fldChar w:fldCharType="begin"/>
        </w:r>
        <w:r>
          <w:instrText xml:space="preserve"> HYPERLINK  "#_Toc80192886" </w:instrText>
        </w:r>
        <w:r>
          <w:fldChar w:fldCharType="separate"/>
        </w:r>
        <w:r>
          <w:rPr>
            <w:rStyle w:val="Hyperlink"/>
          </w:rPr>
          <w:t>Security Incident Notification</w:t>
        </w:r>
        <w:r>
          <w:tab/>
          <w:t>9</w:t>
        </w:r>
        <w:r>
          <w:fldChar w:fldCharType="end"/>
        </w:r>
      </w:ins>
    </w:p>
    <w:p w14:paraId="4D6B2BD2" w14:textId="77777777" w:rsidR="00DB24CA" w:rsidRDefault="00186BB4">
      <w:pPr>
        <w:pStyle w:val="Verzeichnis5"/>
        <w:tabs>
          <w:tab w:val="right" w:leader="dot" w:pos="5030"/>
        </w:tabs>
        <w:rPr>
          <w:ins w:id="150" w:author="Autor" w:date="2021-09-16T23:42:00Z"/>
        </w:rPr>
      </w:pPr>
      <w:ins w:id="151" w:author="Autor" w:date="2021-09-16T23:42:00Z">
        <w:r>
          <w:fldChar w:fldCharType="begin"/>
        </w:r>
        <w:r>
          <w:instrText xml:space="preserve"> HYPERLINK  "#_Toc80192887" </w:instrText>
        </w:r>
        <w:r>
          <w:fldChar w:fldCharType="separate"/>
        </w:r>
        <w:r>
          <w:rPr>
            <w:rStyle w:val="Hyperlink"/>
          </w:rPr>
          <w:t>Data Transfers and Location</w:t>
        </w:r>
        <w:r>
          <w:tab/>
          <w:t>9</w:t>
        </w:r>
        <w:r>
          <w:fldChar w:fldCharType="end"/>
        </w:r>
      </w:ins>
    </w:p>
    <w:p w14:paraId="4D6B2BD3" w14:textId="77777777" w:rsidR="00DB24CA" w:rsidRDefault="00186BB4">
      <w:pPr>
        <w:pStyle w:val="Verzeichnis5"/>
        <w:tabs>
          <w:tab w:val="right" w:leader="dot" w:pos="5030"/>
        </w:tabs>
        <w:rPr>
          <w:ins w:id="152" w:author="Autor" w:date="2021-09-16T23:42:00Z"/>
        </w:rPr>
      </w:pPr>
      <w:ins w:id="153" w:author="Autor" w:date="2021-09-16T23:42:00Z">
        <w:r>
          <w:fldChar w:fldCharType="begin"/>
        </w:r>
        <w:r>
          <w:instrText xml:space="preserve"> HYPERLINK  "#_Toc80192888" </w:instrText>
        </w:r>
        <w:r>
          <w:fldChar w:fldCharType="separate"/>
        </w:r>
        <w:r>
          <w:rPr>
            <w:rStyle w:val="Hyperlink"/>
          </w:rPr>
          <w:t>Data Retention and Deletion</w:t>
        </w:r>
        <w:r>
          <w:tab/>
          <w:t>10</w:t>
        </w:r>
        <w:r>
          <w:fldChar w:fldCharType="end"/>
        </w:r>
      </w:ins>
    </w:p>
    <w:p w14:paraId="4D6B2BD4" w14:textId="77777777" w:rsidR="00DB24CA" w:rsidRDefault="00186BB4">
      <w:pPr>
        <w:pStyle w:val="Verzeichnis5"/>
        <w:tabs>
          <w:tab w:val="right" w:leader="dot" w:pos="5030"/>
        </w:tabs>
        <w:rPr>
          <w:ins w:id="154" w:author="Autor" w:date="2021-09-16T23:42:00Z"/>
        </w:rPr>
      </w:pPr>
      <w:ins w:id="155" w:author="Autor" w:date="2021-09-16T23:42:00Z">
        <w:r>
          <w:fldChar w:fldCharType="begin"/>
        </w:r>
        <w:r>
          <w:instrText xml:space="preserve"> HYPERLINK  "#_Toc80192889" </w:instrText>
        </w:r>
        <w:r>
          <w:fldChar w:fldCharType="separate"/>
        </w:r>
        <w:r>
          <w:rPr>
            <w:rStyle w:val="Hyperlink"/>
          </w:rPr>
          <w:t>Processor Confidentiality Commitment</w:t>
        </w:r>
        <w:r>
          <w:tab/>
          <w:t>10</w:t>
        </w:r>
        <w:r>
          <w:fldChar w:fldCharType="end"/>
        </w:r>
      </w:ins>
    </w:p>
    <w:p w14:paraId="4D6B2BD5" w14:textId="77777777" w:rsidR="00DB24CA" w:rsidRDefault="00186BB4">
      <w:pPr>
        <w:pStyle w:val="Verzeichnis5"/>
        <w:tabs>
          <w:tab w:val="right" w:leader="dot" w:pos="5030"/>
        </w:tabs>
        <w:rPr>
          <w:ins w:id="156" w:author="Autor" w:date="2021-09-16T23:42:00Z"/>
        </w:rPr>
      </w:pPr>
      <w:ins w:id="157" w:author="Autor" w:date="2021-09-16T23:42:00Z">
        <w:r>
          <w:fldChar w:fldCharType="begin"/>
        </w:r>
        <w:r>
          <w:instrText xml:space="preserve"> HYPERLINK  "#_Toc80192890" </w:instrText>
        </w:r>
        <w:r>
          <w:fldChar w:fldCharType="separate"/>
        </w:r>
        <w:r>
          <w:rPr>
            <w:rStyle w:val="Hyperlink"/>
          </w:rPr>
          <w:t>Notice and Controls on use of Subprocessors</w:t>
        </w:r>
        <w:r>
          <w:tab/>
          <w:t>10</w:t>
        </w:r>
        <w:r>
          <w:fldChar w:fldCharType="end"/>
        </w:r>
      </w:ins>
    </w:p>
    <w:p w14:paraId="4D6B2BD6" w14:textId="77777777" w:rsidR="00DB24CA" w:rsidRDefault="00186BB4">
      <w:pPr>
        <w:pStyle w:val="Verzeichnis5"/>
        <w:tabs>
          <w:tab w:val="right" w:leader="dot" w:pos="5030"/>
        </w:tabs>
        <w:rPr>
          <w:ins w:id="158" w:author="Autor" w:date="2021-09-16T23:42:00Z"/>
        </w:rPr>
      </w:pPr>
      <w:ins w:id="159" w:author="Autor" w:date="2021-09-16T23:42:00Z">
        <w:r>
          <w:fldChar w:fldCharType="begin"/>
        </w:r>
        <w:r>
          <w:instrText xml:space="preserve"> HYPERLINK  "#_Toc80192891" </w:instrText>
        </w:r>
        <w:r>
          <w:fldChar w:fldCharType="separate"/>
        </w:r>
        <w:r>
          <w:rPr>
            <w:rStyle w:val="Hyperlink"/>
          </w:rPr>
          <w:t>Educational Institutions</w:t>
        </w:r>
        <w:r>
          <w:tab/>
          <w:t>11</w:t>
        </w:r>
        <w:r>
          <w:fldChar w:fldCharType="end"/>
        </w:r>
      </w:ins>
    </w:p>
    <w:p w14:paraId="4D6B2BD7" w14:textId="77777777" w:rsidR="00DB24CA" w:rsidRDefault="00186BB4">
      <w:pPr>
        <w:pStyle w:val="Verzeichnis5"/>
        <w:tabs>
          <w:tab w:val="right" w:leader="dot" w:pos="5030"/>
        </w:tabs>
        <w:rPr>
          <w:ins w:id="160" w:author="Autor" w:date="2021-09-16T23:42:00Z"/>
        </w:rPr>
      </w:pPr>
      <w:ins w:id="161" w:author="Autor" w:date="2021-09-16T23:42:00Z">
        <w:r>
          <w:fldChar w:fldCharType="begin"/>
        </w:r>
        <w:r>
          <w:instrText xml:space="preserve"> HYPERLINK  "#_Toc80192892" </w:instrText>
        </w:r>
        <w:r>
          <w:fldChar w:fldCharType="separate"/>
        </w:r>
        <w:r>
          <w:rPr>
            <w:rStyle w:val="Hyperlink"/>
          </w:rPr>
          <w:t>CJIS Customer Agreement</w:t>
        </w:r>
        <w:r>
          <w:tab/>
          <w:t>11</w:t>
        </w:r>
        <w:r>
          <w:fldChar w:fldCharType="end"/>
        </w:r>
      </w:ins>
    </w:p>
    <w:p w14:paraId="4D6B2BD8" w14:textId="77777777" w:rsidR="00DB24CA" w:rsidRDefault="00186BB4">
      <w:pPr>
        <w:pStyle w:val="Verzeichnis5"/>
        <w:tabs>
          <w:tab w:val="right" w:leader="dot" w:pos="5030"/>
        </w:tabs>
        <w:rPr>
          <w:ins w:id="162" w:author="Autor" w:date="2021-09-16T23:42:00Z"/>
        </w:rPr>
      </w:pPr>
      <w:ins w:id="163" w:author="Autor" w:date="2021-09-16T23:42:00Z">
        <w:r>
          <w:fldChar w:fldCharType="begin"/>
        </w:r>
        <w:r>
          <w:instrText xml:space="preserve"> HYPERLINK  "#_Toc80192893" </w:instrText>
        </w:r>
        <w:r>
          <w:fldChar w:fldCharType="separate"/>
        </w:r>
        <w:r>
          <w:rPr>
            <w:rStyle w:val="Hyperlink"/>
          </w:rPr>
          <w:t>HIPAA Business Associate</w:t>
        </w:r>
        <w:r>
          <w:tab/>
          <w:t>11</w:t>
        </w:r>
        <w:r>
          <w:fldChar w:fldCharType="end"/>
        </w:r>
      </w:ins>
    </w:p>
    <w:p w14:paraId="4D6B2BD9" w14:textId="77777777" w:rsidR="00DB24CA" w:rsidRDefault="00186BB4">
      <w:pPr>
        <w:pStyle w:val="Verzeichnis5"/>
        <w:tabs>
          <w:tab w:val="right" w:leader="dot" w:pos="5030"/>
        </w:tabs>
        <w:rPr>
          <w:ins w:id="164" w:author="Autor" w:date="2021-09-16T23:42:00Z"/>
        </w:rPr>
      </w:pPr>
      <w:ins w:id="165" w:author="Autor" w:date="2021-09-16T23:42:00Z">
        <w:r>
          <w:fldChar w:fldCharType="begin"/>
        </w:r>
        <w:r>
          <w:instrText xml:space="preserve"> HYPERLINK  "#_Toc80192894" </w:instrText>
        </w:r>
        <w:r>
          <w:fldChar w:fldCharType="separate"/>
        </w:r>
        <w:r>
          <w:rPr>
            <w:rStyle w:val="Hyperlink"/>
          </w:rPr>
          <w:t>California Consumer Privacy Act (CCPA)</w:t>
        </w:r>
        <w:r>
          <w:tab/>
          <w:t>11</w:t>
        </w:r>
        <w:r>
          <w:fldChar w:fldCharType="end"/>
        </w:r>
      </w:ins>
    </w:p>
    <w:p w14:paraId="4D6B2BDA" w14:textId="77777777" w:rsidR="00DB24CA" w:rsidRDefault="00186BB4">
      <w:pPr>
        <w:pStyle w:val="Verzeichnis5"/>
        <w:tabs>
          <w:tab w:val="right" w:leader="dot" w:pos="5030"/>
        </w:tabs>
        <w:rPr>
          <w:ins w:id="166" w:author="Autor" w:date="2021-09-16T23:42:00Z"/>
        </w:rPr>
      </w:pPr>
      <w:ins w:id="167" w:author="Autor" w:date="2021-09-16T23:42:00Z">
        <w:r>
          <w:fldChar w:fldCharType="begin"/>
        </w:r>
        <w:r>
          <w:instrText xml:space="preserve"> HYPERLINK  "#_Toc80192895" </w:instrText>
        </w:r>
        <w:r>
          <w:fldChar w:fldCharType="separate"/>
        </w:r>
        <w:r>
          <w:rPr>
            <w:rStyle w:val="Hyperlink"/>
          </w:rPr>
          <w:t>Biometric Data</w:t>
        </w:r>
        <w:r>
          <w:tab/>
          <w:t>11</w:t>
        </w:r>
        <w:r>
          <w:fldChar w:fldCharType="end"/>
        </w:r>
      </w:ins>
    </w:p>
    <w:p w14:paraId="4D6B2BDB" w14:textId="77777777" w:rsidR="00DB24CA" w:rsidRDefault="00186BB4">
      <w:pPr>
        <w:pStyle w:val="Verzeichnis5"/>
        <w:tabs>
          <w:tab w:val="right" w:leader="dot" w:pos="5030"/>
        </w:tabs>
        <w:rPr>
          <w:ins w:id="168" w:author="Autor" w:date="2021-09-16T23:42:00Z"/>
        </w:rPr>
      </w:pPr>
      <w:ins w:id="169" w:author="Autor" w:date="2021-09-16T23:42:00Z">
        <w:r>
          <w:fldChar w:fldCharType="begin"/>
        </w:r>
        <w:r>
          <w:instrText xml:space="preserve"> HYPERLINK  "#_Toc80192896" </w:instrText>
        </w:r>
        <w:r>
          <w:fldChar w:fldCharType="separate"/>
        </w:r>
        <w:r>
          <w:rPr>
            <w:rStyle w:val="Hyperlink"/>
          </w:rPr>
          <w:t>Supplemental Professional Services</w:t>
        </w:r>
        <w:r>
          <w:tab/>
          <w:t>11</w:t>
        </w:r>
        <w:r>
          <w:fldChar w:fldCharType="end"/>
        </w:r>
      </w:ins>
    </w:p>
    <w:p w14:paraId="4D6B2BDC" w14:textId="77777777" w:rsidR="00DB24CA" w:rsidRDefault="00186BB4">
      <w:pPr>
        <w:pStyle w:val="Verzeichnis5"/>
        <w:tabs>
          <w:tab w:val="right" w:leader="dot" w:pos="5030"/>
        </w:tabs>
        <w:rPr>
          <w:ins w:id="170" w:author="Autor" w:date="2021-09-16T23:42:00Z"/>
        </w:rPr>
      </w:pPr>
      <w:ins w:id="171" w:author="Autor" w:date="2021-09-16T23:42:00Z">
        <w:r>
          <w:fldChar w:fldCharType="begin"/>
        </w:r>
        <w:r>
          <w:instrText xml:space="preserve"> HYPERLINK  "#_Toc80192897" </w:instrText>
        </w:r>
        <w:r>
          <w:fldChar w:fldCharType="separate"/>
        </w:r>
        <w:r>
          <w:rPr>
            <w:rStyle w:val="Hyperlink"/>
          </w:rPr>
          <w:t>How to Contact Microsoft</w:t>
        </w:r>
        <w:r>
          <w:tab/>
          <w:t>12</w:t>
        </w:r>
        <w:r>
          <w:fldChar w:fldCharType="end"/>
        </w:r>
      </w:ins>
    </w:p>
    <w:p w14:paraId="4D6B2BDD" w14:textId="77777777" w:rsidR="00DB24CA" w:rsidRDefault="00186BB4">
      <w:pPr>
        <w:pStyle w:val="Verzeichnis1"/>
        <w:tabs>
          <w:tab w:val="right" w:leader="dot" w:pos="5030"/>
        </w:tabs>
        <w:rPr>
          <w:ins w:id="172" w:author="Autor" w:date="2021-09-16T23:42:00Z"/>
        </w:rPr>
      </w:pPr>
      <w:ins w:id="173" w:author="Autor" w:date="2021-09-16T23:42:00Z">
        <w:r>
          <w:fldChar w:fldCharType="begin"/>
        </w:r>
        <w:r>
          <w:instrText xml:space="preserve"> HYPERLINK  "#_Toc80192898" </w:instrText>
        </w:r>
        <w:r>
          <w:fldChar w:fldCharType="separate"/>
        </w:r>
        <w:r>
          <w:rPr>
            <w:rStyle w:val="Hyperlink"/>
          </w:rPr>
          <w:t>Appendix A – Security Measures</w:t>
        </w:r>
        <w:r>
          <w:tab/>
          <w:t>13</w:t>
        </w:r>
        <w:r>
          <w:fldChar w:fldCharType="end"/>
        </w:r>
      </w:ins>
    </w:p>
    <w:p w14:paraId="4D6B2BDE" w14:textId="77777777" w:rsidR="00DB24CA" w:rsidRDefault="00186BB4">
      <w:pPr>
        <w:pStyle w:val="Verzeichnis1"/>
        <w:tabs>
          <w:tab w:val="right" w:leader="dot" w:pos="5030"/>
        </w:tabs>
        <w:rPr>
          <w:ins w:id="174" w:author="Autor" w:date="2021-09-16T23:42:00Z"/>
        </w:rPr>
      </w:pPr>
      <w:ins w:id="175" w:author="Autor" w:date="2021-09-16T23:42:00Z">
        <w:r>
          <w:fldChar w:fldCharType="begin"/>
        </w:r>
        <w:r>
          <w:instrText xml:space="preserve"> HYPERLINK  "#_Toc80192899" </w:instrText>
        </w:r>
        <w:r>
          <w:fldChar w:fldCharType="separate"/>
        </w:r>
        <w:r>
          <w:rPr>
            <w:rStyle w:val="Hyperlink"/>
          </w:rPr>
          <w:t>Appendix B – Data Subjects and Categories of Personal Data</w:t>
        </w:r>
        <w:r>
          <w:tab/>
          <w:t>16</w:t>
        </w:r>
        <w:r>
          <w:fldChar w:fldCharType="end"/>
        </w:r>
      </w:ins>
    </w:p>
    <w:p w14:paraId="4D6B2BDF" w14:textId="77777777" w:rsidR="00DB24CA" w:rsidRDefault="00186BB4">
      <w:pPr>
        <w:pStyle w:val="Verzeichnis1"/>
        <w:tabs>
          <w:tab w:val="right" w:leader="dot" w:pos="5030"/>
        </w:tabs>
        <w:rPr>
          <w:ins w:id="176" w:author="Autor" w:date="2021-09-16T23:42:00Z"/>
        </w:rPr>
      </w:pPr>
      <w:ins w:id="177" w:author="Autor" w:date="2021-09-16T23:42:00Z">
        <w:r>
          <w:fldChar w:fldCharType="begin"/>
        </w:r>
        <w:r>
          <w:instrText xml:space="preserve"> HYPERLINK  "#_Toc80192900" </w:instrText>
        </w:r>
        <w:r>
          <w:fldChar w:fldCharType="separate"/>
        </w:r>
        <w:r>
          <w:rPr>
            <w:rStyle w:val="Hyperlink"/>
          </w:rPr>
          <w:t>Appendix C – Additional Safeguards Addendum</w:t>
        </w:r>
        <w:r>
          <w:tab/>
          <w:t>18</w:t>
        </w:r>
        <w:r>
          <w:fldChar w:fldCharType="end"/>
        </w:r>
      </w:ins>
    </w:p>
    <w:p w14:paraId="4D6B2BE0" w14:textId="77777777" w:rsidR="00DB24CA" w:rsidRDefault="00186BB4">
      <w:pPr>
        <w:pStyle w:val="Verzeichnis1"/>
        <w:tabs>
          <w:tab w:val="right" w:leader="dot" w:pos="5030"/>
        </w:tabs>
        <w:rPr>
          <w:ins w:id="178" w:author="Autor" w:date="2021-09-16T23:42:00Z"/>
        </w:rPr>
      </w:pPr>
      <w:ins w:id="179" w:author="Autor" w:date="2021-09-16T23:42:00Z">
        <w:r>
          <w:fldChar w:fldCharType="begin"/>
        </w:r>
        <w:r>
          <w:instrText xml:space="preserve"> HYPERLINK  "#_Toc80192901" </w:instrText>
        </w:r>
        <w:r>
          <w:fldChar w:fldCharType="separate"/>
        </w:r>
        <w:r>
          <w:rPr>
            <w:rStyle w:val="Hyperlink"/>
          </w:rPr>
          <w:t>Attachment 1 – The 2010 Standard Contractual Clauses (Processors)</w:t>
        </w:r>
        <w:r>
          <w:tab/>
          <w:t>20</w:t>
        </w:r>
        <w:r>
          <w:fldChar w:fldCharType="end"/>
        </w:r>
      </w:ins>
    </w:p>
    <w:p w14:paraId="4D6B2BE1" w14:textId="77777777" w:rsidR="00DB24CA" w:rsidRDefault="00186BB4">
      <w:pPr>
        <w:pStyle w:val="Verzeichnis1"/>
        <w:tabs>
          <w:tab w:val="right" w:leader="dot" w:pos="5030"/>
        </w:tabs>
        <w:rPr>
          <w:ins w:id="180" w:author="Autor" w:date="2021-09-16T23:42:00Z"/>
        </w:rPr>
      </w:pPr>
      <w:ins w:id="181" w:author="Autor" w:date="2021-09-16T23:42:00Z">
        <w:r>
          <w:fldChar w:fldCharType="begin"/>
        </w:r>
        <w:r>
          <w:instrText xml:space="preserve"> HYPERLINK  "#_Toc80192902" </w:instrText>
        </w:r>
        <w:r>
          <w:fldChar w:fldCharType="separate"/>
        </w:r>
        <w:r>
          <w:rPr>
            <w:rStyle w:val="Hyperlink"/>
          </w:rPr>
          <w:t>Attachment 2 – European Union General Data Protection Regulation Terms</w:t>
        </w:r>
        <w:r>
          <w:tab/>
          <w:t>25</w:t>
        </w:r>
        <w:r>
          <w:fldChar w:fldCharType="end"/>
        </w:r>
      </w:ins>
    </w:p>
    <w:p w14:paraId="4D6B2BE2" w14:textId="77777777" w:rsidR="0037785E" w:rsidRDefault="00186BB4">
      <w:pPr>
        <w:sectPr w:rsidR="0037785E">
          <w:type w:val="continuous"/>
          <w:pgSz w:w="12240" w:h="15840"/>
          <w:pgMar w:top="1440" w:right="720" w:bottom="1440" w:left="720" w:header="720" w:footer="720" w:gutter="0"/>
          <w:cols w:num="2" w:space="720"/>
        </w:sectPr>
      </w:pPr>
      <w:r>
        <w:rPr>
          <w:b/>
          <w:caps/>
          <w:sz w:val="18"/>
          <w:rPrChange w:id="182" w:author="Autor" w:date="2021-09-16T23:42:00Z">
            <w:rPr/>
          </w:rPrChange>
        </w:rPr>
        <w:fldChar w:fldCharType="end"/>
      </w:r>
    </w:p>
    <w:p w14:paraId="4D6B2BE3" w14:textId="77777777" w:rsidR="00DB24CA" w:rsidRPr="00186BB4" w:rsidRDefault="00186BB4">
      <w:pPr>
        <w:pStyle w:val="ProductList-SectionHeading"/>
        <w:pageBreakBefore/>
        <w:spacing w:after="120"/>
        <w:outlineLvl w:val="0"/>
        <w:pPrChange w:id="183" w:author="Autor" w:date="2021-09-16T23:42:00Z">
          <w:pPr>
            <w:pageBreakBefore/>
            <w:tabs>
              <w:tab w:val="left" w:pos="158"/>
            </w:tabs>
            <w:spacing w:after="120" w:line="240" w:lineRule="auto"/>
            <w:outlineLvl w:val="0"/>
          </w:pPr>
        </w:pPrChange>
      </w:pPr>
      <w:bookmarkStart w:id="184" w:name="_Toc507768531"/>
      <w:bookmarkStart w:id="185" w:name="_Toc6563780"/>
      <w:bookmarkStart w:id="186" w:name="_Toc26883653"/>
      <w:bookmarkStart w:id="187" w:name="_Toc80192873"/>
      <w:bookmarkStart w:id="188" w:name="_Toc44323921"/>
      <w:bookmarkStart w:id="189" w:name="Introduction"/>
      <w:r w:rsidRPr="00186BB4">
        <w:lastRenderedPageBreak/>
        <w:t>Introduction</w:t>
      </w:r>
      <w:bookmarkEnd w:id="184"/>
      <w:bookmarkEnd w:id="185"/>
      <w:bookmarkEnd w:id="186"/>
      <w:bookmarkEnd w:id="187"/>
      <w:bookmarkEnd w:id="188"/>
    </w:p>
    <w:p w14:paraId="4D6B2BE4" w14:textId="77777777" w:rsidR="00DB24CA" w:rsidRDefault="00186BB4">
      <w:pPr>
        <w:pStyle w:val="ProductList-Body"/>
        <w:spacing w:after="120"/>
        <w:pPrChange w:id="190" w:author="Autor" w:date="2021-09-16T23:42:00Z">
          <w:pPr>
            <w:tabs>
              <w:tab w:val="left" w:pos="158"/>
            </w:tabs>
            <w:spacing w:after="120" w:line="240" w:lineRule="auto"/>
          </w:pPr>
        </w:pPrChange>
      </w:pPr>
      <w:bookmarkStart w:id="191" w:name="_Toc507768532"/>
      <w:bookmarkStart w:id="192" w:name="_Toc6563781"/>
      <w:bookmarkStart w:id="193" w:name="_Toc26883654"/>
      <w:bookmarkStart w:id="194" w:name="_Toc507768534"/>
      <w:bookmarkStart w:id="195" w:name="_Toc6563783"/>
      <w:bookmarkStart w:id="196" w:name="_Toc26883656"/>
      <w:bookmarkEnd w:id="189"/>
      <w:r>
        <w:t xml:space="preserve">The parties agree that this Microsoft </w:t>
      </w:r>
      <w:del w:id="197" w:author="Autor" w:date="2021-09-16T23:42:00Z">
        <w:r>
          <w:delText>Online</w:delText>
        </w:r>
      </w:del>
      <w:ins w:id="198" w:author="Autor" w:date="2021-09-16T23:42:00Z">
        <w:r>
          <w:t>Products and</w:t>
        </w:r>
      </w:ins>
      <w:r w:rsidRPr="00186BB4">
        <w:t xml:space="preserve"> Services Data Protection Addendum (“DPA”) sets forth their obligations with respect to the processing and security of Customer Data</w:t>
      </w:r>
      <w:ins w:id="199" w:author="Autor" w:date="2021-09-16T23:42:00Z">
        <w:r>
          <w:t>, Professional Services Data,</w:t>
        </w:r>
      </w:ins>
      <w:r w:rsidRPr="00186BB4">
        <w:t xml:space="preserve"> and Personal Data in connection with the </w:t>
      </w:r>
      <w:del w:id="200" w:author="Autor" w:date="2021-09-16T23:42:00Z">
        <w:r>
          <w:delText>Online</w:delText>
        </w:r>
      </w:del>
      <w:ins w:id="201" w:author="Autor" w:date="2021-09-16T23:42:00Z">
        <w:r>
          <w:t>Products and</w:t>
        </w:r>
      </w:ins>
      <w:r w:rsidRPr="00186BB4">
        <w:t xml:space="preserve"> Services.</w:t>
      </w:r>
      <w:r>
        <w:rPr>
          <w:sz w:val="22"/>
        </w:rPr>
        <w:t xml:space="preserve"> </w:t>
      </w:r>
      <w:r w:rsidRPr="00186BB4">
        <w:t xml:space="preserve">The DPA is incorporated by reference into the </w:t>
      </w:r>
      <w:del w:id="202" w:author="Autor" w:date="2021-09-16T23:42:00Z">
        <w:r>
          <w:delText>Online Services</w:delText>
        </w:r>
      </w:del>
      <w:ins w:id="203" w:author="Autor" w:date="2021-09-16T23:42:00Z">
        <w:r>
          <w:t>Product</w:t>
        </w:r>
      </w:ins>
      <w:r w:rsidRPr="00186BB4">
        <w:t xml:space="preserve"> Terms </w:t>
      </w:r>
      <w:del w:id="204" w:author="Autor" w:date="2021-09-16T23:42:00Z">
        <w:r>
          <w:delText>(or successor location in the Use Rights).</w:delText>
        </w:r>
      </w:del>
      <w:ins w:id="205" w:author="Autor" w:date="2021-09-16T23:42:00Z">
        <w:r>
          <w:t>and other Microsoft agreements.</w:t>
        </w:r>
      </w:ins>
      <w:r>
        <w:rPr>
          <w:sz w:val="22"/>
        </w:rPr>
        <w:t xml:space="preserve"> </w:t>
      </w:r>
      <w:r w:rsidRPr="00186BB4">
        <w:t xml:space="preserve">The parties also agree that, unless a separate Professional Services agreement exists, this DPA governs the processing and security of Professional Services Data. </w:t>
      </w:r>
      <w:bookmarkStart w:id="206" w:name="_Hlk24368805"/>
      <w:r w:rsidRPr="00186BB4">
        <w:t xml:space="preserve">Separate terms, including different privacy and security terms, govern Customer’s use of Non-Microsoft Products. </w:t>
      </w:r>
      <w:bookmarkEnd w:id="206"/>
    </w:p>
    <w:p w14:paraId="4D6B2BE5" w14:textId="77777777" w:rsidR="00DB24CA" w:rsidRDefault="00186BB4">
      <w:pPr>
        <w:pStyle w:val="Kommentartext"/>
        <w:spacing w:after="120"/>
        <w:pPrChange w:id="207" w:author="Autor" w:date="2021-09-16T23:42:00Z">
          <w:pPr>
            <w:spacing w:after="120" w:line="240" w:lineRule="auto"/>
          </w:pPr>
        </w:pPrChange>
      </w:pPr>
      <w:r>
        <w:rPr>
          <w:sz w:val="18"/>
          <w:szCs w:val="18"/>
        </w:rPr>
        <w:t>In the event of any conflict or inconsistency between the DPA Terms and any other terms in Customer’s volume licensing</w:t>
      </w:r>
      <w:ins w:id="208" w:author="Autor" w:date="2021-09-16T23:42:00Z">
        <w:r>
          <w:rPr>
            <w:sz w:val="18"/>
            <w:szCs w:val="18"/>
          </w:rPr>
          <w:t xml:space="preserve"> agreement</w:t>
        </w:r>
      </w:ins>
      <w:r>
        <w:rPr>
          <w:sz w:val="18"/>
          <w:szCs w:val="18"/>
        </w:rPr>
        <w:t xml:space="preserve">, the DPA Terms shall prevail. The provisions of the DPA Terms supersede any conflicting provisions of the Microsoft Privacy Statement that otherwise may apply to processing of Customer Data, </w:t>
      </w:r>
      <w:del w:id="209" w:author="Autor" w:date="2021-09-16T23:42:00Z">
        <w:r>
          <w:rPr>
            <w:sz w:val="18"/>
            <w:szCs w:val="18"/>
          </w:rPr>
          <w:delText xml:space="preserve">Personal Data, or </w:delText>
        </w:r>
      </w:del>
      <w:r>
        <w:rPr>
          <w:sz w:val="18"/>
          <w:szCs w:val="18"/>
        </w:rPr>
        <w:t>Professional Services Data</w:t>
      </w:r>
      <w:del w:id="210" w:author="Autor" w:date="2021-09-16T23:42:00Z">
        <w:r>
          <w:rPr>
            <w:sz w:val="18"/>
            <w:szCs w:val="18"/>
          </w:rPr>
          <w:delText xml:space="preserve"> </w:delText>
        </w:r>
      </w:del>
      <w:ins w:id="211" w:author="Autor" w:date="2021-09-16T23:42:00Z">
        <w:r>
          <w:rPr>
            <w:sz w:val="18"/>
            <w:szCs w:val="18"/>
          </w:rPr>
          <w:t xml:space="preserve">, or Personal Data, </w:t>
        </w:r>
      </w:ins>
      <w:r>
        <w:rPr>
          <w:sz w:val="18"/>
          <w:szCs w:val="18"/>
        </w:rPr>
        <w:t xml:space="preserve">as defined herein. For clarity, consistent with Clause 10 of the </w:t>
      </w:r>
      <w:ins w:id="212" w:author="Autor" w:date="2021-09-16T23:42:00Z">
        <w:r>
          <w:rPr>
            <w:sz w:val="18"/>
            <w:szCs w:val="18"/>
          </w:rPr>
          <w:t xml:space="preserve">2010 </w:t>
        </w:r>
      </w:ins>
      <w:r>
        <w:rPr>
          <w:sz w:val="18"/>
          <w:szCs w:val="18"/>
        </w:rPr>
        <w:t xml:space="preserve">Standard Contractual Clauses in </w:t>
      </w:r>
      <w:del w:id="213" w:author="Autor" w:date="2021-09-16T23:42:00Z">
        <w:r>
          <w:fldChar w:fldCharType="begin"/>
        </w:r>
        <w:r>
          <w:delInstrText xml:space="preserve"> HYPERLINK  "#Attachment2" </w:delInstrText>
        </w:r>
        <w:r>
          <w:fldChar w:fldCharType="separate"/>
        </w:r>
        <w:r>
          <w:rPr>
            <w:color w:val="0563C1"/>
            <w:sz w:val="18"/>
            <w:szCs w:val="18"/>
            <w:u w:val="single"/>
          </w:rPr>
          <w:delText>Attachment 2</w:delText>
        </w:r>
        <w:r>
          <w:rPr>
            <w:color w:val="0563C1"/>
            <w:sz w:val="18"/>
            <w:szCs w:val="18"/>
            <w:u w:val="single"/>
          </w:rPr>
          <w:fldChar w:fldCharType="end"/>
        </w:r>
        <w:r>
          <w:rPr>
            <w:sz w:val="18"/>
            <w:szCs w:val="18"/>
          </w:rPr>
          <w:delText>,</w:delText>
        </w:r>
      </w:del>
      <w:ins w:id="214" w:author="Autor" w:date="2021-09-16T23:42:00Z">
        <w:r>
          <w:fldChar w:fldCharType="begin"/>
        </w:r>
        <w:r>
          <w:instrText xml:space="preserve"> HYPERLINK  "#Attachment1" </w:instrText>
        </w:r>
        <w:r>
          <w:fldChar w:fldCharType="separate"/>
        </w:r>
        <w:r>
          <w:rPr>
            <w:rStyle w:val="Hyperlink"/>
            <w:sz w:val="18"/>
            <w:szCs w:val="18"/>
          </w:rPr>
          <w:t>Attachment 1</w:t>
        </w:r>
        <w:r>
          <w:rPr>
            <w:rStyle w:val="Hyperlink"/>
            <w:sz w:val="18"/>
            <w:szCs w:val="18"/>
          </w:rPr>
          <w:fldChar w:fldCharType="end"/>
        </w:r>
        <w:r>
          <w:rPr>
            <w:sz w:val="18"/>
            <w:szCs w:val="18"/>
          </w:rPr>
          <w:t>, when</w:t>
        </w:r>
      </w:ins>
      <w:r>
        <w:rPr>
          <w:sz w:val="18"/>
          <w:szCs w:val="18"/>
        </w:rPr>
        <w:t xml:space="preserve"> the</w:t>
      </w:r>
      <w:ins w:id="215" w:author="Autor" w:date="2021-09-16T23:42:00Z">
        <w:r>
          <w:rPr>
            <w:sz w:val="18"/>
            <w:szCs w:val="18"/>
          </w:rPr>
          <w:t xml:space="preserve"> 2010 Standard Contractual Clauses are applicable, the 2010</w:t>
        </w:r>
      </w:ins>
      <w:r>
        <w:rPr>
          <w:sz w:val="18"/>
          <w:szCs w:val="18"/>
        </w:rPr>
        <w:t xml:space="preserve"> Standard Contractual Clauses prevail over any other term of the DPA Terms.</w:t>
      </w:r>
    </w:p>
    <w:p w14:paraId="4D6B2BE6" w14:textId="77777777" w:rsidR="00DB24CA" w:rsidRPr="00186BB4" w:rsidRDefault="00186BB4">
      <w:pPr>
        <w:pStyle w:val="ProductList-Body"/>
        <w:spacing w:after="120"/>
        <w:pPrChange w:id="216" w:author="Autor" w:date="2021-09-16T23:42:00Z">
          <w:pPr>
            <w:tabs>
              <w:tab w:val="left" w:pos="158"/>
            </w:tabs>
            <w:spacing w:after="120" w:line="240" w:lineRule="auto"/>
          </w:pPr>
        </w:pPrChange>
      </w:pPr>
      <w:r w:rsidRPr="00186BB4">
        <w:t xml:space="preserve">Microsoft makes the commitments in this DPA to all customers with volume license agreements. These commitments are binding on Microsoft </w:t>
      </w:r>
      <w:proofErr w:type="gramStart"/>
      <w:r w:rsidRPr="00186BB4">
        <w:t>with regard to</w:t>
      </w:r>
      <w:proofErr w:type="gramEnd"/>
      <w:r w:rsidRPr="00186BB4">
        <w:t xml:space="preserve"> Customer regardless of (1) the </w:t>
      </w:r>
      <w:del w:id="217" w:author="Autor" w:date="2021-09-16T23:42:00Z">
        <w:r>
          <w:delText>Use Rights</w:delText>
        </w:r>
      </w:del>
      <w:ins w:id="218" w:author="Autor" w:date="2021-09-16T23:42:00Z">
        <w:r>
          <w:t>Product Terms</w:t>
        </w:r>
      </w:ins>
      <w:r w:rsidRPr="00186BB4">
        <w:t xml:space="preserve"> that </w:t>
      </w:r>
      <w:del w:id="219" w:author="Autor" w:date="2021-09-16T23:42:00Z">
        <w:r>
          <w:delText>is</w:delText>
        </w:r>
      </w:del>
      <w:ins w:id="220" w:author="Autor" w:date="2021-09-16T23:42:00Z">
        <w:r>
          <w:t>are</w:t>
        </w:r>
      </w:ins>
      <w:r w:rsidRPr="00186BB4">
        <w:t xml:space="preserve"> otherwise applicable to any given </w:t>
      </w:r>
      <w:del w:id="221" w:author="Autor" w:date="2021-09-16T23:42:00Z">
        <w:r>
          <w:delText>Online Services</w:delText>
        </w:r>
      </w:del>
      <w:ins w:id="222" w:author="Autor" w:date="2021-09-16T23:42:00Z">
        <w:r>
          <w:t>Product</w:t>
        </w:r>
      </w:ins>
      <w:r w:rsidRPr="00186BB4">
        <w:t xml:space="preserve"> subscription</w:t>
      </w:r>
      <w:ins w:id="223" w:author="Autor" w:date="2021-09-16T23:42:00Z">
        <w:r>
          <w:t xml:space="preserve"> or license</w:t>
        </w:r>
      </w:ins>
      <w:r w:rsidRPr="00186BB4">
        <w:t xml:space="preserve">, or (2) any other agreement that references the </w:t>
      </w:r>
      <w:del w:id="224" w:author="Autor" w:date="2021-09-16T23:42:00Z">
        <w:r>
          <w:delText>OST</w:delText>
        </w:r>
      </w:del>
      <w:ins w:id="225" w:author="Autor" w:date="2021-09-16T23:42:00Z">
        <w:r>
          <w:t>Product Terms</w:t>
        </w:r>
      </w:ins>
      <w:r w:rsidRPr="00186BB4">
        <w:t>.</w:t>
      </w:r>
    </w:p>
    <w:p w14:paraId="4D6B2BE7" w14:textId="77777777" w:rsidR="00DB24CA" w:rsidRDefault="00186BB4">
      <w:pPr>
        <w:pStyle w:val="ProductList-SubSubSectionHeading"/>
        <w:spacing w:after="120"/>
        <w:outlineLvl w:val="1"/>
        <w:rPr>
          <w:b w:val="0"/>
        </w:rPr>
        <w:pPrChange w:id="226" w:author="Autor" w:date="2021-09-16T23:42:00Z">
          <w:pPr>
            <w:tabs>
              <w:tab w:val="left" w:pos="158"/>
            </w:tabs>
            <w:spacing w:after="120" w:line="240" w:lineRule="auto"/>
            <w:outlineLvl w:val="1"/>
          </w:pPr>
        </w:pPrChange>
      </w:pPr>
      <w:bookmarkStart w:id="227" w:name="_Toc42764827"/>
      <w:bookmarkStart w:id="228" w:name="_Toc80192874"/>
      <w:bookmarkStart w:id="229" w:name="_Toc44323922"/>
      <w:bookmarkEnd w:id="191"/>
      <w:bookmarkEnd w:id="192"/>
      <w:bookmarkEnd w:id="193"/>
      <w:r>
        <w:t>Applicable DPA Terms and Updates</w:t>
      </w:r>
      <w:bookmarkEnd w:id="227"/>
      <w:bookmarkEnd w:id="228"/>
      <w:bookmarkEnd w:id="229"/>
    </w:p>
    <w:p w14:paraId="4D6B2BE8" w14:textId="77777777" w:rsidR="00DB24CA" w:rsidRDefault="00186BB4">
      <w:pPr>
        <w:pStyle w:val="ProductList-Body"/>
        <w:spacing w:after="120"/>
        <w:ind w:left="187"/>
        <w:outlineLvl w:val="2"/>
        <w:rPr>
          <w:b/>
          <w:color w:val="0072C6"/>
        </w:rPr>
        <w:pPrChange w:id="230" w:author="Autor" w:date="2021-09-16T23:42:00Z">
          <w:pPr>
            <w:tabs>
              <w:tab w:val="left" w:pos="158"/>
            </w:tabs>
            <w:spacing w:after="120" w:line="240" w:lineRule="auto"/>
            <w:ind w:left="187"/>
            <w:outlineLvl w:val="2"/>
          </w:pPr>
        </w:pPrChange>
      </w:pPr>
      <w:r>
        <w:rPr>
          <w:b/>
          <w:color w:val="0072C6"/>
        </w:rPr>
        <w:t>Limits on Updates</w:t>
      </w:r>
    </w:p>
    <w:p w14:paraId="4D6B2BE9" w14:textId="77777777" w:rsidR="00DB24CA" w:rsidRPr="00186BB4" w:rsidRDefault="00186BB4">
      <w:pPr>
        <w:pStyle w:val="ProductList-Body"/>
        <w:spacing w:after="120"/>
        <w:ind w:left="158"/>
        <w:pPrChange w:id="231" w:author="Autor" w:date="2021-09-16T23:42:00Z">
          <w:pPr>
            <w:tabs>
              <w:tab w:val="left" w:pos="158"/>
            </w:tabs>
            <w:spacing w:after="120" w:line="240" w:lineRule="auto"/>
            <w:ind w:left="158"/>
          </w:pPr>
        </w:pPrChange>
      </w:pPr>
      <w:r>
        <w:t xml:space="preserve">When Customer renews or purchases a new subscription to </w:t>
      </w:r>
      <w:del w:id="232" w:author="Autor" w:date="2021-09-16T23:42:00Z">
        <w:r>
          <w:delText>an Online</w:delText>
        </w:r>
      </w:del>
      <w:ins w:id="233" w:author="Autor" w:date="2021-09-16T23:42:00Z">
        <w:r>
          <w:t xml:space="preserve">a Product or </w:t>
        </w:r>
        <w:proofErr w:type="gramStart"/>
        <w:r>
          <w:t>enters into</w:t>
        </w:r>
        <w:proofErr w:type="gramEnd"/>
        <w:r>
          <w:t xml:space="preserve"> a work order for a Professional</w:t>
        </w:r>
      </w:ins>
      <w:r w:rsidRPr="00186BB4">
        <w:t xml:space="preserve"> Service, the then-current DPA Terms will apply and will not change during Customer’s subscription for that </w:t>
      </w:r>
      <w:del w:id="234" w:author="Autor" w:date="2021-09-16T23:42:00Z">
        <w:r>
          <w:delText>Online Service.</w:delText>
        </w:r>
      </w:del>
      <w:ins w:id="235" w:author="Autor" w:date="2021-09-16T23:42:00Z">
        <w:r>
          <w:t xml:space="preserve">Product or term for that Professional Service. When Customer obtains a perpetual license to Software, the then-current DPA Terms will apply (following the same provision for determining the applicable then-current Product Terms for that Software in Customer’s volume licensing) and will not change during Customer’s license for that Software. </w:t>
        </w:r>
      </w:ins>
    </w:p>
    <w:p w14:paraId="4D6B2BEA" w14:textId="77777777" w:rsidR="00DB24CA" w:rsidRDefault="00186BB4">
      <w:pPr>
        <w:pStyle w:val="ProductList-Body"/>
        <w:spacing w:after="120"/>
        <w:ind w:left="187"/>
        <w:outlineLvl w:val="2"/>
        <w:rPr>
          <w:b/>
          <w:color w:val="0072C6"/>
        </w:rPr>
        <w:pPrChange w:id="236" w:author="Autor" w:date="2021-09-16T23:42:00Z">
          <w:pPr>
            <w:tabs>
              <w:tab w:val="left" w:pos="158"/>
            </w:tabs>
            <w:spacing w:after="120" w:line="240" w:lineRule="auto"/>
            <w:ind w:left="187"/>
            <w:outlineLvl w:val="2"/>
          </w:pPr>
        </w:pPrChange>
      </w:pPr>
      <w:bookmarkStart w:id="237" w:name="_Hlk40343587"/>
      <w:r>
        <w:rPr>
          <w:b/>
          <w:color w:val="0072C6"/>
        </w:rPr>
        <w:t>New Features, Supplements, or Related Software</w:t>
      </w:r>
      <w:bookmarkEnd w:id="237"/>
    </w:p>
    <w:p w14:paraId="4D6B2BEB" w14:textId="77777777" w:rsidR="00DB24CA" w:rsidRPr="00186BB4" w:rsidRDefault="00186BB4">
      <w:pPr>
        <w:pStyle w:val="ProductList-Body"/>
        <w:spacing w:after="120"/>
        <w:ind w:left="158"/>
        <w:pPrChange w:id="238" w:author="Autor" w:date="2021-09-16T23:42:00Z">
          <w:pPr>
            <w:tabs>
              <w:tab w:val="left" w:pos="158"/>
            </w:tabs>
            <w:spacing w:after="120" w:line="240" w:lineRule="auto"/>
            <w:ind w:left="158"/>
          </w:pPr>
        </w:pPrChange>
      </w:pPr>
      <w:r>
        <w:t xml:space="preserve">Notwithstanding the foregoing limits on updates, when Microsoft introduces features, </w:t>
      </w:r>
      <w:ins w:id="239" w:author="Autor" w:date="2021-09-16T23:42:00Z">
        <w:r>
          <w:t xml:space="preserve">offerings, </w:t>
        </w:r>
      </w:ins>
      <w:proofErr w:type="gramStart"/>
      <w:r w:rsidRPr="00186BB4">
        <w:t>supplements</w:t>
      </w:r>
      <w:proofErr w:type="gramEnd"/>
      <w:r w:rsidRPr="00186BB4">
        <w:t xml:space="preserve"> or related software that are new (i.e., that were not previously included with the </w:t>
      </w:r>
      <w:del w:id="240" w:author="Autor" w:date="2021-09-16T23:42:00Z">
        <w:r>
          <w:delText>subscription</w:delText>
        </w:r>
      </w:del>
      <w:ins w:id="241" w:author="Autor" w:date="2021-09-16T23:42:00Z">
        <w:r>
          <w:t>Products or Services</w:t>
        </w:r>
      </w:ins>
      <w:r w:rsidRPr="00186BB4">
        <w:t xml:space="preserve">), Microsoft may provide terms or make updates to the DPA that apply to Customer’s use of those new features, </w:t>
      </w:r>
      <w:ins w:id="242" w:author="Autor" w:date="2021-09-16T23:42:00Z">
        <w:r>
          <w:t xml:space="preserve">offerings, </w:t>
        </w:r>
      </w:ins>
      <w:r w:rsidRPr="00186BB4">
        <w:t xml:space="preserve">supplements or related software. If those terms include any material adverse changes to the DPA Terms, Microsoft will provide Customer a choice to use the new features, </w:t>
      </w:r>
      <w:ins w:id="243" w:author="Autor" w:date="2021-09-16T23:42:00Z">
        <w:r>
          <w:t xml:space="preserve">offerings, </w:t>
        </w:r>
      </w:ins>
      <w:r w:rsidRPr="00186BB4">
        <w:t xml:space="preserve">supplements, or related software, without loss of existing functionality of </w:t>
      </w:r>
      <w:del w:id="244" w:author="Autor" w:date="2021-09-16T23:42:00Z">
        <w:r>
          <w:delText>an</w:delText>
        </w:r>
      </w:del>
      <w:ins w:id="245" w:author="Autor" w:date="2021-09-16T23:42:00Z">
        <w:r>
          <w:t>a</w:t>
        </w:r>
      </w:ins>
      <w:r w:rsidRPr="00186BB4">
        <w:t xml:space="preserve"> generally available </w:t>
      </w:r>
      <w:del w:id="246" w:author="Autor" w:date="2021-09-16T23:42:00Z">
        <w:r>
          <w:delText>Online</w:delText>
        </w:r>
      </w:del>
      <w:ins w:id="247" w:author="Autor" w:date="2021-09-16T23:42:00Z">
        <w:r>
          <w:t>Product or Professional</w:t>
        </w:r>
      </w:ins>
      <w:r w:rsidRPr="00186BB4">
        <w:t xml:space="preserve"> Service. If Customer does not </w:t>
      </w:r>
      <w:ins w:id="248" w:author="Autor" w:date="2021-09-16T23:42:00Z">
        <w:r>
          <w:t xml:space="preserve">install or </w:t>
        </w:r>
      </w:ins>
      <w:r w:rsidRPr="00186BB4">
        <w:t>use the new features</w:t>
      </w:r>
      <w:ins w:id="249" w:author="Autor" w:date="2021-09-16T23:42:00Z">
        <w:r>
          <w:t>, offerings</w:t>
        </w:r>
      </w:ins>
      <w:r w:rsidRPr="00186BB4">
        <w:t>, supplements, or related software, the corresponding new terms will not apply.</w:t>
      </w:r>
    </w:p>
    <w:p w14:paraId="4D6B2BEC" w14:textId="77777777" w:rsidR="00DB24CA" w:rsidRDefault="00186BB4">
      <w:pPr>
        <w:pStyle w:val="ProductList-Body"/>
        <w:spacing w:after="120"/>
        <w:ind w:left="187"/>
        <w:outlineLvl w:val="2"/>
        <w:rPr>
          <w:b/>
          <w:color w:val="0072C6"/>
        </w:rPr>
        <w:pPrChange w:id="250" w:author="Autor" w:date="2021-09-16T23:42:00Z">
          <w:pPr>
            <w:tabs>
              <w:tab w:val="left" w:pos="158"/>
            </w:tabs>
            <w:spacing w:after="120" w:line="240" w:lineRule="auto"/>
            <w:ind w:left="187"/>
            <w:outlineLvl w:val="2"/>
          </w:pPr>
        </w:pPrChange>
      </w:pPr>
      <w:r>
        <w:rPr>
          <w:b/>
          <w:color w:val="0072C6"/>
        </w:rPr>
        <w:t>Government Regulation and Requirements</w:t>
      </w:r>
    </w:p>
    <w:p w14:paraId="4D6B2BED" w14:textId="77777777" w:rsidR="00DB24CA" w:rsidRPr="00186BB4" w:rsidRDefault="00186BB4">
      <w:pPr>
        <w:pStyle w:val="ProductList-Body"/>
        <w:spacing w:after="120"/>
        <w:ind w:left="158"/>
        <w:pPrChange w:id="251" w:author="Autor" w:date="2021-09-16T23:42:00Z">
          <w:pPr>
            <w:tabs>
              <w:tab w:val="left" w:pos="158"/>
            </w:tabs>
            <w:spacing w:after="120" w:line="240" w:lineRule="auto"/>
            <w:ind w:left="158"/>
          </w:pPr>
        </w:pPrChange>
      </w:pPr>
      <w:r>
        <w:t xml:space="preserve">Notwithstanding the foregoing limits on updates, Microsoft may modify or terminate </w:t>
      </w:r>
      <w:del w:id="252" w:author="Autor" w:date="2021-09-16T23:42:00Z">
        <w:r>
          <w:delText>an Online</w:delText>
        </w:r>
      </w:del>
      <w:ins w:id="253" w:author="Autor" w:date="2021-09-16T23:42:00Z">
        <w:r>
          <w:t>a Product or Professional</w:t>
        </w:r>
      </w:ins>
      <w:r w:rsidRPr="00186BB4">
        <w:t xml:space="preserve"> Service in any country or jurisdiction where there is any current or future government requirement or obligation that (1) subjects Microsoft to any regulation or requirement not generally applicable to businesses operating there, (2) presents a hardship for Microsoft to contin</w:t>
      </w:r>
      <w:r>
        <w:t xml:space="preserve">ue operating the </w:t>
      </w:r>
      <w:del w:id="254" w:author="Autor" w:date="2021-09-16T23:42:00Z">
        <w:r>
          <w:delText>Online</w:delText>
        </w:r>
      </w:del>
      <w:ins w:id="255" w:author="Autor" w:date="2021-09-16T23:42:00Z">
        <w:r>
          <w:t>Product or offering the Professional</w:t>
        </w:r>
      </w:ins>
      <w:r w:rsidRPr="00186BB4">
        <w:t xml:space="preserve"> Service without modification, and/or (3) causes Microsoft to believe the DPA Terms or the </w:t>
      </w:r>
      <w:del w:id="256" w:author="Autor" w:date="2021-09-16T23:42:00Z">
        <w:r>
          <w:delText>Online</w:delText>
        </w:r>
      </w:del>
      <w:ins w:id="257" w:author="Autor" w:date="2021-09-16T23:42:00Z">
        <w:r>
          <w:t>Product or Professional</w:t>
        </w:r>
      </w:ins>
      <w:r w:rsidRPr="00186BB4">
        <w:t xml:space="preserve"> Service may conflict with any such requirement or obligation.</w:t>
      </w:r>
    </w:p>
    <w:p w14:paraId="4D6B2BEE" w14:textId="77777777" w:rsidR="00DB24CA" w:rsidRDefault="00186BB4">
      <w:pPr>
        <w:pStyle w:val="ProductList-SubSubSectionHeading"/>
        <w:spacing w:after="120"/>
        <w:outlineLvl w:val="1"/>
        <w:rPr>
          <w:b w:val="0"/>
        </w:rPr>
        <w:pPrChange w:id="258" w:author="Autor" w:date="2021-09-16T23:42:00Z">
          <w:pPr>
            <w:tabs>
              <w:tab w:val="left" w:pos="158"/>
            </w:tabs>
            <w:spacing w:after="120" w:line="240" w:lineRule="auto"/>
            <w:outlineLvl w:val="1"/>
          </w:pPr>
        </w:pPrChange>
      </w:pPr>
      <w:bookmarkStart w:id="259" w:name="_Toc80192875"/>
      <w:bookmarkStart w:id="260" w:name="_Toc44323923"/>
      <w:r>
        <w:t>Electronic Notices</w:t>
      </w:r>
      <w:bookmarkEnd w:id="194"/>
      <w:bookmarkEnd w:id="195"/>
      <w:bookmarkEnd w:id="196"/>
      <w:bookmarkEnd w:id="259"/>
      <w:bookmarkEnd w:id="260"/>
    </w:p>
    <w:p w14:paraId="4D6B2BEF" w14:textId="77777777" w:rsidR="00DB24CA" w:rsidRDefault="00186BB4">
      <w:pPr>
        <w:pStyle w:val="ProductList-Body"/>
        <w:spacing w:after="120"/>
        <w:pPrChange w:id="261" w:author="Autor" w:date="2021-09-16T23:42:00Z">
          <w:pPr>
            <w:tabs>
              <w:tab w:val="left" w:pos="158"/>
            </w:tabs>
            <w:spacing w:after="120" w:line="240" w:lineRule="auto"/>
          </w:pPr>
        </w:pPrChange>
      </w:pPr>
      <w:r>
        <w:t xml:space="preserve">Microsoft may provide Customer with information and notices about </w:t>
      </w:r>
      <w:del w:id="262" w:author="Autor" w:date="2021-09-16T23:42:00Z">
        <w:r>
          <w:delText>Online</w:delText>
        </w:r>
      </w:del>
      <w:ins w:id="263" w:author="Autor" w:date="2021-09-16T23:42:00Z">
        <w:r>
          <w:t>Products and</w:t>
        </w:r>
      </w:ins>
      <w:r w:rsidRPr="00186BB4">
        <w:t xml:space="preserve"> Services electronically, including via email, through the portal for </w:t>
      </w:r>
      <w:del w:id="264" w:author="Autor" w:date="2021-09-16T23:42:00Z">
        <w:r>
          <w:delText>the</w:delText>
        </w:r>
      </w:del>
      <w:ins w:id="265" w:author="Autor" w:date="2021-09-16T23:42:00Z">
        <w:r>
          <w:t>an</w:t>
        </w:r>
      </w:ins>
      <w:r w:rsidRPr="00186BB4">
        <w:t xml:space="preserve"> Online Service, or through a web site that Microsoft identifies. Notice is given as of the date it is made available by Microsoft. </w:t>
      </w:r>
    </w:p>
    <w:p w14:paraId="4D6B2BF0" w14:textId="77777777" w:rsidR="00DB24CA" w:rsidRDefault="00186BB4">
      <w:pPr>
        <w:pStyle w:val="ProductList-SubSubSectionHeading"/>
        <w:spacing w:after="120"/>
        <w:outlineLvl w:val="1"/>
        <w:rPr>
          <w:b w:val="0"/>
        </w:rPr>
        <w:pPrChange w:id="266" w:author="Autor" w:date="2021-09-16T23:42:00Z">
          <w:pPr>
            <w:tabs>
              <w:tab w:val="left" w:pos="158"/>
            </w:tabs>
            <w:spacing w:after="120" w:line="240" w:lineRule="auto"/>
            <w:outlineLvl w:val="1"/>
          </w:pPr>
        </w:pPrChange>
      </w:pPr>
      <w:bookmarkStart w:id="267" w:name="_Toc507768535"/>
      <w:bookmarkStart w:id="268" w:name="_Toc6563784"/>
      <w:bookmarkStart w:id="269" w:name="_Toc26883657"/>
      <w:bookmarkStart w:id="270" w:name="_Toc80192876"/>
      <w:bookmarkStart w:id="271" w:name="_Toc44323924"/>
      <w:r>
        <w:t>Prior Versions</w:t>
      </w:r>
      <w:bookmarkEnd w:id="267"/>
      <w:bookmarkEnd w:id="268"/>
      <w:bookmarkEnd w:id="269"/>
      <w:bookmarkEnd w:id="270"/>
      <w:bookmarkEnd w:id="271"/>
    </w:p>
    <w:p w14:paraId="4D6B2BF1" w14:textId="77777777" w:rsidR="00DB24CA" w:rsidRDefault="00186BB4">
      <w:pPr>
        <w:pStyle w:val="ProductList-Body"/>
        <w:spacing w:after="120"/>
        <w:pPrChange w:id="272" w:author="Autor" w:date="2021-09-16T23:42:00Z">
          <w:pPr>
            <w:tabs>
              <w:tab w:val="left" w:pos="158"/>
            </w:tabs>
            <w:spacing w:after="120" w:line="240" w:lineRule="auto"/>
          </w:pPr>
        </w:pPrChange>
      </w:pPr>
      <w:r>
        <w:t xml:space="preserve">The DPA Terms provide terms for </w:t>
      </w:r>
      <w:del w:id="273" w:author="Autor" w:date="2021-09-16T23:42:00Z">
        <w:r>
          <w:delText>Online</w:delText>
        </w:r>
      </w:del>
      <w:ins w:id="274" w:author="Autor" w:date="2021-09-16T23:42:00Z">
        <w:r>
          <w:t>Products and</w:t>
        </w:r>
      </w:ins>
      <w:r w:rsidRPr="00186BB4">
        <w:t xml:space="preserve"> Services that are currently available. For earlier versions of the DPA Terms, Customer may refer to </w:t>
      </w:r>
      <w:bookmarkStart w:id="275" w:name="_Hlk27046654"/>
      <w:r>
        <w:fldChar w:fldCharType="begin"/>
      </w:r>
      <w:r>
        <w:instrText xml:space="preserve"> HYPERLINK  "https://aka.ms/licensingdocs" </w:instrText>
      </w:r>
      <w:r>
        <w:fldChar w:fldCharType="separate"/>
      </w:r>
      <w:r>
        <w:rPr>
          <w:rStyle w:val="Hyperlink"/>
          <w:rPrChange w:id="276" w:author="Autor" w:date="2021-09-16T23:42:00Z">
            <w:rPr>
              <w:color w:val="0563C1"/>
              <w:u w:val="single"/>
            </w:rPr>
          </w:rPrChange>
        </w:rPr>
        <w:t>https://aka.ms/licensingdocs</w:t>
      </w:r>
      <w:r>
        <w:rPr>
          <w:rStyle w:val="Hyperlink"/>
          <w:rPrChange w:id="277" w:author="Autor" w:date="2021-09-16T23:42:00Z">
            <w:rPr>
              <w:color w:val="0563C1"/>
              <w:u w:val="single"/>
            </w:rPr>
          </w:rPrChange>
        </w:rPr>
        <w:fldChar w:fldCharType="end"/>
      </w:r>
      <w:bookmarkEnd w:id="275"/>
      <w:r w:rsidRPr="00186BB4">
        <w:t xml:space="preserve"> or contact its reseller or Microsoft Account Manager.</w:t>
      </w:r>
    </w:p>
    <w:bookmarkStart w:id="278" w:name="_Hlk494736247"/>
    <w:bookmarkStart w:id="279" w:name="_Hlk494736381"/>
    <w:p w14:paraId="4D6B2BF2" w14:textId="77777777" w:rsidR="00DB24CA" w:rsidRDefault="00186BB4">
      <w:pPr>
        <w:pStyle w:val="ProductList-Body"/>
        <w:shd w:val="clear" w:color="auto" w:fill="A6A6A6"/>
        <w:spacing w:after="120"/>
        <w:jc w:val="right"/>
        <w:pPrChange w:id="280" w:author="Autor" w:date="2021-09-16T23:42:00Z">
          <w:pPr>
            <w:shd w:val="clear" w:color="auto" w:fill="A6A6A6"/>
            <w:tabs>
              <w:tab w:val="left" w:pos="158"/>
            </w:tabs>
            <w:spacing w:after="120" w:line="240" w:lineRule="auto"/>
            <w:jc w:val="right"/>
          </w:pPr>
        </w:pPrChange>
      </w:pPr>
      <w:r>
        <w:fldChar w:fldCharType="begin"/>
      </w:r>
      <w:r>
        <w:instrText xml:space="preserve"> HYPERLINK  "#TableofContents" \o "Table of Contents" </w:instrText>
      </w:r>
      <w:r>
        <w:fldChar w:fldCharType="separate"/>
      </w:r>
      <w:r>
        <w:rPr>
          <w:rStyle w:val="Hyperlink"/>
          <w:rPrChange w:id="281" w:author="Autor" w:date="2021-09-16T23:42:00Z">
            <w:rPr>
              <w:color w:val="0563C1"/>
              <w:sz w:val="16"/>
              <w:u w:val="single"/>
            </w:rPr>
          </w:rPrChange>
        </w:rPr>
        <w:t>Table of Contents</w:t>
      </w:r>
      <w:r>
        <w:rPr>
          <w:rStyle w:val="Hyperlink"/>
          <w:rPrChange w:id="282"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283" w:author="Autor" w:date="2021-09-16T23:42:00Z">
            <w:rPr>
              <w:color w:val="0563C1"/>
              <w:sz w:val="16"/>
              <w:u w:val="single"/>
            </w:rPr>
          </w:rPrChange>
        </w:rPr>
        <w:t>General Terms</w:t>
      </w:r>
      <w:r>
        <w:rPr>
          <w:rStyle w:val="Hyperlink"/>
          <w:rPrChange w:id="284" w:author="Autor" w:date="2021-09-16T23:42:00Z">
            <w:rPr>
              <w:color w:val="0563C1"/>
              <w:sz w:val="16"/>
              <w:u w:val="single"/>
            </w:rPr>
          </w:rPrChange>
        </w:rPr>
        <w:fldChar w:fldCharType="end"/>
      </w:r>
    </w:p>
    <w:p w14:paraId="4D6B2BF3" w14:textId="77777777" w:rsidR="00DB24CA" w:rsidRPr="00186BB4" w:rsidRDefault="00DB24CA">
      <w:pPr>
        <w:pStyle w:val="ProductList-Body"/>
        <w:spacing w:after="120"/>
        <w:pPrChange w:id="285" w:author="Autor" w:date="2021-09-16T23:42:00Z">
          <w:pPr>
            <w:tabs>
              <w:tab w:val="left" w:pos="158"/>
            </w:tabs>
            <w:spacing w:after="120" w:line="240" w:lineRule="auto"/>
          </w:pPr>
        </w:pPrChange>
      </w:pPr>
    </w:p>
    <w:p w14:paraId="4D6B2BF4" w14:textId="77777777" w:rsidR="0037785E" w:rsidRDefault="0037785E">
      <w:pPr>
        <w:sectPr w:rsidR="0037785E">
          <w:type w:val="continuous"/>
          <w:pgSz w:w="12240" w:h="15840"/>
          <w:pgMar w:top="1440" w:right="720" w:bottom="1440" w:left="720" w:header="720" w:footer="720" w:gutter="0"/>
          <w:cols w:space="720"/>
        </w:sectPr>
      </w:pPr>
    </w:p>
    <w:p w14:paraId="4D6B2BF5" w14:textId="77777777" w:rsidR="00B075F7" w:rsidRDefault="00B075F7">
      <w:pPr>
        <w:tabs>
          <w:tab w:val="left" w:pos="158"/>
        </w:tabs>
        <w:spacing w:after="120" w:line="240" w:lineRule="auto"/>
        <w:rPr>
          <w:del w:id="286" w:author="Autor" w:date="2021-09-16T23:42:00Z"/>
          <w:sz w:val="18"/>
        </w:rPr>
      </w:pPr>
    </w:p>
    <w:p w14:paraId="4D6B2BF6" w14:textId="77777777" w:rsidR="00DB24CA" w:rsidRDefault="00186BB4">
      <w:pPr>
        <w:pStyle w:val="ProductList-SectionHeading"/>
        <w:spacing w:after="120"/>
        <w:outlineLvl w:val="0"/>
        <w:rPr>
          <w:b w:val="0"/>
        </w:rPr>
        <w:pPrChange w:id="287" w:author="Autor" w:date="2021-09-16T23:42:00Z">
          <w:pPr>
            <w:tabs>
              <w:tab w:val="left" w:pos="158"/>
            </w:tabs>
            <w:spacing w:after="120" w:line="240" w:lineRule="auto"/>
            <w:outlineLvl w:val="0"/>
          </w:pPr>
        </w:pPrChange>
      </w:pPr>
      <w:bookmarkStart w:id="288" w:name="_Toc507768537"/>
      <w:bookmarkStart w:id="289" w:name="_Toc6563786"/>
      <w:bookmarkStart w:id="290" w:name="_Toc26883659"/>
      <w:bookmarkStart w:id="291" w:name="_Toc80192877"/>
      <w:bookmarkStart w:id="292" w:name="_Toc44323925"/>
      <w:bookmarkStart w:id="293" w:name="Definitions"/>
      <w:bookmarkEnd w:id="278"/>
      <w:bookmarkEnd w:id="279"/>
      <w:r>
        <w:t>Definitions</w:t>
      </w:r>
      <w:bookmarkEnd w:id="288"/>
      <w:bookmarkEnd w:id="289"/>
      <w:bookmarkEnd w:id="290"/>
      <w:bookmarkEnd w:id="291"/>
      <w:bookmarkEnd w:id="292"/>
    </w:p>
    <w:bookmarkEnd w:id="293"/>
    <w:p w14:paraId="4D6B2BF7" w14:textId="77777777" w:rsidR="00DB24CA" w:rsidRDefault="00186BB4">
      <w:pPr>
        <w:pStyle w:val="ProductList-Body"/>
        <w:spacing w:after="120"/>
        <w:pPrChange w:id="294" w:author="Autor" w:date="2021-09-16T23:42:00Z">
          <w:pPr>
            <w:tabs>
              <w:tab w:val="left" w:pos="158"/>
            </w:tabs>
            <w:spacing w:after="120" w:line="240" w:lineRule="auto"/>
          </w:pPr>
        </w:pPrChange>
      </w:pPr>
      <w:r>
        <w:t>Capitalized terms used but not defined in this DPA will have the meanings provided in the volume license agreement. The following defined terms are used in this DPA:</w:t>
      </w:r>
    </w:p>
    <w:p w14:paraId="4D6B2BF8" w14:textId="77777777" w:rsidR="00DB24CA" w:rsidRDefault="00186BB4">
      <w:pPr>
        <w:pStyle w:val="ProductList-Body"/>
        <w:spacing w:after="120"/>
        <w:pPrChange w:id="295" w:author="Autor" w:date="2021-09-16T23:42:00Z">
          <w:pPr>
            <w:tabs>
              <w:tab w:val="left" w:pos="158"/>
            </w:tabs>
            <w:spacing w:after="120" w:line="240" w:lineRule="auto"/>
          </w:pPr>
        </w:pPrChange>
      </w:pPr>
      <w:r>
        <w:t>“Customer Data” means all data, including all text, sound, video, or image files, and software, that are provided to Microsoft by, or on behalf of, Customer through use of the Online Service. Customer Data does not include Professional Services Data.</w:t>
      </w:r>
    </w:p>
    <w:p w14:paraId="4D6B2BF9" w14:textId="77777777" w:rsidR="00DB24CA" w:rsidRDefault="00186BB4">
      <w:pPr>
        <w:pStyle w:val="ProductList-Body"/>
        <w:spacing w:after="120"/>
        <w:pPrChange w:id="296" w:author="Autor" w:date="2021-09-16T23:42:00Z">
          <w:pPr>
            <w:tabs>
              <w:tab w:val="left" w:pos="158"/>
            </w:tabs>
            <w:spacing w:after="120" w:line="240" w:lineRule="auto"/>
          </w:pPr>
        </w:pPrChange>
      </w:pPr>
      <w:r>
        <w:t>“Data Protection Requirements” means the GDPR, Local EU/EEA Data Protection Laws, and any applicable laws, regulations, and other legal requirements relating to (a) privacy and data security; and (b) the use, collection, retention, storage, security, disclosure, transfer, disposal, and other processing of any Personal Data.</w:t>
      </w:r>
    </w:p>
    <w:p w14:paraId="4D6B2BFA" w14:textId="77777777" w:rsidR="00B075F7" w:rsidRDefault="00186BB4">
      <w:pPr>
        <w:tabs>
          <w:tab w:val="left" w:pos="158"/>
        </w:tabs>
        <w:spacing w:after="120" w:line="240" w:lineRule="auto"/>
        <w:rPr>
          <w:del w:id="297" w:author="Autor" w:date="2021-09-16T23:42:00Z"/>
          <w:sz w:val="18"/>
        </w:rPr>
      </w:pPr>
      <w:del w:id="298" w:author="Autor" w:date="2021-09-16T23:42:00Z">
        <w:r>
          <w:rPr>
            <w:sz w:val="18"/>
          </w:rPr>
          <w:delText>“Diagnostic Data” means data collected or obtained by Microsoft from software that is locally installed by Customer in connection with the Online Service. Diagnostic Data may also be referred to as telemetry. Diagnostic Data does not include Customer Data, Service Generated Data, or Professional Services Data.</w:delText>
        </w:r>
      </w:del>
    </w:p>
    <w:p w14:paraId="4D6B2BFB" w14:textId="77777777" w:rsidR="00DB24CA" w:rsidRDefault="00186BB4">
      <w:pPr>
        <w:pStyle w:val="ProductList-Body"/>
        <w:spacing w:after="120"/>
        <w:pPrChange w:id="299" w:author="Autor" w:date="2021-09-16T23:42:00Z">
          <w:pPr>
            <w:tabs>
              <w:tab w:val="left" w:pos="158"/>
            </w:tabs>
            <w:spacing w:after="120" w:line="240" w:lineRule="auto"/>
          </w:pPr>
        </w:pPrChange>
      </w:pPr>
      <w:r>
        <w:t xml:space="preserve">“DPA Terms” means the terms in the DPA and any </w:t>
      </w:r>
      <w:del w:id="300" w:author="Autor" w:date="2021-09-16T23:42:00Z">
        <w:r>
          <w:delText>Online Service</w:delText>
        </w:r>
      </w:del>
      <w:ins w:id="301" w:author="Autor" w:date="2021-09-16T23:42:00Z">
        <w:r>
          <w:t>Product</w:t>
        </w:r>
      </w:ins>
      <w:r>
        <w:t xml:space="preserve">-specific terms in the </w:t>
      </w:r>
      <w:del w:id="302" w:author="Autor" w:date="2021-09-16T23:42:00Z">
        <w:r>
          <w:delText>Use Rights</w:delText>
        </w:r>
      </w:del>
      <w:ins w:id="303" w:author="Autor" w:date="2021-09-16T23:42:00Z">
        <w:r>
          <w:t>Product Terms</w:t>
        </w:r>
      </w:ins>
      <w:r>
        <w:t xml:space="preserve"> that specifically supplement or modify the privacy and security terms in the DPA for a specific </w:t>
      </w:r>
      <w:del w:id="304" w:author="Autor" w:date="2021-09-16T23:42:00Z">
        <w:r>
          <w:delText>Online Service</w:delText>
        </w:r>
      </w:del>
      <w:ins w:id="305" w:author="Autor" w:date="2021-09-16T23:42:00Z">
        <w:r>
          <w:t>Product</w:t>
        </w:r>
      </w:ins>
      <w:r>
        <w:t xml:space="preserve"> (or feature of </w:t>
      </w:r>
      <w:del w:id="306" w:author="Autor" w:date="2021-09-16T23:42:00Z">
        <w:r>
          <w:delText>an Online Service</w:delText>
        </w:r>
      </w:del>
      <w:ins w:id="307" w:author="Autor" w:date="2021-09-16T23:42:00Z">
        <w:r>
          <w:t>a Product</w:t>
        </w:r>
      </w:ins>
      <w:r>
        <w:t xml:space="preserve">). In the event of any conflict or inconsistency between the DPA and such </w:t>
      </w:r>
      <w:del w:id="308" w:author="Autor" w:date="2021-09-16T23:42:00Z">
        <w:r>
          <w:delText>Online Service</w:delText>
        </w:r>
      </w:del>
      <w:ins w:id="309" w:author="Autor" w:date="2021-09-16T23:42:00Z">
        <w:r>
          <w:t>Product</w:t>
        </w:r>
      </w:ins>
      <w:r>
        <w:t xml:space="preserve">-specific terms, the </w:t>
      </w:r>
      <w:del w:id="310" w:author="Autor" w:date="2021-09-16T23:42:00Z">
        <w:r>
          <w:delText>Online Service</w:delText>
        </w:r>
      </w:del>
      <w:ins w:id="311" w:author="Autor" w:date="2021-09-16T23:42:00Z">
        <w:r>
          <w:t>Product</w:t>
        </w:r>
      </w:ins>
      <w:r>
        <w:t xml:space="preserve">-specific terms shall prevail as to the applicable </w:t>
      </w:r>
      <w:del w:id="312" w:author="Autor" w:date="2021-09-16T23:42:00Z">
        <w:r>
          <w:delText>Online Service</w:delText>
        </w:r>
      </w:del>
      <w:ins w:id="313" w:author="Autor" w:date="2021-09-16T23:42:00Z">
        <w:r>
          <w:t>Product</w:t>
        </w:r>
      </w:ins>
      <w:r>
        <w:t xml:space="preserve"> (or feature of that </w:t>
      </w:r>
      <w:del w:id="314" w:author="Autor" w:date="2021-09-16T23:42:00Z">
        <w:r>
          <w:delText>Online Service</w:delText>
        </w:r>
      </w:del>
      <w:ins w:id="315" w:author="Autor" w:date="2021-09-16T23:42:00Z">
        <w:r>
          <w:t>Product</w:t>
        </w:r>
      </w:ins>
      <w:r>
        <w:t xml:space="preserve">). </w:t>
      </w:r>
    </w:p>
    <w:p w14:paraId="4D6B2BFC" w14:textId="77777777" w:rsidR="00DB24CA" w:rsidRDefault="00186BB4">
      <w:pPr>
        <w:pStyle w:val="ProductList-Body"/>
        <w:spacing w:after="120"/>
        <w:pPrChange w:id="316" w:author="Autor" w:date="2021-09-16T23:42:00Z">
          <w:pPr>
            <w:tabs>
              <w:tab w:val="left" w:pos="158"/>
            </w:tabs>
            <w:spacing w:after="120" w:line="240" w:lineRule="auto"/>
          </w:pPr>
        </w:pPrChange>
      </w:pPr>
      <w:r>
        <w:t xml:space="preserve">“GDPR” means Regulation (EU) 2016/679 of the European Parliament and of the Council of 27 April 2016 on the protection of natural persons </w:t>
      </w:r>
      <w:proofErr w:type="gramStart"/>
      <w:r>
        <w:t>with regard to</w:t>
      </w:r>
      <w:proofErr w:type="gramEnd"/>
      <w:r>
        <w:t xml:space="preserve"> the processing of personal data and on the free movement of such data</w:t>
      </w:r>
      <w:del w:id="317" w:author="Autor" w:date="2021-09-16T23:42:00Z">
        <w:r>
          <w:delText>,</w:delText>
        </w:r>
      </w:del>
      <w:r>
        <w:t xml:space="preserve"> and repealing Directive 95/46/EC (General Data Protection Regulation).</w:t>
      </w:r>
    </w:p>
    <w:p w14:paraId="4D6B2BFD" w14:textId="77777777" w:rsidR="00DB24CA" w:rsidRDefault="00186BB4">
      <w:pPr>
        <w:pStyle w:val="ProductList-Body"/>
        <w:spacing w:after="120"/>
        <w:pPrChange w:id="318" w:author="Autor" w:date="2021-09-16T23:42:00Z">
          <w:pPr>
            <w:tabs>
              <w:tab w:val="left" w:pos="158"/>
            </w:tabs>
            <w:spacing w:after="120" w:line="240" w:lineRule="auto"/>
          </w:pPr>
        </w:pPrChange>
      </w:pPr>
      <w:r>
        <w:t xml:space="preserve">“Local EU/EEA Data Protection Laws” means any subordinate legislation and regulation implementing the GDPR. </w:t>
      </w:r>
    </w:p>
    <w:p w14:paraId="4D6B2BFE" w14:textId="77777777" w:rsidR="00DB24CA" w:rsidRDefault="00186BB4">
      <w:pPr>
        <w:pStyle w:val="ProductList-Body"/>
        <w:spacing w:after="120"/>
        <w:pPrChange w:id="319" w:author="Autor" w:date="2021-09-16T23:42:00Z">
          <w:pPr>
            <w:tabs>
              <w:tab w:val="left" w:pos="158"/>
            </w:tabs>
            <w:spacing w:after="120" w:line="240" w:lineRule="auto"/>
          </w:pPr>
        </w:pPrChange>
      </w:pPr>
      <w:r>
        <w:t xml:space="preserve">“GDPR Terms” means the terms in </w:t>
      </w:r>
      <w:del w:id="320" w:author="Autor" w:date="2021-09-16T23:42:00Z">
        <w:r>
          <w:fldChar w:fldCharType="begin"/>
        </w:r>
        <w:r>
          <w:delInstrText xml:space="preserve"> HYPERLINK  "#Attachment3" </w:delInstrText>
        </w:r>
        <w:r>
          <w:fldChar w:fldCharType="separate"/>
        </w:r>
        <w:r>
          <w:rPr>
            <w:color w:val="0563C1"/>
            <w:u w:val="single"/>
          </w:rPr>
          <w:delText>Attachment 3</w:delText>
        </w:r>
        <w:r>
          <w:rPr>
            <w:color w:val="0563C1"/>
            <w:u w:val="single"/>
          </w:rPr>
          <w:fldChar w:fldCharType="end"/>
        </w:r>
      </w:del>
      <w:ins w:id="321" w:author="Autor" w:date="2021-09-16T23:42:00Z">
        <w:r>
          <w:fldChar w:fldCharType="begin"/>
        </w:r>
        <w:r>
          <w:instrText xml:space="preserve"> HYPERLINK  "#Attachment2" </w:instrText>
        </w:r>
        <w:r>
          <w:fldChar w:fldCharType="separate"/>
        </w:r>
        <w:r>
          <w:rPr>
            <w:rStyle w:val="Hyperlink"/>
          </w:rPr>
          <w:t>Attachment 2</w:t>
        </w:r>
        <w:r>
          <w:rPr>
            <w:rStyle w:val="Hyperlink"/>
          </w:rPr>
          <w:fldChar w:fldCharType="end"/>
        </w:r>
      </w:ins>
      <w:r>
        <w:t>, under which Microsoft makes binding commitments regarding its processing of Personal Data as required by Article 28 of the GDPR.</w:t>
      </w:r>
    </w:p>
    <w:p w14:paraId="4D6B2BFF" w14:textId="77777777" w:rsidR="00DB24CA" w:rsidRDefault="00186BB4">
      <w:pPr>
        <w:pStyle w:val="ProductList-Body"/>
        <w:spacing w:after="120"/>
        <w:pPrChange w:id="322" w:author="Autor" w:date="2021-09-16T23:42:00Z">
          <w:pPr>
            <w:tabs>
              <w:tab w:val="left" w:pos="158"/>
            </w:tabs>
            <w:spacing w:after="120" w:line="240" w:lineRule="auto"/>
          </w:pPr>
        </w:pPrChange>
      </w:pPr>
      <w:r>
        <w:t xml:space="preserve">“Personal Data” means any information relating to an identified or identifiable natural person. An identifiable natural person is one who can be identified, directly or indirectly, </w:t>
      </w:r>
      <w:proofErr w:type="gramStart"/>
      <w:r>
        <w:t>in particular by</w:t>
      </w:r>
      <w:proofErr w:type="gramEnd"/>
      <w:r>
        <w:t xml:space="preserve"> reference to an identifier such as a name, an identification number, location data, an online identifier or to one or more factors specific to the physical, physiological, genetic, mental, economic, cultural or social identity of that natural person. </w:t>
      </w:r>
    </w:p>
    <w:p w14:paraId="4D6B2C00" w14:textId="77777777" w:rsidR="00DB24CA" w:rsidRDefault="00186BB4">
      <w:pPr>
        <w:pStyle w:val="ProductList-Body"/>
        <w:spacing w:after="120"/>
        <w:rPr>
          <w:ins w:id="323" w:author="Autor" w:date="2021-09-16T23:42:00Z"/>
        </w:rPr>
      </w:pPr>
      <w:ins w:id="324" w:author="Autor" w:date="2021-09-16T23:42:00Z">
        <w:r>
          <w:t xml:space="preserve">“Product” has the meaning provided in the volume license agreement. For ease of reference, “Product” includes Online Services and Software, each as defined in the volume license agreement. </w:t>
        </w:r>
      </w:ins>
    </w:p>
    <w:p w14:paraId="4D6B2C01" w14:textId="77777777" w:rsidR="00DB24CA" w:rsidRDefault="00186BB4">
      <w:pPr>
        <w:pStyle w:val="ProductList-Body"/>
        <w:spacing w:after="120"/>
        <w:rPr>
          <w:ins w:id="325" w:author="Autor" w:date="2021-09-16T23:42:00Z"/>
        </w:rPr>
      </w:pPr>
      <w:ins w:id="326" w:author="Autor" w:date="2021-09-16T23:42:00Z">
        <w:r>
          <w:t>“Products and Services” means Products and Professional Services. Product and Professional Service availability may vary by region and applicability of this DPA to specific Products and Professional Services is subject to the limitations in the Scope section in this DPA.</w:t>
        </w:r>
      </w:ins>
    </w:p>
    <w:p w14:paraId="4D6B2C02" w14:textId="77777777" w:rsidR="00DB24CA" w:rsidRDefault="00186BB4">
      <w:pPr>
        <w:pStyle w:val="ProductList-Body"/>
        <w:spacing w:after="120"/>
        <w:rPr>
          <w:ins w:id="327" w:author="Autor" w:date="2021-09-16T23:42:00Z"/>
        </w:rPr>
      </w:pPr>
      <w:ins w:id="328" w:author="Autor" w:date="2021-09-16T23:42:00Z">
        <w:r>
          <w:t>“Professional Services” means the following services: (a) Microsoft’s consulting services, consisting of planning, advice, guidance, data migration, deployment and solution/software development services provided under a Microsoft Enterprise Services Work Order that incorporates this DPA by reference; and (b) technical support services provided by Microsoft that help customers identify and resolve issues affecting Products, including technical support provided as part of Microsoft Unified Support or Premier Support Services (as described in the Services Consulting and Support Description or the Description of Services, respectively), and any other technical support services. The Professional Services do not include the Products or, for purposes of the DPA, Supplemental Professional Services.</w:t>
        </w:r>
      </w:ins>
    </w:p>
    <w:p w14:paraId="4D6B2C03" w14:textId="77777777" w:rsidR="00DB24CA" w:rsidRDefault="00186BB4">
      <w:pPr>
        <w:pStyle w:val="ProductList-Body"/>
        <w:spacing w:after="120"/>
        <w:pPrChange w:id="329" w:author="Autor" w:date="2021-09-16T23:42:00Z">
          <w:pPr>
            <w:tabs>
              <w:tab w:val="left" w:pos="158"/>
            </w:tabs>
            <w:spacing w:after="120" w:line="240" w:lineRule="auto"/>
          </w:pPr>
        </w:pPrChange>
      </w:pPr>
      <w:r>
        <w:t xml:space="preserve">“Professional Services Data” means all data, including all text, sound, video, image files or software, that are provided to Microsoft, by or on behalf of a </w:t>
      </w:r>
      <w:proofErr w:type="gramStart"/>
      <w:r>
        <w:t>Customer</w:t>
      </w:r>
      <w:proofErr w:type="gramEnd"/>
      <w:r>
        <w:t xml:space="preserve"> (or that Customer authorizes Microsoft to obtain from </w:t>
      </w:r>
      <w:del w:id="330" w:author="Autor" w:date="2021-09-16T23:42:00Z">
        <w:r>
          <w:delText>an Online Service</w:delText>
        </w:r>
      </w:del>
      <w:ins w:id="331" w:author="Autor" w:date="2021-09-16T23:42:00Z">
        <w:r>
          <w:t>a Product</w:t>
        </w:r>
      </w:ins>
      <w:r>
        <w:t xml:space="preserve">) or otherwise obtained or processed by or on behalf of Microsoft through an engagement with Microsoft to obtain Professional Services. </w:t>
      </w:r>
      <w:del w:id="332" w:author="Autor" w:date="2021-09-16T23:42:00Z">
        <w:r>
          <w:rPr>
            <w:szCs w:val="18"/>
          </w:rPr>
          <w:delText>Professional Services</w:delText>
        </w:r>
        <w:r>
          <w:delText xml:space="preserve"> Data </w:delText>
        </w:r>
        <w:r>
          <w:rPr>
            <w:szCs w:val="18"/>
          </w:rPr>
          <w:delText>includes</w:delText>
        </w:r>
        <w:r>
          <w:delText xml:space="preserve"> Support Data.</w:delText>
        </w:r>
      </w:del>
    </w:p>
    <w:p w14:paraId="4D6B2C04" w14:textId="77777777" w:rsidR="00B075F7" w:rsidRDefault="00186BB4">
      <w:pPr>
        <w:tabs>
          <w:tab w:val="left" w:pos="158"/>
        </w:tabs>
        <w:spacing w:after="120" w:line="240" w:lineRule="auto"/>
        <w:rPr>
          <w:del w:id="333" w:author="Autor" w:date="2021-09-16T23:42:00Z"/>
          <w:sz w:val="18"/>
        </w:rPr>
      </w:pPr>
      <w:del w:id="334" w:author="Autor" w:date="2021-09-16T23:42:00Z">
        <w:r>
          <w:rPr>
            <w:sz w:val="18"/>
          </w:rPr>
          <w:delText>“Service Generated Data” means data generated or derived by Microsoft through the operation of an Online Service. Service Generated Data does not include Customer Data, Diagnostic Data, or Professional Services Data.</w:delText>
        </w:r>
      </w:del>
    </w:p>
    <w:p w14:paraId="4D6B2C05" w14:textId="77777777" w:rsidR="00DB24CA" w:rsidRDefault="00186BB4">
      <w:pPr>
        <w:pStyle w:val="ProductList-Body"/>
        <w:spacing w:after="120"/>
        <w:pPrChange w:id="335" w:author="Autor" w:date="2021-09-16T23:42:00Z">
          <w:pPr>
            <w:tabs>
              <w:tab w:val="left" w:pos="158"/>
            </w:tabs>
            <w:spacing w:after="120" w:line="240" w:lineRule="auto"/>
          </w:pPr>
        </w:pPrChange>
      </w:pPr>
      <w:del w:id="336" w:author="Autor" w:date="2021-09-16T23:42:00Z">
        <w:r>
          <w:delText>“</w:delText>
        </w:r>
      </w:del>
      <w:ins w:id="337" w:author="Autor" w:date="2021-09-16T23:42:00Z">
        <w:r>
          <w:t xml:space="preserve">“2010 </w:t>
        </w:r>
      </w:ins>
      <w:r>
        <w:t>Standard Contractual Clauses” means the standard data protection clauses for the transfer of personal data to processors established in third countries which do not ensure an adequate level of data protection, as described in Article 46 of the GDPR and approved by the European Commission decision 2010/87/EC, dated 5 February 2010. The</w:t>
      </w:r>
      <w:ins w:id="338" w:author="Autor" w:date="2021-09-16T23:42:00Z">
        <w:r>
          <w:t xml:space="preserve"> 2010</w:t>
        </w:r>
      </w:ins>
      <w:r>
        <w:t xml:space="preserve"> Standard Contractual Clauses are in </w:t>
      </w:r>
      <w:r>
        <w:fldChar w:fldCharType="begin"/>
      </w:r>
      <w:r>
        <w:instrText xml:space="preserve"> HYPERLINK  "#</w:instrText>
      </w:r>
      <w:del w:id="339" w:author="Autor" w:date="2021-09-16T23:42:00Z">
        <w:r>
          <w:delInstrText>Attachment2</w:delInstrText>
        </w:r>
      </w:del>
      <w:ins w:id="340" w:author="Autor" w:date="2021-09-16T23:42:00Z">
        <w:r>
          <w:instrText>Attachment1</w:instrText>
        </w:r>
      </w:ins>
      <w:r>
        <w:instrText xml:space="preserve">" </w:instrText>
      </w:r>
      <w:r>
        <w:fldChar w:fldCharType="separate"/>
      </w:r>
      <w:r>
        <w:rPr>
          <w:rStyle w:val="Hyperlink"/>
          <w:rPrChange w:id="341" w:author="Autor" w:date="2021-09-16T23:42:00Z">
            <w:rPr>
              <w:color w:val="0563C1"/>
              <w:u w:val="single"/>
            </w:rPr>
          </w:rPrChange>
        </w:rPr>
        <w:t xml:space="preserve">Attachment </w:t>
      </w:r>
      <w:del w:id="342" w:author="Autor" w:date="2021-09-16T23:42:00Z">
        <w:r>
          <w:rPr>
            <w:color w:val="0563C1"/>
            <w:u w:val="single"/>
          </w:rPr>
          <w:delText>2</w:delText>
        </w:r>
      </w:del>
      <w:ins w:id="343" w:author="Autor" w:date="2021-09-16T23:42:00Z">
        <w:r>
          <w:rPr>
            <w:rStyle w:val="Hyperlink"/>
          </w:rPr>
          <w:t>1</w:t>
        </w:r>
      </w:ins>
      <w:r>
        <w:rPr>
          <w:rStyle w:val="Hyperlink"/>
          <w:rPrChange w:id="344" w:author="Autor" w:date="2021-09-16T23:42:00Z">
            <w:rPr>
              <w:color w:val="0563C1"/>
              <w:u w:val="single"/>
            </w:rPr>
          </w:rPrChange>
        </w:rPr>
        <w:fldChar w:fldCharType="end"/>
      </w:r>
      <w:r>
        <w:t xml:space="preserve">. </w:t>
      </w:r>
    </w:p>
    <w:p w14:paraId="4D6B2C06" w14:textId="77777777" w:rsidR="00DB24CA" w:rsidRDefault="00186BB4">
      <w:pPr>
        <w:pStyle w:val="ProductList-Body"/>
        <w:spacing w:after="120"/>
        <w:rPr>
          <w:ins w:id="345" w:author="Autor" w:date="2021-09-16T23:42:00Z"/>
        </w:rPr>
      </w:pPr>
      <w:ins w:id="346" w:author="Autor" w:date="2021-09-16T23:42:00Z">
        <w:r>
          <w:t>“2021 Standard Contractual Clauses” means the standard data protection clauses (processor-to-processor module) between Microsoft Ireland Operations Limited and Microsoft Corporation for the transfer of personal data from processors in the EEA to processors established in third countries which do not ensure an adequate level of data protection, as described in Article 46 of the GDPR and approved by the European Commission in decision 2021/914/EC, dated 4 June 2021.</w:t>
        </w:r>
      </w:ins>
    </w:p>
    <w:p w14:paraId="4D6B2C07" w14:textId="77777777" w:rsidR="00DB24CA" w:rsidRDefault="00186BB4">
      <w:pPr>
        <w:pStyle w:val="ProductList-Body"/>
        <w:spacing w:after="120"/>
        <w:pPrChange w:id="347" w:author="Autor" w:date="2021-09-16T23:42:00Z">
          <w:pPr>
            <w:tabs>
              <w:tab w:val="left" w:pos="158"/>
            </w:tabs>
            <w:spacing w:after="120" w:line="240" w:lineRule="auto"/>
          </w:pPr>
        </w:pPrChange>
      </w:pPr>
      <w:r>
        <w:lastRenderedPageBreak/>
        <w:t>“</w:t>
      </w:r>
      <w:proofErr w:type="spellStart"/>
      <w:r>
        <w:t>Subprocessor</w:t>
      </w:r>
      <w:proofErr w:type="spellEnd"/>
      <w:r>
        <w:t>” means other processors used by Microsoft to process Customer Data</w:t>
      </w:r>
      <w:ins w:id="348" w:author="Autor" w:date="2021-09-16T23:42:00Z">
        <w:r>
          <w:t>, Professional Services Data,</w:t>
        </w:r>
      </w:ins>
      <w:r>
        <w:t xml:space="preserve"> and Personal Data, as described in Article 28 of the GDPR. </w:t>
      </w:r>
    </w:p>
    <w:p w14:paraId="4D6B2C08" w14:textId="77777777" w:rsidR="00DB24CA" w:rsidRDefault="00186BB4">
      <w:pPr>
        <w:pStyle w:val="ProductList-Body"/>
        <w:spacing w:after="120"/>
        <w:pPrChange w:id="349" w:author="Autor" w:date="2021-09-16T23:42:00Z">
          <w:pPr>
            <w:tabs>
              <w:tab w:val="left" w:pos="158"/>
            </w:tabs>
            <w:spacing w:after="120" w:line="240" w:lineRule="auto"/>
          </w:pPr>
        </w:pPrChange>
      </w:pPr>
      <w:r>
        <w:t>“</w:t>
      </w:r>
      <w:del w:id="350" w:author="Autor" w:date="2021-09-16T23:42:00Z">
        <w:r>
          <w:delText>Support Data</w:delText>
        </w:r>
      </w:del>
      <w:ins w:id="351" w:author="Autor" w:date="2021-09-16T23:42:00Z">
        <w:r>
          <w:t>Supplemental Professional Services</w:t>
        </w:r>
      </w:ins>
      <w:r>
        <w:t xml:space="preserve">” means </w:t>
      </w:r>
      <w:del w:id="352" w:author="Autor" w:date="2021-09-16T23:42:00Z">
        <w:r>
          <w:delText xml:space="preserve">all data, including all text, sound, video, image files, or software, that are provided </w:delText>
        </w:r>
      </w:del>
      <w:ins w:id="353" w:author="Autor" w:date="2021-09-16T23:42:00Z">
        <w:r>
          <w:t xml:space="preserve">support requests escalated from support </w:t>
        </w:r>
      </w:ins>
      <w:r>
        <w:t xml:space="preserve">to </w:t>
      </w:r>
      <w:ins w:id="354" w:author="Autor" w:date="2021-09-16T23:42:00Z">
        <w:r>
          <w:t xml:space="preserve">a Product engineering team for resolution and other consulting and support from </w:t>
        </w:r>
      </w:ins>
      <w:r>
        <w:t xml:space="preserve">Microsoft </w:t>
      </w:r>
      <w:del w:id="355" w:author="Autor" w:date="2021-09-16T23:42:00Z">
        <w:r>
          <w:delText>by or on behalf of Customer (or that Customer authorizes Microsoft to obtain from an Online Service) through an engagement</w:delText>
        </w:r>
      </w:del>
      <w:ins w:id="356" w:author="Autor" w:date="2021-09-16T23:42:00Z">
        <w:r>
          <w:t>provided in connection</w:t>
        </w:r>
      </w:ins>
      <w:r>
        <w:t xml:space="preserve"> with </w:t>
      </w:r>
      <w:del w:id="357" w:author="Autor" w:date="2021-09-16T23:42:00Z">
        <w:r>
          <w:delText>Microsoft to obtain technical support for Online Services covered under this</w:delText>
        </w:r>
      </w:del>
      <w:ins w:id="358" w:author="Autor" w:date="2021-09-16T23:42:00Z">
        <w:r>
          <w:t>Products or a volume license</w:t>
        </w:r>
      </w:ins>
      <w:r>
        <w:t xml:space="preserve"> agreement</w:t>
      </w:r>
      <w:del w:id="359" w:author="Autor" w:date="2021-09-16T23:42:00Z">
        <w:r>
          <w:delText xml:space="preserve">. </w:delText>
        </w:r>
        <w:r>
          <w:rPr>
            <w:szCs w:val="18"/>
          </w:rPr>
          <w:delText>Support Data is a subset</w:delText>
        </w:r>
      </w:del>
      <w:ins w:id="360" w:author="Autor" w:date="2021-09-16T23:42:00Z">
        <w:r>
          <w:t xml:space="preserve"> that are not included in the definition</w:t>
        </w:r>
      </w:ins>
      <w:r>
        <w:t xml:space="preserve"> of Professional Services</w:t>
      </w:r>
      <w:del w:id="361" w:author="Autor" w:date="2021-09-16T23:42:00Z">
        <w:r>
          <w:rPr>
            <w:szCs w:val="18"/>
          </w:rPr>
          <w:delText xml:space="preserve"> Data.</w:delText>
        </w:r>
      </w:del>
      <w:ins w:id="362" w:author="Autor" w:date="2021-09-16T23:42:00Z">
        <w:r>
          <w:t xml:space="preserve">. </w:t>
        </w:r>
      </w:ins>
    </w:p>
    <w:p w14:paraId="4D6B2C09" w14:textId="77777777" w:rsidR="00DB24CA" w:rsidRDefault="00186BB4">
      <w:pPr>
        <w:pStyle w:val="ProductList-Body"/>
        <w:spacing w:after="120"/>
        <w:pPrChange w:id="363" w:author="Autor" w:date="2021-09-16T23:42:00Z">
          <w:pPr>
            <w:tabs>
              <w:tab w:val="left" w:pos="158"/>
            </w:tabs>
            <w:spacing w:after="120" w:line="240" w:lineRule="auto"/>
          </w:pPr>
        </w:pPrChange>
      </w:pPr>
      <w:r>
        <w:t xml:space="preserve">Lower case terms used but not defined in this DPA, such as “personal data breach”, “processing”, “controller”, “processor”, “profiling”, “personal data”, and “data subject” will have the same meaning as set forth in Article 4 of the GDPR, irrespective of whether GDPR applies. </w:t>
      </w:r>
      <w:del w:id="364" w:author="Autor" w:date="2021-09-16T23:42:00Z">
        <w:r>
          <w:delText>The terms “data importer” and “data exporter” have the meanings given in the Standard Contractual Clauses.</w:delText>
        </w:r>
      </w:del>
    </w:p>
    <w:p w14:paraId="4D6B2C0A" w14:textId="77777777" w:rsidR="00B075F7" w:rsidRDefault="00186BB4">
      <w:pPr>
        <w:tabs>
          <w:tab w:val="left" w:pos="158"/>
        </w:tabs>
        <w:spacing w:after="120" w:line="240" w:lineRule="auto"/>
        <w:rPr>
          <w:del w:id="365" w:author="Autor" w:date="2021-09-16T23:42:00Z"/>
          <w:sz w:val="18"/>
        </w:rPr>
      </w:pPr>
      <w:del w:id="366" w:author="Autor" w:date="2021-09-16T23:42:00Z">
        <w:r>
          <w:rPr>
            <w:sz w:val="18"/>
          </w:rPr>
          <w:delText>For clarity, and as detailed above, data defined as Customer Data, Diagnostic Data, Service Generated Data, and Professional Services Data may contain Personal Data. For illustrative purposes, please see the chart inserted below:</w:delText>
        </w:r>
      </w:del>
    </w:p>
    <w:tbl>
      <w:tblPr>
        <w:tblW w:w="9350" w:type="dxa"/>
        <w:jc w:val="center"/>
        <w:tblCellMar>
          <w:left w:w="10" w:type="dxa"/>
          <w:right w:w="10" w:type="dxa"/>
        </w:tblCellMar>
        <w:tblLook w:val="04A0" w:firstRow="1" w:lastRow="0" w:firstColumn="1" w:lastColumn="0" w:noHBand="0" w:noVBand="1"/>
      </w:tblPr>
      <w:tblGrid>
        <w:gridCol w:w="9350"/>
      </w:tblGrid>
      <w:tr w:rsidR="00B075F7" w14:paraId="4D6B2C0D" w14:textId="77777777">
        <w:trPr>
          <w:trHeight w:val="576"/>
          <w:jc w:val="center"/>
          <w:del w:id="367" w:author="Autor" w:date="2021-09-16T23:42:00Z"/>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B2C0B" w14:textId="77777777" w:rsidR="00B075F7" w:rsidRDefault="00186BB4">
            <w:pPr>
              <w:keepNext/>
              <w:tabs>
                <w:tab w:val="left" w:pos="158"/>
              </w:tabs>
              <w:spacing w:after="0" w:line="240" w:lineRule="auto"/>
              <w:rPr>
                <w:del w:id="368" w:author="Autor" w:date="2021-09-16T23:42:00Z"/>
              </w:rPr>
            </w:pPr>
            <w:del w:id="369" w:author="Autor" w:date="2021-09-16T23:42:00Z">
              <w:r>
                <w:rPr>
                  <w:b/>
                  <w:bCs/>
                  <w:noProof/>
                  <w:sz w:val="18"/>
                </w:rPr>
                <mc:AlternateContent>
                  <mc:Choice Requires="wps">
                    <w:drawing>
                      <wp:anchor distT="0" distB="0" distL="114300" distR="114300" simplePos="0" relativeHeight="251661312" behindDoc="0" locked="0" layoutInCell="1" allowOverlap="1" wp14:anchorId="4D6B2E2A" wp14:editId="4D6B2E2B">
                        <wp:simplePos x="0" y="0"/>
                        <wp:positionH relativeFrom="column">
                          <wp:posOffset>3534640</wp:posOffset>
                        </wp:positionH>
                        <wp:positionV relativeFrom="paragraph">
                          <wp:posOffset>56107</wp:posOffset>
                        </wp:positionV>
                        <wp:extent cx="1981833" cy="1264916"/>
                        <wp:effectExtent l="0" t="0" r="18417" b="11434"/>
                        <wp:wrapNone/>
                        <wp:docPr id="4" name="Text Box 2"/>
                        <wp:cNvGraphicFramePr/>
                        <a:graphic xmlns:a="http://schemas.openxmlformats.org/drawingml/2006/main">
                          <a:graphicData uri="http://schemas.microsoft.com/office/word/2010/wordprocessingShape">
                            <wps:wsp>
                              <wps:cNvSpPr txBox="1"/>
                              <wps:spPr>
                                <a:xfrm>
                                  <a:off x="0" y="0"/>
                                  <a:ext cx="1981833" cy="1264916"/>
                                </a:xfrm>
                                <a:prstGeom prst="rect">
                                  <a:avLst/>
                                </a:prstGeom>
                                <a:solidFill>
                                  <a:srgbClr val="0072C6"/>
                                </a:solidFill>
                                <a:ln w="9528">
                                  <a:solidFill>
                                    <a:srgbClr val="000000"/>
                                  </a:solidFill>
                                  <a:prstDash val="solid"/>
                                </a:ln>
                              </wps:spPr>
                              <wps:txbx>
                                <w:txbxContent>
                                  <w:p w14:paraId="4D6B2E8A" w14:textId="77777777" w:rsidR="00B075F7" w:rsidRDefault="00B075F7">
                                    <w:pPr>
                                      <w:tabs>
                                        <w:tab w:val="left" w:pos="158"/>
                                      </w:tabs>
                                      <w:spacing w:after="120" w:line="240" w:lineRule="auto"/>
                                      <w:jc w:val="center"/>
                                      <w:rPr>
                                        <w:del w:id="370" w:author="Autor" w:date="2021-09-16T23:42:00Z"/>
                                        <w:b/>
                                        <w:bCs/>
                                        <w:color w:val="FFFFFF"/>
                                        <w:sz w:val="18"/>
                                      </w:rPr>
                                    </w:pPr>
                                  </w:p>
                                  <w:p w14:paraId="4D6B2E8B" w14:textId="77777777" w:rsidR="00B075F7" w:rsidRDefault="00186BB4">
                                    <w:pPr>
                                      <w:tabs>
                                        <w:tab w:val="left" w:pos="158"/>
                                      </w:tabs>
                                      <w:spacing w:after="120" w:line="240" w:lineRule="auto"/>
                                      <w:jc w:val="center"/>
                                      <w:rPr>
                                        <w:del w:id="371" w:author="Autor" w:date="2021-09-16T23:42:00Z"/>
                                        <w:b/>
                                        <w:bCs/>
                                        <w:color w:val="FFFFFF"/>
                                        <w:sz w:val="18"/>
                                      </w:rPr>
                                    </w:pPr>
                                    <w:del w:id="372" w:author="Autor" w:date="2021-09-16T23:42:00Z">
                                      <w:r>
                                        <w:rPr>
                                          <w:b/>
                                          <w:bCs/>
                                          <w:color w:val="FFFFFF"/>
                                          <w:sz w:val="18"/>
                                        </w:rPr>
                                        <w:delText>Personal Data</w:delText>
                                      </w:r>
                                    </w:del>
                                  </w:p>
                                  <w:p w14:paraId="4D6B2E8C" w14:textId="77777777" w:rsidR="00B075F7" w:rsidRDefault="00B075F7">
                                    <w:pPr>
                                      <w:tabs>
                                        <w:tab w:val="left" w:pos="158"/>
                                      </w:tabs>
                                      <w:spacing w:after="120" w:line="240" w:lineRule="auto"/>
                                      <w:jc w:val="center"/>
                                      <w:rPr>
                                        <w:del w:id="373" w:author="Autor" w:date="2021-09-16T23:42:00Z"/>
                                        <w:b/>
                                        <w:bCs/>
                                        <w:color w:val="FFFFFF"/>
                                        <w:sz w:val="18"/>
                                      </w:rPr>
                                    </w:pPr>
                                  </w:p>
                                  <w:p w14:paraId="4D6B2E8D" w14:textId="77777777" w:rsidR="00B075F7" w:rsidRDefault="00186BB4">
                                    <w:pPr>
                                      <w:tabs>
                                        <w:tab w:val="left" w:pos="158"/>
                                      </w:tabs>
                                      <w:spacing w:after="120" w:line="240" w:lineRule="auto"/>
                                      <w:jc w:val="center"/>
                                      <w:rPr>
                                        <w:del w:id="374" w:author="Autor" w:date="2021-09-16T23:42:00Z"/>
                                        <w:color w:val="FFFFFF"/>
                                        <w:sz w:val="18"/>
                                      </w:rPr>
                                    </w:pPr>
                                    <w:del w:id="375" w:author="Autor" w:date="2021-09-16T23:42:00Z">
                                      <w:r>
                                        <w:rPr>
                                          <w:color w:val="FFFFFF"/>
                                          <w:sz w:val="18"/>
                                        </w:rPr>
                                        <w:delText>(“information relating to an identified or identifiable natural person”)</w:delText>
                                      </w:r>
                                    </w:del>
                                  </w:p>
                                </w:txbxContent>
                              </wps:txbx>
                              <wps:bodyPr vert="horz" wrap="square" lIns="91440" tIns="45720" rIns="91440" bIns="45720" anchor="t" anchorCtr="0" compatLnSpc="0">
                                <a:noAutofit/>
                              </wps:bodyPr>
                            </wps:wsp>
                          </a:graphicData>
                        </a:graphic>
                      </wp:anchor>
                    </w:drawing>
                  </mc:Choice>
                  <mc:Fallback>
                    <w:pict>
                      <v:shapetype w14:anchorId="3C881442" id="_x0000_t202" coordsize="21600,21600" o:spt="202" path="m,l,21600r21600,l21600,xe">
                        <v:stroke joinstyle="miter"/>
                        <v:path gradientshapeok="t" o:connecttype="rect"/>
                      </v:shapetype>
                      <v:shape id="Text Box 2" o:spid="_x0000_s1026" type="#_x0000_t202" style="position:absolute;margin-left:278.3pt;margin-top:4.4pt;width:156.05pt;height:9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" fillcolor="#0072c6" strokeweight=".26467mm">
                        <v:textbox>
                          <w:txbxContent>
                            <w:p w14:paraId="6F708A21" w14:textId="77777777" w:rsidR="00B075F7" w:rsidRDefault="00B075F7">
                              <w:pPr>
                                <w:tabs>
                                  <w:tab w:val="left" w:pos="158"/>
                                </w:tabs>
                                <w:spacing w:after="120" w:line="240" w:lineRule="auto"/>
                                <w:jc w:val="center"/>
                                <w:rPr>
                                  <w:del w:id="471" w:author="Autor" w:date="2021-09-16T23:42:00Z"/>
                                  <w:b/>
                                  <w:bCs/>
                                  <w:color w:val="FFFFFF"/>
                                  <w:sz w:val="18"/>
                                </w:rPr>
                              </w:pPr>
                            </w:p>
                            <w:p w14:paraId="4B6FFA1D" w14:textId="77777777" w:rsidR="00B075F7" w:rsidRDefault="00186BB4">
                              <w:pPr>
                                <w:tabs>
                                  <w:tab w:val="left" w:pos="158"/>
                                </w:tabs>
                                <w:spacing w:after="120" w:line="240" w:lineRule="auto"/>
                                <w:jc w:val="center"/>
                                <w:rPr>
                                  <w:del w:id="472" w:author="Autor" w:date="2021-09-16T23:42:00Z"/>
                                  <w:b/>
                                  <w:bCs/>
                                  <w:color w:val="FFFFFF"/>
                                  <w:sz w:val="18"/>
                                </w:rPr>
                              </w:pPr>
                              <w:del w:id="473" w:author="Autor" w:date="2021-09-16T23:42:00Z">
                                <w:r>
                                  <w:rPr>
                                    <w:b/>
                                    <w:bCs/>
                                    <w:color w:val="FFFFFF"/>
                                    <w:sz w:val="18"/>
                                  </w:rPr>
                                  <w:delText>Personal Data</w:delText>
                                </w:r>
                              </w:del>
                            </w:p>
                            <w:p w14:paraId="21DB1A8E" w14:textId="77777777" w:rsidR="00B075F7" w:rsidRDefault="00B075F7">
                              <w:pPr>
                                <w:tabs>
                                  <w:tab w:val="left" w:pos="158"/>
                                </w:tabs>
                                <w:spacing w:after="120" w:line="240" w:lineRule="auto"/>
                                <w:jc w:val="center"/>
                                <w:rPr>
                                  <w:del w:id="474" w:author="Autor" w:date="2021-09-16T23:42:00Z"/>
                                  <w:b/>
                                  <w:bCs/>
                                  <w:color w:val="FFFFFF"/>
                                  <w:sz w:val="18"/>
                                </w:rPr>
                              </w:pPr>
                            </w:p>
                            <w:p w14:paraId="6D968244" w14:textId="77777777" w:rsidR="00B075F7" w:rsidRDefault="00186BB4">
                              <w:pPr>
                                <w:tabs>
                                  <w:tab w:val="left" w:pos="158"/>
                                </w:tabs>
                                <w:spacing w:after="120" w:line="240" w:lineRule="auto"/>
                                <w:jc w:val="center"/>
                                <w:rPr>
                                  <w:del w:id="475" w:author="Autor" w:date="2021-09-16T23:42:00Z"/>
                                  <w:color w:val="FFFFFF"/>
                                  <w:sz w:val="18"/>
                                </w:rPr>
                              </w:pPr>
                              <w:del w:id="476" w:author="Autor" w:date="2021-09-16T23:42:00Z">
                                <w:r>
                                  <w:rPr>
                                    <w:color w:val="FFFFFF"/>
                                    <w:sz w:val="18"/>
                                  </w:rPr>
                                  <w:delText>(“information relating to an identified or identifiable natural person”)</w:delText>
                                </w:r>
                              </w:del>
                            </w:p>
                          </w:txbxContent>
                        </v:textbox>
                      </v:shape>
                    </w:pict>
                  </mc:Fallback>
                </mc:AlternateContent>
              </w:r>
              <w:r>
                <w:rPr>
                  <w:b/>
                  <w:bCs/>
                  <w:sz w:val="18"/>
                </w:rPr>
                <w:delText>Customer Data</w:delText>
              </w:r>
            </w:del>
          </w:p>
          <w:p w14:paraId="4D6B2C0C" w14:textId="77777777" w:rsidR="00B075F7" w:rsidRDefault="00186BB4">
            <w:pPr>
              <w:keepNext/>
              <w:tabs>
                <w:tab w:val="left" w:pos="158"/>
              </w:tabs>
              <w:spacing w:after="0" w:line="240" w:lineRule="auto"/>
              <w:rPr>
                <w:del w:id="376" w:author="Autor" w:date="2021-09-16T23:42:00Z"/>
                <w:sz w:val="18"/>
              </w:rPr>
            </w:pPr>
            <w:del w:id="377" w:author="Autor" w:date="2021-09-16T23:42:00Z">
              <w:r>
                <w:rPr>
                  <w:sz w:val="18"/>
                </w:rPr>
                <w:delText>(“provided” by Customer)</w:delText>
              </w:r>
            </w:del>
          </w:p>
        </w:tc>
      </w:tr>
      <w:tr w:rsidR="00B075F7" w14:paraId="4D6B2C10" w14:textId="77777777">
        <w:trPr>
          <w:trHeight w:val="576"/>
          <w:jc w:val="center"/>
          <w:del w:id="378" w:author="Autor" w:date="2021-09-16T23:42:00Z"/>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B2C0E" w14:textId="77777777" w:rsidR="00B075F7" w:rsidRDefault="00186BB4">
            <w:pPr>
              <w:keepNext/>
              <w:tabs>
                <w:tab w:val="left" w:pos="158"/>
              </w:tabs>
              <w:spacing w:after="0" w:line="240" w:lineRule="auto"/>
              <w:rPr>
                <w:del w:id="379" w:author="Autor" w:date="2021-09-16T23:42:00Z"/>
                <w:b/>
                <w:bCs/>
                <w:sz w:val="18"/>
              </w:rPr>
            </w:pPr>
            <w:del w:id="380" w:author="Autor" w:date="2021-09-16T23:42:00Z">
              <w:r>
                <w:rPr>
                  <w:b/>
                  <w:bCs/>
                  <w:sz w:val="18"/>
                </w:rPr>
                <w:delText>Diagnostic Data</w:delText>
              </w:r>
            </w:del>
          </w:p>
          <w:p w14:paraId="4D6B2C0F" w14:textId="77777777" w:rsidR="00B075F7" w:rsidRDefault="00186BB4">
            <w:pPr>
              <w:keepNext/>
              <w:tabs>
                <w:tab w:val="left" w:pos="158"/>
              </w:tabs>
              <w:spacing w:after="0" w:line="240" w:lineRule="auto"/>
              <w:rPr>
                <w:del w:id="381" w:author="Autor" w:date="2021-09-16T23:42:00Z"/>
                <w:sz w:val="18"/>
              </w:rPr>
            </w:pPr>
            <w:del w:id="382" w:author="Autor" w:date="2021-09-16T23:42:00Z">
              <w:r>
                <w:rPr>
                  <w:sz w:val="18"/>
                </w:rPr>
                <w:delText>(“collected” or “obtained” from software installed by Customer)</w:delText>
              </w:r>
            </w:del>
          </w:p>
        </w:tc>
      </w:tr>
      <w:tr w:rsidR="00B075F7" w14:paraId="4D6B2C13" w14:textId="77777777">
        <w:trPr>
          <w:trHeight w:val="576"/>
          <w:jc w:val="center"/>
          <w:del w:id="383" w:author="Autor" w:date="2021-09-16T23:42:00Z"/>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B2C11" w14:textId="77777777" w:rsidR="00B075F7" w:rsidRDefault="00186BB4">
            <w:pPr>
              <w:keepNext/>
              <w:tabs>
                <w:tab w:val="left" w:pos="158"/>
              </w:tabs>
              <w:spacing w:after="0" w:line="240" w:lineRule="auto"/>
              <w:rPr>
                <w:del w:id="384" w:author="Autor" w:date="2021-09-16T23:42:00Z"/>
                <w:b/>
                <w:bCs/>
                <w:sz w:val="18"/>
              </w:rPr>
            </w:pPr>
            <w:del w:id="385" w:author="Autor" w:date="2021-09-16T23:42:00Z">
              <w:r>
                <w:rPr>
                  <w:b/>
                  <w:bCs/>
                  <w:sz w:val="18"/>
                </w:rPr>
                <w:delText>Service Generated Data</w:delText>
              </w:r>
            </w:del>
          </w:p>
          <w:p w14:paraId="4D6B2C12" w14:textId="77777777" w:rsidR="00B075F7" w:rsidRDefault="00186BB4">
            <w:pPr>
              <w:keepNext/>
              <w:tabs>
                <w:tab w:val="left" w:pos="158"/>
              </w:tabs>
              <w:spacing w:after="0" w:line="240" w:lineRule="auto"/>
              <w:rPr>
                <w:del w:id="386" w:author="Autor" w:date="2021-09-16T23:42:00Z"/>
                <w:sz w:val="18"/>
              </w:rPr>
            </w:pPr>
            <w:del w:id="387" w:author="Autor" w:date="2021-09-16T23:42:00Z">
              <w:r>
                <w:rPr>
                  <w:sz w:val="18"/>
                </w:rPr>
                <w:delText>(“generated” or “derived” by Microsoft)</w:delText>
              </w:r>
            </w:del>
          </w:p>
        </w:tc>
      </w:tr>
      <w:tr w:rsidR="00B075F7" w14:paraId="4D6B2C16" w14:textId="77777777">
        <w:trPr>
          <w:trHeight w:val="576"/>
          <w:jc w:val="center"/>
          <w:del w:id="388" w:author="Autor" w:date="2021-09-16T23:42:00Z"/>
        </w:trPr>
        <w:tc>
          <w:tcPr>
            <w:tcW w:w="9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B2C14" w14:textId="77777777" w:rsidR="00B075F7" w:rsidRDefault="00186BB4">
            <w:pPr>
              <w:keepNext/>
              <w:tabs>
                <w:tab w:val="left" w:pos="158"/>
              </w:tabs>
              <w:spacing w:after="0" w:line="240" w:lineRule="auto"/>
              <w:rPr>
                <w:del w:id="389" w:author="Autor" w:date="2021-09-16T23:42:00Z"/>
              </w:rPr>
            </w:pPr>
            <w:del w:id="390" w:author="Autor" w:date="2021-09-16T23:42:00Z">
              <w:r>
                <w:rPr>
                  <w:b/>
                  <w:bCs/>
                  <w:noProof/>
                  <w:sz w:val="18"/>
                </w:rPr>
                <mc:AlternateContent>
                  <mc:Choice Requires="wps">
                    <w:drawing>
                      <wp:anchor distT="0" distB="0" distL="114300" distR="114300" simplePos="0" relativeHeight="251660288" behindDoc="0" locked="0" layoutInCell="1" allowOverlap="1" wp14:anchorId="4D6B2E2C" wp14:editId="4D6B2E2D">
                        <wp:simplePos x="0" y="0"/>
                        <wp:positionH relativeFrom="column">
                          <wp:posOffset>2653661</wp:posOffset>
                        </wp:positionH>
                        <wp:positionV relativeFrom="paragraph">
                          <wp:posOffset>40005</wp:posOffset>
                        </wp:positionV>
                        <wp:extent cx="3006090" cy="525780"/>
                        <wp:effectExtent l="0" t="0" r="22860" b="26670"/>
                        <wp:wrapSquare wrapText="bothSides"/>
                        <wp:docPr id="5" name="Text Box 2"/>
                        <wp:cNvGraphicFramePr/>
                        <a:graphic xmlns:a="http://schemas.openxmlformats.org/drawingml/2006/main">
                          <a:graphicData uri="http://schemas.microsoft.com/office/word/2010/wordprocessingShape">
                            <wps:wsp>
                              <wps:cNvSpPr txBox="1"/>
                              <wps:spPr>
                                <a:xfrm>
                                  <a:off x="0" y="0"/>
                                  <a:ext cx="3006090" cy="525780"/>
                                </a:xfrm>
                                <a:prstGeom prst="rect">
                                  <a:avLst/>
                                </a:prstGeom>
                                <a:solidFill>
                                  <a:srgbClr val="FFFFFF"/>
                                </a:solidFill>
                                <a:ln w="9528">
                                  <a:solidFill>
                                    <a:srgbClr val="000000"/>
                                  </a:solidFill>
                                  <a:prstDash val="solid"/>
                                </a:ln>
                              </wps:spPr>
                              <wps:txbx>
                                <w:txbxContent>
                                  <w:p w14:paraId="4D6B2E8E" w14:textId="77777777" w:rsidR="00B075F7" w:rsidRDefault="00186BB4">
                                    <w:pPr>
                                      <w:tabs>
                                        <w:tab w:val="left" w:pos="158"/>
                                      </w:tabs>
                                      <w:spacing w:after="0" w:line="240" w:lineRule="auto"/>
                                      <w:rPr>
                                        <w:del w:id="391" w:author="Autor" w:date="2021-09-16T23:42:00Z"/>
                                        <w:b/>
                                        <w:bCs/>
                                        <w:sz w:val="18"/>
                                      </w:rPr>
                                    </w:pPr>
                                    <w:del w:id="392" w:author="Autor" w:date="2021-09-16T23:42:00Z">
                                      <w:r>
                                        <w:rPr>
                                          <w:b/>
                                          <w:bCs/>
                                          <w:sz w:val="18"/>
                                        </w:rPr>
                                        <w:delText>Support Data</w:delText>
                                      </w:r>
                                    </w:del>
                                  </w:p>
                                  <w:p w14:paraId="4D6B2E8F" w14:textId="77777777" w:rsidR="00B075F7" w:rsidRDefault="00186BB4">
                                    <w:pPr>
                                      <w:tabs>
                                        <w:tab w:val="left" w:pos="158"/>
                                      </w:tabs>
                                      <w:spacing w:after="0" w:line="240" w:lineRule="auto"/>
                                      <w:rPr>
                                        <w:del w:id="393" w:author="Autor" w:date="2021-09-16T23:42:00Z"/>
                                        <w:sz w:val="18"/>
                                      </w:rPr>
                                    </w:pPr>
                                    <w:del w:id="394" w:author="Autor" w:date="2021-09-16T23:42:00Z">
                                      <w:r>
                                        <w:rPr>
                                          <w:sz w:val="18"/>
                                        </w:rPr>
                                        <w:delText>(“provided” by Customer in connection with technical support)</w:delText>
                                      </w:r>
                                    </w:del>
                                  </w:p>
                                </w:txbxContent>
                              </wps:txbx>
                              <wps:bodyPr vert="horz" wrap="square" lIns="91440" tIns="45720" rIns="91440" bIns="45720" anchor="t" anchorCtr="0" compatLnSpc="0">
                                <a:noAutofit/>
                              </wps:bodyPr>
                            </wps:wsp>
                          </a:graphicData>
                        </a:graphic>
                      </wp:anchor>
                    </w:drawing>
                  </mc:Choice>
                  <mc:Fallback>
                    <w:pict>
                      <v:shape w14:anchorId="3CD07852" id="_x0000_s1027" type="#_x0000_t202" style="position:absolute;margin-left:208.95pt;margin-top:3.15pt;width:236.7pt;height:4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" strokeweight=".26467mm">
                        <v:textbox>
                          <w:txbxContent>
                            <w:p w14:paraId="063C0D93" w14:textId="77777777" w:rsidR="00B075F7" w:rsidRDefault="00186BB4">
                              <w:pPr>
                                <w:tabs>
                                  <w:tab w:val="left" w:pos="158"/>
                                </w:tabs>
                                <w:spacing w:after="0" w:line="240" w:lineRule="auto"/>
                                <w:rPr>
                                  <w:del w:id="496" w:author="Autor" w:date="2021-09-16T23:42:00Z"/>
                                  <w:b/>
                                  <w:bCs/>
                                  <w:sz w:val="18"/>
                                </w:rPr>
                              </w:pPr>
                              <w:del w:id="497" w:author="Autor" w:date="2021-09-16T23:42:00Z">
                                <w:r>
                                  <w:rPr>
                                    <w:b/>
                                    <w:bCs/>
                                    <w:sz w:val="18"/>
                                  </w:rPr>
                                  <w:delText>Support Data</w:delText>
                                </w:r>
                              </w:del>
                            </w:p>
                            <w:p w14:paraId="48E1662A" w14:textId="77777777" w:rsidR="00B075F7" w:rsidRDefault="00186BB4">
                              <w:pPr>
                                <w:tabs>
                                  <w:tab w:val="left" w:pos="158"/>
                                </w:tabs>
                                <w:spacing w:after="0" w:line="240" w:lineRule="auto"/>
                                <w:rPr>
                                  <w:del w:id="498" w:author="Autor" w:date="2021-09-16T23:42:00Z"/>
                                  <w:sz w:val="18"/>
                                </w:rPr>
                              </w:pPr>
                              <w:del w:id="499" w:author="Autor" w:date="2021-09-16T23:42:00Z">
                                <w:r>
                                  <w:rPr>
                                    <w:sz w:val="18"/>
                                  </w:rPr>
                                  <w:delText>(“provided” by Customer in connection with technical support)</w:delText>
                                </w:r>
                              </w:del>
                            </w:p>
                          </w:txbxContent>
                        </v:textbox>
                        <w10:wrap type="square"/>
                      </v:shape>
                    </w:pict>
                  </mc:Fallback>
                </mc:AlternateContent>
              </w:r>
              <w:r>
                <w:rPr>
                  <w:b/>
                  <w:bCs/>
                  <w:sz w:val="18"/>
                </w:rPr>
                <w:delText>Professional Services Data</w:delText>
              </w:r>
            </w:del>
          </w:p>
          <w:p w14:paraId="4D6B2C15" w14:textId="77777777" w:rsidR="00B075F7" w:rsidRDefault="00186BB4">
            <w:pPr>
              <w:keepNext/>
              <w:tabs>
                <w:tab w:val="left" w:pos="158"/>
              </w:tabs>
              <w:spacing w:after="0" w:line="240" w:lineRule="auto"/>
              <w:rPr>
                <w:del w:id="395" w:author="Autor" w:date="2021-09-16T23:42:00Z"/>
                <w:sz w:val="18"/>
              </w:rPr>
            </w:pPr>
            <w:del w:id="396" w:author="Autor" w:date="2021-09-16T23:42:00Z">
              <w:r>
                <w:rPr>
                  <w:sz w:val="18"/>
                </w:rPr>
                <w:delText>(“provided” by Customer in connection with Professional Services”)</w:delText>
              </w:r>
            </w:del>
          </w:p>
        </w:tc>
      </w:tr>
    </w:tbl>
    <w:p w14:paraId="4D6B2C17" w14:textId="77777777" w:rsidR="00B075F7" w:rsidRDefault="00186BB4">
      <w:pPr>
        <w:tabs>
          <w:tab w:val="left" w:pos="158"/>
        </w:tabs>
        <w:spacing w:before="120" w:after="120" w:line="240" w:lineRule="auto"/>
        <w:rPr>
          <w:del w:id="397" w:author="Autor" w:date="2021-09-16T23:42:00Z"/>
          <w:sz w:val="18"/>
        </w:rPr>
      </w:pPr>
      <w:del w:id="398" w:author="Autor" w:date="2021-09-16T23:42:00Z">
        <w:r>
          <w:rPr>
            <w:sz w:val="18"/>
          </w:rPr>
          <w:delText>Above is a visual representation of the data types defined in the DPA. All Personal Data is processed as a part of one of the other data types (all of which also include non-personal data). Support Data is a sub-set of Professional Services Data. The DPA Terms focus on Customer Data and Personal Data (with Professional Services Data, including Support Data and any Personal Data in Professional Services Data and Support Data, covered in Attachment 1).</w:delText>
        </w:r>
      </w:del>
    </w:p>
    <w:p w14:paraId="4D6B2C18" w14:textId="77777777" w:rsidR="00DB24CA" w:rsidRDefault="00186BB4">
      <w:pPr>
        <w:pStyle w:val="ProductList-Body"/>
        <w:shd w:val="clear" w:color="auto" w:fill="A6A6A6"/>
        <w:spacing w:after="120"/>
        <w:jc w:val="right"/>
        <w:pPrChange w:id="399" w:author="Autor" w:date="2021-09-16T23:42:00Z">
          <w:pPr>
            <w:shd w:val="clear" w:color="auto" w:fill="A6A6A6"/>
            <w:tabs>
              <w:tab w:val="left" w:pos="158"/>
            </w:tabs>
            <w:spacing w:after="120" w:line="240" w:lineRule="auto"/>
            <w:jc w:val="right"/>
          </w:pPr>
        </w:pPrChange>
      </w:pPr>
      <w:r>
        <w:fldChar w:fldCharType="begin"/>
      </w:r>
      <w:r>
        <w:instrText xml:space="preserve"> HYPERLINK  "#TableofContents" \o "Table of Contents" </w:instrText>
      </w:r>
      <w:r>
        <w:fldChar w:fldCharType="separate"/>
      </w:r>
      <w:r>
        <w:rPr>
          <w:rStyle w:val="Hyperlink"/>
          <w:rPrChange w:id="400" w:author="Autor" w:date="2021-09-16T23:42:00Z">
            <w:rPr>
              <w:color w:val="0563C1"/>
              <w:sz w:val="16"/>
              <w:u w:val="single"/>
            </w:rPr>
          </w:rPrChange>
        </w:rPr>
        <w:t>Table of Contents</w:t>
      </w:r>
      <w:r>
        <w:rPr>
          <w:rStyle w:val="Hyperlink"/>
          <w:rPrChange w:id="401"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402" w:author="Autor" w:date="2021-09-16T23:42:00Z">
            <w:rPr>
              <w:color w:val="0563C1"/>
              <w:sz w:val="16"/>
              <w:u w:val="single"/>
            </w:rPr>
          </w:rPrChange>
        </w:rPr>
        <w:t>General Terms</w:t>
      </w:r>
      <w:r>
        <w:rPr>
          <w:rStyle w:val="Hyperlink"/>
          <w:rPrChange w:id="403" w:author="Autor" w:date="2021-09-16T23:42:00Z">
            <w:rPr>
              <w:color w:val="0563C1"/>
              <w:sz w:val="16"/>
              <w:u w:val="single"/>
            </w:rPr>
          </w:rPrChange>
        </w:rPr>
        <w:fldChar w:fldCharType="end"/>
      </w:r>
    </w:p>
    <w:p w14:paraId="4D6B2C19" w14:textId="77777777" w:rsidR="00B075F7" w:rsidRDefault="00B075F7">
      <w:pPr>
        <w:pageBreakBefore/>
        <w:spacing w:after="120"/>
        <w:rPr>
          <w:del w:id="404" w:author="Autor" w:date="2021-09-16T23:42:00Z"/>
        </w:rPr>
      </w:pPr>
    </w:p>
    <w:p w14:paraId="4D6B2C1A" w14:textId="77777777" w:rsidR="00DB24CA" w:rsidRDefault="00186BB4">
      <w:pPr>
        <w:pStyle w:val="ProductList-SectionHeading"/>
        <w:keepNext/>
        <w:spacing w:after="120"/>
        <w:outlineLvl w:val="0"/>
        <w:rPr>
          <w:b w:val="0"/>
        </w:rPr>
        <w:pPrChange w:id="405" w:author="Autor" w:date="2021-09-16T23:42:00Z">
          <w:pPr>
            <w:keepNext/>
            <w:tabs>
              <w:tab w:val="left" w:pos="158"/>
            </w:tabs>
            <w:spacing w:after="120" w:line="240" w:lineRule="auto"/>
            <w:outlineLvl w:val="0"/>
          </w:pPr>
        </w:pPrChange>
      </w:pPr>
      <w:bookmarkStart w:id="406" w:name="_Toc507768538"/>
      <w:bookmarkStart w:id="407" w:name="_Toc6563787"/>
      <w:bookmarkStart w:id="408" w:name="_Toc26883660"/>
      <w:bookmarkStart w:id="409" w:name="_Toc80192878"/>
      <w:bookmarkStart w:id="410" w:name="_Toc44323926"/>
      <w:bookmarkStart w:id="411" w:name="GeneralTerms"/>
      <w:r>
        <w:t>General Terms</w:t>
      </w:r>
      <w:bookmarkEnd w:id="406"/>
      <w:bookmarkEnd w:id="407"/>
      <w:bookmarkEnd w:id="408"/>
      <w:bookmarkEnd w:id="409"/>
      <w:bookmarkEnd w:id="410"/>
    </w:p>
    <w:p w14:paraId="4D6B2C1B" w14:textId="77777777" w:rsidR="00DB24CA" w:rsidRDefault="00186BB4">
      <w:pPr>
        <w:pStyle w:val="ProductList-SubSubSectionHeading"/>
        <w:spacing w:after="120"/>
        <w:outlineLvl w:val="1"/>
        <w:rPr>
          <w:b w:val="0"/>
        </w:rPr>
        <w:pPrChange w:id="412" w:author="Autor" w:date="2021-09-16T23:42:00Z">
          <w:pPr>
            <w:tabs>
              <w:tab w:val="left" w:pos="158"/>
            </w:tabs>
            <w:spacing w:after="120" w:line="240" w:lineRule="auto"/>
            <w:outlineLvl w:val="1"/>
          </w:pPr>
        </w:pPrChange>
      </w:pPr>
      <w:bookmarkStart w:id="413" w:name="_Toc80192879"/>
      <w:bookmarkStart w:id="414" w:name="_Toc44323927"/>
      <w:bookmarkEnd w:id="411"/>
      <w:r>
        <w:t>Compliance with Laws</w:t>
      </w:r>
      <w:bookmarkEnd w:id="413"/>
      <w:bookmarkEnd w:id="414"/>
    </w:p>
    <w:p w14:paraId="4D6B2C1C" w14:textId="77777777" w:rsidR="00DB24CA" w:rsidRDefault="00186BB4">
      <w:pPr>
        <w:pStyle w:val="ProductList-Body"/>
        <w:spacing w:after="120"/>
        <w:pPrChange w:id="415" w:author="Autor" w:date="2021-09-16T23:42:00Z">
          <w:pPr>
            <w:tabs>
              <w:tab w:val="left" w:pos="158"/>
            </w:tabs>
            <w:spacing w:after="120" w:line="240" w:lineRule="auto"/>
          </w:pPr>
        </w:pPrChange>
      </w:pPr>
      <w:r>
        <w:t xml:space="preserve">Microsoft will comply with all laws and regulations applicable to its </w:t>
      </w:r>
      <w:del w:id="416" w:author="Autor" w:date="2021-09-16T23:42:00Z">
        <w:r>
          <w:delText>provision of</w:delText>
        </w:r>
      </w:del>
      <w:ins w:id="417" w:author="Autor" w:date="2021-09-16T23:42:00Z">
        <w:r>
          <w:t>providing</w:t>
        </w:r>
      </w:ins>
      <w:r>
        <w:t xml:space="preserve"> the </w:t>
      </w:r>
      <w:del w:id="418" w:author="Autor" w:date="2021-09-16T23:42:00Z">
        <w:r>
          <w:delText>Online</w:delText>
        </w:r>
      </w:del>
      <w:ins w:id="419" w:author="Autor" w:date="2021-09-16T23:42:00Z">
        <w:r>
          <w:t>Products and</w:t>
        </w:r>
      </w:ins>
      <w:r>
        <w:t xml:space="preserve"> Services, including security breach notification law and Data Protection Requirements. However, Microsoft is not responsible for compliance with any laws or regulations applicable to Customer or Customer’s industry that are not generally applicable to information technology service providers. Microsoft does not determine whether </w:t>
      </w:r>
      <w:del w:id="420" w:author="Autor" w:date="2021-09-16T23:42:00Z">
        <w:r>
          <w:delText>Customer Data</w:delText>
        </w:r>
      </w:del>
      <w:ins w:id="421" w:author="Autor" w:date="2021-09-16T23:42:00Z">
        <w:r>
          <w:t>Customer’s data</w:t>
        </w:r>
      </w:ins>
      <w:r>
        <w:t xml:space="preserve"> includes information subject to any specific law or regulation. All Security Incidents are subject to the Security Incident Notification terms below.</w:t>
      </w:r>
    </w:p>
    <w:p w14:paraId="4D6B2C1D" w14:textId="77777777" w:rsidR="00DB24CA" w:rsidRDefault="00186BB4">
      <w:pPr>
        <w:pStyle w:val="ProductList-Body"/>
        <w:spacing w:after="120"/>
        <w:pPrChange w:id="422" w:author="Autor" w:date="2021-09-16T23:42:00Z">
          <w:pPr>
            <w:tabs>
              <w:tab w:val="left" w:pos="158"/>
            </w:tabs>
            <w:spacing w:after="120" w:line="240" w:lineRule="auto"/>
          </w:pPr>
        </w:pPrChange>
      </w:pPr>
      <w:r>
        <w:t xml:space="preserve">Customer must comply with all laws and regulations applicable to its use of </w:t>
      </w:r>
      <w:del w:id="423" w:author="Autor" w:date="2021-09-16T23:42:00Z">
        <w:r>
          <w:delText>Online</w:delText>
        </w:r>
      </w:del>
      <w:ins w:id="424" w:author="Autor" w:date="2021-09-16T23:42:00Z">
        <w:r>
          <w:t>Products and</w:t>
        </w:r>
      </w:ins>
      <w:r>
        <w:t xml:space="preserve"> Services, including laws related to biometric data, confidentiality of communications, and Data Protection Requirements. Customer is responsible for determining whether the </w:t>
      </w:r>
      <w:del w:id="425" w:author="Autor" w:date="2021-09-16T23:42:00Z">
        <w:r>
          <w:delText>Online Services</w:delText>
        </w:r>
      </w:del>
      <w:ins w:id="426" w:author="Autor" w:date="2021-09-16T23:42:00Z">
        <w:r>
          <w:t xml:space="preserve">Products and </w:t>
        </w:r>
        <w:proofErr w:type="spellStart"/>
        <w:r>
          <w:t>Servies</w:t>
        </w:r>
      </w:ins>
      <w:proofErr w:type="spellEnd"/>
      <w:r>
        <w:t xml:space="preserve"> are appropriate for storage and processing of information subject to any specific law or regulation and for using the </w:t>
      </w:r>
      <w:del w:id="427" w:author="Autor" w:date="2021-09-16T23:42:00Z">
        <w:r>
          <w:delText>Online</w:delText>
        </w:r>
      </w:del>
      <w:ins w:id="428" w:author="Autor" w:date="2021-09-16T23:42:00Z">
        <w:r>
          <w:t>Products and</w:t>
        </w:r>
      </w:ins>
      <w:r>
        <w:t xml:space="preserve"> Services in a manner consistent with Customer’s legal and regulatory obligations. Customer is responsible for responding to any request from a </w:t>
      </w:r>
      <w:proofErr w:type="gramStart"/>
      <w:r>
        <w:t>third party</w:t>
      </w:r>
      <w:proofErr w:type="gramEnd"/>
      <w:r>
        <w:t xml:space="preserve"> regarding Customer’s use of </w:t>
      </w:r>
      <w:del w:id="429" w:author="Autor" w:date="2021-09-16T23:42:00Z">
        <w:r>
          <w:delText>an Online Service</w:delText>
        </w:r>
      </w:del>
      <w:ins w:id="430" w:author="Autor" w:date="2021-09-16T23:42:00Z">
        <w:r>
          <w:t>Products and Services</w:t>
        </w:r>
      </w:ins>
      <w:r>
        <w:t>, such as a request to take down content under the U.S. Digital Millennium Copyright Act or other applicable laws.</w:t>
      </w:r>
    </w:p>
    <w:p w14:paraId="4D6B2C1E" w14:textId="77777777" w:rsidR="00DB24CA" w:rsidRDefault="00186BB4">
      <w:pPr>
        <w:pStyle w:val="ProductList-SectionHeading"/>
        <w:spacing w:after="120"/>
        <w:outlineLvl w:val="0"/>
        <w:rPr>
          <w:b w:val="0"/>
        </w:rPr>
        <w:pPrChange w:id="431" w:author="Autor" w:date="2021-09-16T23:42:00Z">
          <w:pPr>
            <w:tabs>
              <w:tab w:val="left" w:pos="158"/>
            </w:tabs>
            <w:spacing w:after="120" w:line="240" w:lineRule="auto"/>
            <w:outlineLvl w:val="0"/>
          </w:pPr>
        </w:pPrChange>
      </w:pPr>
      <w:bookmarkStart w:id="432" w:name="OnlineServiceSpecificTerms"/>
      <w:bookmarkStart w:id="433" w:name="_Toc6563813"/>
      <w:bookmarkStart w:id="434" w:name="_Toc26883688"/>
      <w:bookmarkStart w:id="435" w:name="_Toc42764834"/>
      <w:bookmarkStart w:id="436" w:name="_Toc80192880"/>
      <w:bookmarkStart w:id="437" w:name="_Toc44323928"/>
      <w:bookmarkStart w:id="438" w:name="DatProtectionTerms"/>
      <w:r>
        <w:t>Data Protection Terms</w:t>
      </w:r>
      <w:bookmarkEnd w:id="432"/>
      <w:bookmarkEnd w:id="433"/>
      <w:bookmarkEnd w:id="434"/>
      <w:bookmarkEnd w:id="435"/>
      <w:bookmarkEnd w:id="436"/>
      <w:bookmarkEnd w:id="437"/>
    </w:p>
    <w:bookmarkEnd w:id="438"/>
    <w:p w14:paraId="4D6B2C1F" w14:textId="77777777" w:rsidR="00DB24CA" w:rsidRDefault="00186BB4">
      <w:pPr>
        <w:pStyle w:val="ProductList-Body"/>
        <w:spacing w:after="120"/>
        <w:pPrChange w:id="439" w:author="Autor" w:date="2021-09-16T23:42:00Z">
          <w:pPr>
            <w:tabs>
              <w:tab w:val="left" w:pos="158"/>
            </w:tabs>
            <w:spacing w:after="120" w:line="240" w:lineRule="auto"/>
          </w:pPr>
        </w:pPrChange>
      </w:pPr>
      <w:r>
        <w:t>This section of the DPA includes the following subsections:</w:t>
      </w:r>
    </w:p>
    <w:p w14:paraId="4D6B2C20" w14:textId="77777777" w:rsidR="0037785E" w:rsidRDefault="0037785E">
      <w:pPr>
        <w:sectPr w:rsidR="0037785E">
          <w:headerReference w:type="default" r:id="rId13"/>
          <w:footerReference w:type="default" r:id="rId14"/>
          <w:headerReference w:type="first" r:id="rId15"/>
          <w:footerReference w:type="first" r:id="rId16"/>
          <w:pgSz w:w="12240" w:h="15840"/>
          <w:pgMar w:top="720" w:right="720" w:bottom="720" w:left="720" w:header="720" w:footer="720" w:gutter="0"/>
          <w:cols w:space="720"/>
          <w:titlePg/>
        </w:sectPr>
      </w:pPr>
    </w:p>
    <w:p w14:paraId="4D6B2C21" w14:textId="77777777" w:rsidR="00DB24CA" w:rsidRDefault="00186BB4">
      <w:pPr>
        <w:pStyle w:val="ProductList-Body"/>
        <w:numPr>
          <w:ilvl w:val="0"/>
          <w:numId w:val="1"/>
        </w:numPr>
        <w:pPrChange w:id="468" w:author="Autor" w:date="2021-09-16T23:42:00Z">
          <w:pPr>
            <w:numPr>
              <w:numId w:val="11"/>
            </w:numPr>
            <w:tabs>
              <w:tab w:val="left" w:pos="-562"/>
            </w:tabs>
            <w:spacing w:after="0" w:line="240" w:lineRule="auto"/>
            <w:ind w:left="720" w:hanging="360"/>
          </w:pPr>
        </w:pPrChange>
      </w:pPr>
      <w:r>
        <w:t>Scope</w:t>
      </w:r>
    </w:p>
    <w:p w14:paraId="4D6B2C22" w14:textId="77777777" w:rsidR="00DB24CA" w:rsidRDefault="00186BB4">
      <w:pPr>
        <w:pStyle w:val="ProductList-Body"/>
        <w:numPr>
          <w:ilvl w:val="0"/>
          <w:numId w:val="1"/>
        </w:numPr>
        <w:pPrChange w:id="469" w:author="Autor" w:date="2021-09-16T23:42:00Z">
          <w:pPr>
            <w:numPr>
              <w:numId w:val="11"/>
            </w:numPr>
            <w:tabs>
              <w:tab w:val="left" w:pos="-562"/>
            </w:tabs>
            <w:spacing w:after="0" w:line="240" w:lineRule="auto"/>
            <w:ind w:left="720" w:hanging="360"/>
          </w:pPr>
        </w:pPrChange>
      </w:pPr>
      <w:r>
        <w:t>Nature of Data Processing; Ownership</w:t>
      </w:r>
    </w:p>
    <w:p w14:paraId="4D6B2C23" w14:textId="77777777" w:rsidR="00DB24CA" w:rsidRDefault="00186BB4">
      <w:pPr>
        <w:pStyle w:val="ProductList-Body"/>
        <w:numPr>
          <w:ilvl w:val="0"/>
          <w:numId w:val="1"/>
        </w:numPr>
        <w:pPrChange w:id="470" w:author="Autor" w:date="2021-09-16T23:42:00Z">
          <w:pPr>
            <w:numPr>
              <w:numId w:val="11"/>
            </w:numPr>
            <w:tabs>
              <w:tab w:val="left" w:pos="-562"/>
            </w:tabs>
            <w:spacing w:after="0" w:line="240" w:lineRule="auto"/>
            <w:ind w:left="720" w:hanging="360"/>
          </w:pPr>
        </w:pPrChange>
      </w:pPr>
      <w:r>
        <w:t>Disclosure of Processed Data</w:t>
      </w:r>
    </w:p>
    <w:p w14:paraId="4D6B2C24" w14:textId="77777777" w:rsidR="00DB24CA" w:rsidRDefault="00186BB4">
      <w:pPr>
        <w:pStyle w:val="ProductList-Body"/>
        <w:numPr>
          <w:ilvl w:val="0"/>
          <w:numId w:val="1"/>
        </w:numPr>
        <w:pPrChange w:id="471" w:author="Autor" w:date="2021-09-16T23:42:00Z">
          <w:pPr>
            <w:numPr>
              <w:numId w:val="11"/>
            </w:numPr>
            <w:tabs>
              <w:tab w:val="left" w:pos="-562"/>
            </w:tabs>
            <w:spacing w:after="0" w:line="240" w:lineRule="auto"/>
            <w:ind w:left="720" w:hanging="360"/>
          </w:pPr>
        </w:pPrChange>
      </w:pPr>
      <w:r>
        <w:t>Processing of Personal Data; GDPR</w:t>
      </w:r>
    </w:p>
    <w:p w14:paraId="4D6B2C25" w14:textId="77777777" w:rsidR="00DB24CA" w:rsidRDefault="00186BB4">
      <w:pPr>
        <w:pStyle w:val="ProductList-Body"/>
        <w:numPr>
          <w:ilvl w:val="0"/>
          <w:numId w:val="1"/>
        </w:numPr>
        <w:pPrChange w:id="472" w:author="Autor" w:date="2021-09-16T23:42:00Z">
          <w:pPr>
            <w:numPr>
              <w:numId w:val="11"/>
            </w:numPr>
            <w:tabs>
              <w:tab w:val="left" w:pos="-562"/>
            </w:tabs>
            <w:spacing w:after="0" w:line="240" w:lineRule="auto"/>
            <w:ind w:left="720" w:hanging="360"/>
          </w:pPr>
        </w:pPrChange>
      </w:pPr>
      <w:r>
        <w:t>Data Security</w:t>
      </w:r>
    </w:p>
    <w:p w14:paraId="4D6B2C26" w14:textId="77777777" w:rsidR="00DB24CA" w:rsidRDefault="00186BB4">
      <w:pPr>
        <w:pStyle w:val="ProductList-Body"/>
        <w:numPr>
          <w:ilvl w:val="0"/>
          <w:numId w:val="1"/>
        </w:numPr>
        <w:pPrChange w:id="473" w:author="Autor" w:date="2021-09-16T23:42:00Z">
          <w:pPr>
            <w:numPr>
              <w:numId w:val="11"/>
            </w:numPr>
            <w:tabs>
              <w:tab w:val="left" w:pos="-562"/>
            </w:tabs>
            <w:spacing w:after="0" w:line="240" w:lineRule="auto"/>
            <w:ind w:left="720" w:hanging="360"/>
          </w:pPr>
        </w:pPrChange>
      </w:pPr>
      <w:r>
        <w:t>Security Incident Notification</w:t>
      </w:r>
    </w:p>
    <w:p w14:paraId="4D6B2C27" w14:textId="77777777" w:rsidR="00DB24CA" w:rsidRDefault="00186BB4">
      <w:pPr>
        <w:pStyle w:val="ProductList-Body"/>
        <w:numPr>
          <w:ilvl w:val="0"/>
          <w:numId w:val="1"/>
        </w:numPr>
        <w:pPrChange w:id="474" w:author="Autor" w:date="2021-09-16T23:42:00Z">
          <w:pPr>
            <w:numPr>
              <w:numId w:val="11"/>
            </w:numPr>
            <w:tabs>
              <w:tab w:val="left" w:pos="-562"/>
            </w:tabs>
            <w:spacing w:after="0" w:line="240" w:lineRule="auto"/>
            <w:ind w:left="720" w:hanging="360"/>
          </w:pPr>
        </w:pPrChange>
      </w:pPr>
      <w:r>
        <w:t>Data Transfers and Location</w:t>
      </w:r>
    </w:p>
    <w:p w14:paraId="4D6B2C28" w14:textId="77777777" w:rsidR="00DB24CA" w:rsidRDefault="00186BB4">
      <w:pPr>
        <w:pStyle w:val="ProductList-Body"/>
        <w:numPr>
          <w:ilvl w:val="0"/>
          <w:numId w:val="1"/>
        </w:numPr>
        <w:pPrChange w:id="475" w:author="Autor" w:date="2021-09-16T23:42:00Z">
          <w:pPr>
            <w:numPr>
              <w:numId w:val="11"/>
            </w:numPr>
            <w:tabs>
              <w:tab w:val="left" w:pos="-562"/>
            </w:tabs>
            <w:spacing w:after="0" w:line="240" w:lineRule="auto"/>
            <w:ind w:left="720" w:hanging="360"/>
          </w:pPr>
        </w:pPrChange>
      </w:pPr>
      <w:r>
        <w:t>Data Retention and Deletion</w:t>
      </w:r>
    </w:p>
    <w:p w14:paraId="4D6B2C29" w14:textId="77777777" w:rsidR="00DB24CA" w:rsidRDefault="00186BB4">
      <w:pPr>
        <w:pStyle w:val="ProductList-Body"/>
        <w:numPr>
          <w:ilvl w:val="0"/>
          <w:numId w:val="1"/>
        </w:numPr>
        <w:pPrChange w:id="476" w:author="Autor" w:date="2021-09-16T23:42:00Z">
          <w:pPr>
            <w:numPr>
              <w:numId w:val="11"/>
            </w:numPr>
            <w:tabs>
              <w:tab w:val="left" w:pos="-562"/>
            </w:tabs>
            <w:spacing w:after="0" w:line="240" w:lineRule="auto"/>
            <w:ind w:left="720" w:hanging="360"/>
          </w:pPr>
        </w:pPrChange>
      </w:pPr>
      <w:r>
        <w:t>Processor Confidentiality Commitment</w:t>
      </w:r>
    </w:p>
    <w:p w14:paraId="4D6B2C2A" w14:textId="77777777" w:rsidR="00DB24CA" w:rsidRDefault="00186BB4">
      <w:pPr>
        <w:pStyle w:val="ProductList-Body"/>
        <w:numPr>
          <w:ilvl w:val="0"/>
          <w:numId w:val="1"/>
        </w:numPr>
        <w:pPrChange w:id="477" w:author="Autor" w:date="2021-09-16T23:42:00Z">
          <w:pPr>
            <w:numPr>
              <w:numId w:val="11"/>
            </w:numPr>
            <w:tabs>
              <w:tab w:val="left" w:pos="-562"/>
            </w:tabs>
            <w:spacing w:after="0" w:line="240" w:lineRule="auto"/>
            <w:ind w:left="720" w:hanging="360"/>
          </w:pPr>
        </w:pPrChange>
      </w:pPr>
      <w:r>
        <w:t xml:space="preserve">Notice and Controls on </w:t>
      </w:r>
      <w:del w:id="478" w:author="Autor" w:date="2021-09-16T23:42:00Z">
        <w:r>
          <w:delText>Use</w:delText>
        </w:r>
      </w:del>
      <w:ins w:id="479" w:author="Autor" w:date="2021-09-16T23:42:00Z">
        <w:r>
          <w:t>use</w:t>
        </w:r>
      </w:ins>
      <w:r>
        <w:t xml:space="preserve"> of </w:t>
      </w:r>
      <w:proofErr w:type="spellStart"/>
      <w:r>
        <w:t>Subprocessors</w:t>
      </w:r>
      <w:proofErr w:type="spellEnd"/>
    </w:p>
    <w:p w14:paraId="4D6B2C2B" w14:textId="77777777" w:rsidR="00DB24CA" w:rsidRDefault="00186BB4">
      <w:pPr>
        <w:pStyle w:val="ProductList-Body"/>
        <w:numPr>
          <w:ilvl w:val="0"/>
          <w:numId w:val="1"/>
        </w:numPr>
        <w:pPrChange w:id="480" w:author="Autor" w:date="2021-09-16T23:42:00Z">
          <w:pPr>
            <w:numPr>
              <w:numId w:val="11"/>
            </w:numPr>
            <w:tabs>
              <w:tab w:val="left" w:pos="-562"/>
            </w:tabs>
            <w:spacing w:after="0" w:line="240" w:lineRule="auto"/>
            <w:ind w:left="720" w:hanging="360"/>
          </w:pPr>
        </w:pPrChange>
      </w:pPr>
      <w:r>
        <w:t>Educational Institutions</w:t>
      </w:r>
    </w:p>
    <w:p w14:paraId="4D6B2C2C" w14:textId="77777777" w:rsidR="00DB24CA" w:rsidRDefault="00186BB4">
      <w:pPr>
        <w:pStyle w:val="ProductList-Body"/>
        <w:numPr>
          <w:ilvl w:val="0"/>
          <w:numId w:val="1"/>
        </w:numPr>
        <w:pPrChange w:id="481" w:author="Autor" w:date="2021-09-16T23:42:00Z">
          <w:pPr>
            <w:numPr>
              <w:numId w:val="11"/>
            </w:numPr>
            <w:tabs>
              <w:tab w:val="left" w:pos="-562"/>
            </w:tabs>
            <w:spacing w:after="0" w:line="240" w:lineRule="auto"/>
            <w:ind w:left="720" w:hanging="360"/>
          </w:pPr>
        </w:pPrChange>
      </w:pPr>
      <w:r>
        <w:t>CJIS Customer Agreement</w:t>
      </w:r>
    </w:p>
    <w:p w14:paraId="4D6B2C2D" w14:textId="77777777" w:rsidR="00DB24CA" w:rsidRDefault="00186BB4">
      <w:pPr>
        <w:pStyle w:val="ProductList-Body"/>
        <w:numPr>
          <w:ilvl w:val="0"/>
          <w:numId w:val="1"/>
        </w:numPr>
        <w:pPrChange w:id="482" w:author="Autor" w:date="2021-09-16T23:42:00Z">
          <w:pPr>
            <w:numPr>
              <w:numId w:val="11"/>
            </w:numPr>
            <w:tabs>
              <w:tab w:val="left" w:pos="-562"/>
            </w:tabs>
            <w:spacing w:after="0" w:line="240" w:lineRule="auto"/>
            <w:ind w:left="720" w:hanging="360"/>
          </w:pPr>
        </w:pPrChange>
      </w:pPr>
      <w:r>
        <w:t>HIPAA Business Associate</w:t>
      </w:r>
    </w:p>
    <w:p w14:paraId="4D6B2C2E" w14:textId="77777777" w:rsidR="00DB24CA" w:rsidRDefault="00186BB4">
      <w:pPr>
        <w:pStyle w:val="ProductList-Body"/>
        <w:numPr>
          <w:ilvl w:val="0"/>
          <w:numId w:val="1"/>
        </w:numPr>
        <w:pPrChange w:id="483" w:author="Autor" w:date="2021-09-16T23:42:00Z">
          <w:pPr>
            <w:numPr>
              <w:numId w:val="11"/>
            </w:numPr>
            <w:tabs>
              <w:tab w:val="left" w:pos="-562"/>
            </w:tabs>
            <w:spacing w:after="0" w:line="240" w:lineRule="auto"/>
            <w:ind w:left="720" w:hanging="360"/>
          </w:pPr>
        </w:pPrChange>
      </w:pPr>
      <w:r>
        <w:t xml:space="preserve">California Consumer Privacy Act (CCPA) </w:t>
      </w:r>
      <w:del w:id="484" w:author="Autor" w:date="2021-09-16T23:42:00Z">
        <w:r>
          <w:delText>Terms</w:delText>
        </w:r>
      </w:del>
    </w:p>
    <w:p w14:paraId="4D6B2C2F" w14:textId="77777777" w:rsidR="00DB24CA" w:rsidRDefault="00186BB4">
      <w:pPr>
        <w:pStyle w:val="ProductList-Body"/>
        <w:numPr>
          <w:ilvl w:val="0"/>
          <w:numId w:val="1"/>
        </w:numPr>
        <w:pPrChange w:id="485" w:author="Autor" w:date="2021-09-16T23:42:00Z">
          <w:pPr>
            <w:numPr>
              <w:numId w:val="11"/>
            </w:numPr>
            <w:tabs>
              <w:tab w:val="left" w:pos="-562"/>
            </w:tabs>
            <w:spacing w:after="0" w:line="240" w:lineRule="auto"/>
            <w:ind w:left="720" w:hanging="360"/>
          </w:pPr>
        </w:pPrChange>
      </w:pPr>
      <w:r>
        <w:t>Biometric Data</w:t>
      </w:r>
    </w:p>
    <w:p w14:paraId="4D6B2C30" w14:textId="77777777" w:rsidR="00DB24CA" w:rsidRDefault="00186BB4">
      <w:pPr>
        <w:pStyle w:val="ProductList-Body"/>
        <w:numPr>
          <w:ilvl w:val="0"/>
          <w:numId w:val="1"/>
        </w:numPr>
        <w:rPr>
          <w:ins w:id="486" w:author="Autor" w:date="2021-09-16T23:42:00Z"/>
        </w:rPr>
      </w:pPr>
      <w:ins w:id="487" w:author="Autor" w:date="2021-09-16T23:42:00Z">
        <w:r>
          <w:t>Supplemental Professional Services</w:t>
        </w:r>
      </w:ins>
    </w:p>
    <w:p w14:paraId="4D6B2C31" w14:textId="77777777" w:rsidR="00DB24CA" w:rsidRDefault="00186BB4">
      <w:pPr>
        <w:pStyle w:val="ProductList-Body"/>
        <w:numPr>
          <w:ilvl w:val="0"/>
          <w:numId w:val="1"/>
        </w:numPr>
        <w:pPrChange w:id="488" w:author="Autor" w:date="2021-09-16T23:42:00Z">
          <w:pPr>
            <w:numPr>
              <w:numId w:val="11"/>
            </w:numPr>
            <w:tabs>
              <w:tab w:val="left" w:pos="-562"/>
            </w:tabs>
            <w:spacing w:after="0" w:line="240" w:lineRule="auto"/>
            <w:ind w:left="720" w:hanging="360"/>
          </w:pPr>
        </w:pPrChange>
      </w:pPr>
      <w:r>
        <w:t>How to Contact Microsoft</w:t>
      </w:r>
    </w:p>
    <w:p w14:paraId="4D6B2C32" w14:textId="77777777" w:rsidR="00DB24CA" w:rsidRDefault="00186BB4">
      <w:pPr>
        <w:pStyle w:val="ProductList-Body"/>
        <w:numPr>
          <w:ilvl w:val="0"/>
          <w:numId w:val="1"/>
        </w:numPr>
        <w:pPrChange w:id="489" w:author="Autor" w:date="2021-09-16T23:42:00Z">
          <w:pPr>
            <w:numPr>
              <w:numId w:val="11"/>
            </w:numPr>
            <w:tabs>
              <w:tab w:val="left" w:pos="-562"/>
            </w:tabs>
            <w:spacing w:after="0" w:line="240" w:lineRule="auto"/>
            <w:ind w:left="720" w:hanging="360"/>
          </w:pPr>
        </w:pPrChange>
      </w:pPr>
      <w:r>
        <w:t>Appendix A – Security Measures</w:t>
      </w:r>
    </w:p>
    <w:p w14:paraId="4D6B2C33" w14:textId="77777777" w:rsidR="00DB24CA" w:rsidRDefault="00186BB4">
      <w:pPr>
        <w:pStyle w:val="ProductList-Body"/>
        <w:numPr>
          <w:ilvl w:val="0"/>
          <w:numId w:val="1"/>
        </w:numPr>
        <w:rPr>
          <w:ins w:id="490" w:author="Autor" w:date="2021-09-16T23:42:00Z"/>
        </w:rPr>
      </w:pPr>
      <w:ins w:id="491" w:author="Autor" w:date="2021-09-16T23:42:00Z">
        <w:r>
          <w:t>Appendix B – Data Subjects and Categories of Personal Data</w:t>
        </w:r>
      </w:ins>
    </w:p>
    <w:p w14:paraId="4D6B2C34" w14:textId="77777777" w:rsidR="00DB24CA" w:rsidRDefault="00186BB4">
      <w:pPr>
        <w:pStyle w:val="ProductList-Body"/>
        <w:numPr>
          <w:ilvl w:val="0"/>
          <w:numId w:val="1"/>
        </w:numPr>
        <w:rPr>
          <w:ins w:id="492" w:author="Autor" w:date="2021-09-16T23:42:00Z"/>
        </w:rPr>
      </w:pPr>
      <w:ins w:id="493" w:author="Autor" w:date="2021-09-16T23:42:00Z">
        <w:r>
          <w:t>Appendix C – Additional Safeguards Addendum.</w:t>
        </w:r>
      </w:ins>
    </w:p>
    <w:p w14:paraId="4D6B2C35" w14:textId="77777777" w:rsidR="0037785E" w:rsidRDefault="0037785E">
      <w:pPr>
        <w:sectPr w:rsidR="0037785E">
          <w:type w:val="continuous"/>
          <w:pgSz w:w="12240" w:h="15840"/>
          <w:pgMar w:top="720" w:right="720" w:bottom="720" w:left="720" w:header="720" w:footer="720" w:gutter="0"/>
          <w:cols w:num="2" w:space="720"/>
          <w:titlePg/>
        </w:sectPr>
      </w:pPr>
    </w:p>
    <w:p w14:paraId="4D6B2C36" w14:textId="77777777" w:rsidR="00DB24CA" w:rsidRDefault="00DB24CA">
      <w:pPr>
        <w:pStyle w:val="ProductList-Body"/>
        <w:ind w:left="720"/>
        <w:pPrChange w:id="494" w:author="Autor" w:date="2021-09-16T23:42:00Z">
          <w:pPr>
            <w:tabs>
              <w:tab w:val="left" w:pos="158"/>
            </w:tabs>
            <w:spacing w:after="0" w:line="240" w:lineRule="auto"/>
            <w:ind w:left="720"/>
          </w:pPr>
        </w:pPrChange>
      </w:pPr>
    </w:p>
    <w:p w14:paraId="4D6B2C37" w14:textId="77777777" w:rsidR="00DB24CA" w:rsidRDefault="00186BB4">
      <w:pPr>
        <w:pStyle w:val="ProductList-SubSubSectionHeading"/>
        <w:keepNext/>
        <w:spacing w:after="120"/>
        <w:outlineLvl w:val="1"/>
        <w:rPr>
          <w:b w:val="0"/>
        </w:rPr>
        <w:pPrChange w:id="495" w:author="Autor" w:date="2021-09-16T23:42:00Z">
          <w:pPr>
            <w:tabs>
              <w:tab w:val="left" w:pos="158"/>
            </w:tabs>
            <w:spacing w:after="120" w:line="240" w:lineRule="auto"/>
            <w:outlineLvl w:val="1"/>
          </w:pPr>
        </w:pPrChange>
      </w:pPr>
      <w:bookmarkStart w:id="496" w:name="_Toc507768549"/>
      <w:bookmarkStart w:id="497" w:name="_Toc8395009"/>
      <w:bookmarkStart w:id="498" w:name="_Toc6563798"/>
      <w:bookmarkStart w:id="499" w:name="_Toc21617016"/>
      <w:bookmarkStart w:id="500" w:name="_Toc26972836"/>
      <w:bookmarkStart w:id="501" w:name="_Toc42764835"/>
      <w:bookmarkStart w:id="502" w:name="_Toc80192881"/>
      <w:bookmarkStart w:id="503" w:name="_Toc44323929"/>
      <w:r>
        <w:t>Scope</w:t>
      </w:r>
      <w:bookmarkEnd w:id="496"/>
      <w:bookmarkEnd w:id="497"/>
      <w:bookmarkEnd w:id="498"/>
      <w:bookmarkEnd w:id="499"/>
      <w:bookmarkEnd w:id="500"/>
      <w:bookmarkEnd w:id="501"/>
      <w:bookmarkEnd w:id="502"/>
      <w:bookmarkEnd w:id="503"/>
    </w:p>
    <w:p w14:paraId="4D6B2C38" w14:textId="77777777" w:rsidR="00DB24CA" w:rsidRDefault="00186BB4">
      <w:pPr>
        <w:pStyle w:val="ProductList-Body"/>
        <w:spacing w:after="120"/>
        <w:rPr>
          <w:ins w:id="504" w:author="Autor" w:date="2021-09-16T23:42:00Z"/>
        </w:rPr>
      </w:pPr>
      <w:r>
        <w:t xml:space="preserve">The DPA Terms apply to all </w:t>
      </w:r>
      <w:del w:id="505" w:author="Autor" w:date="2021-09-16T23:42:00Z">
        <w:r>
          <w:delText>Online</w:delText>
        </w:r>
      </w:del>
      <w:ins w:id="506" w:author="Autor" w:date="2021-09-16T23:42:00Z">
        <w:r>
          <w:t>Products and</w:t>
        </w:r>
      </w:ins>
      <w:r>
        <w:t xml:space="preserve"> Services except </w:t>
      </w:r>
      <w:ins w:id="507" w:author="Autor" w:date="2021-09-16T23:42:00Z">
        <w:r>
          <w:t xml:space="preserve">as described in this section.  </w:t>
        </w:r>
      </w:ins>
    </w:p>
    <w:p w14:paraId="4D6B2C39" w14:textId="77777777" w:rsidR="00DB24CA" w:rsidRDefault="00186BB4">
      <w:pPr>
        <w:pStyle w:val="ProductList-Body"/>
        <w:spacing w:after="120"/>
        <w:pPrChange w:id="508" w:author="Autor" w:date="2021-09-16T23:42:00Z">
          <w:pPr>
            <w:tabs>
              <w:tab w:val="left" w:pos="158"/>
            </w:tabs>
            <w:spacing w:after="120" w:line="240" w:lineRule="auto"/>
          </w:pPr>
        </w:pPrChange>
      </w:pPr>
      <w:ins w:id="509" w:author="Autor" w:date="2021-09-16T23:42:00Z">
        <w:r>
          <w:t xml:space="preserve">The DPA Terms will not apply to </w:t>
        </w:r>
      </w:ins>
      <w:r>
        <w:t xml:space="preserve">any </w:t>
      </w:r>
      <w:del w:id="510" w:author="Autor" w:date="2021-09-16T23:42:00Z">
        <w:r>
          <w:delText xml:space="preserve">Online Services </w:delText>
        </w:r>
      </w:del>
      <w:ins w:id="511" w:author="Autor" w:date="2021-09-16T23:42:00Z">
        <w:r>
          <w:t xml:space="preserve">Products </w:t>
        </w:r>
      </w:ins>
      <w:r>
        <w:t>specifically identified as excluded</w:t>
      </w:r>
      <w:del w:id="512" w:author="Autor" w:date="2021-09-16T23:42:00Z">
        <w:r>
          <w:delText xml:space="preserve"> in Attachment 1</w:delText>
        </w:r>
      </w:del>
      <w:ins w:id="513" w:author="Autor" w:date="2021-09-16T23:42:00Z">
        <w:r>
          <w:t>, or</w:t>
        </w:r>
      </w:ins>
      <w:r>
        <w:t xml:space="preserve"> to the </w:t>
      </w:r>
      <w:del w:id="514" w:author="Autor" w:date="2021-09-16T23:42:00Z">
        <w:r>
          <w:delText>OST (or successor location</w:delText>
        </w:r>
      </w:del>
      <w:ins w:id="515" w:author="Autor" w:date="2021-09-16T23:42:00Z">
        <w:r>
          <w:t>extent identified as excluded,</w:t>
        </w:r>
      </w:ins>
      <w:r>
        <w:t xml:space="preserve"> in the </w:t>
      </w:r>
      <w:del w:id="516" w:author="Autor" w:date="2021-09-16T23:42:00Z">
        <w:r>
          <w:delText>Use Rights),</w:delText>
        </w:r>
      </w:del>
      <w:ins w:id="517" w:author="Autor" w:date="2021-09-16T23:42:00Z">
        <w:r>
          <w:t>Product Terms,</w:t>
        </w:r>
      </w:ins>
      <w:r>
        <w:t xml:space="preserve"> which are governed by the privacy and security terms in the applicable </w:t>
      </w:r>
      <w:del w:id="518" w:author="Autor" w:date="2021-09-16T23:42:00Z">
        <w:r>
          <w:delText xml:space="preserve">Online Service </w:delText>
        </w:r>
      </w:del>
      <w:ins w:id="519" w:author="Autor" w:date="2021-09-16T23:42:00Z">
        <w:r>
          <w:t>Product-</w:t>
        </w:r>
      </w:ins>
      <w:r>
        <w:t>specific terms.</w:t>
      </w:r>
      <w:ins w:id="520" w:author="Autor" w:date="2021-09-16T23:42:00Z">
        <w:r>
          <w:t xml:space="preserve"> </w:t>
        </w:r>
      </w:ins>
    </w:p>
    <w:p w14:paraId="4D6B2C3A" w14:textId="77777777" w:rsidR="00DB24CA" w:rsidRDefault="00186BB4">
      <w:pPr>
        <w:pStyle w:val="ProductList-Body"/>
        <w:spacing w:after="120"/>
        <w:rPr>
          <w:ins w:id="521" w:author="Autor" w:date="2021-09-16T23:42:00Z"/>
        </w:rPr>
      </w:pPr>
      <w:ins w:id="522" w:author="Autor" w:date="2021-09-16T23:42:00Z">
        <w:r>
          <w:t xml:space="preserve">For clarity, the DPA Terms apply only to the processing of data in environments controlled by Microsoft and Microsoft's </w:t>
        </w:r>
        <w:proofErr w:type="spellStart"/>
        <w:r>
          <w:t>subprocessors</w:t>
        </w:r>
        <w:proofErr w:type="spellEnd"/>
        <w:r>
          <w:t>. This includes data sent to Microsoft by Products and Services but does not include data that remains on Customer's premises or in any Customer selected third party operating environments.</w:t>
        </w:r>
      </w:ins>
    </w:p>
    <w:p w14:paraId="4D6B2C3B" w14:textId="77777777" w:rsidR="00DB24CA" w:rsidRDefault="00186BB4">
      <w:pPr>
        <w:pStyle w:val="ProductList-Body"/>
        <w:spacing w:after="120"/>
        <w:rPr>
          <w:ins w:id="523" w:author="Autor" w:date="2021-09-16T23:42:00Z"/>
        </w:rPr>
      </w:pPr>
      <w:ins w:id="524" w:author="Autor" w:date="2021-09-16T23:42:00Z">
        <w:r>
          <w:t xml:space="preserve">For Supplemental Professional Services, Microsoft only makes the commitments in the Supplemental Professional Services section below. </w:t>
        </w:r>
      </w:ins>
    </w:p>
    <w:p w14:paraId="4D6B2C3C" w14:textId="77777777" w:rsidR="00DB24CA" w:rsidRDefault="00186BB4">
      <w:pPr>
        <w:pStyle w:val="ProductList-Body"/>
        <w:spacing w:after="120"/>
        <w:pPrChange w:id="525" w:author="Autor" w:date="2021-09-16T23:42:00Z">
          <w:pPr>
            <w:tabs>
              <w:tab w:val="left" w:pos="158"/>
            </w:tabs>
            <w:spacing w:after="120" w:line="240" w:lineRule="auto"/>
          </w:pPr>
        </w:pPrChange>
      </w:pPr>
      <w:r>
        <w:t xml:space="preserve">Previews may employ lesser or different privacy and security measures than those typically present in the </w:t>
      </w:r>
      <w:del w:id="526" w:author="Autor" w:date="2021-09-16T23:42:00Z">
        <w:r>
          <w:delText>Online</w:delText>
        </w:r>
      </w:del>
      <w:ins w:id="527" w:author="Autor" w:date="2021-09-16T23:42:00Z">
        <w:r>
          <w:t>Products and</w:t>
        </w:r>
      </w:ins>
      <w:r>
        <w:t xml:space="preserve"> Services. Unless otherwise noted, Customer should not use Previews to process Personal Data or other data that is subject to legal or regulatory compliance requirements. </w:t>
      </w:r>
      <w:del w:id="528" w:author="Autor" w:date="2021-09-16T23:42:00Z">
        <w:r>
          <w:delText>The</w:delText>
        </w:r>
      </w:del>
      <w:ins w:id="529" w:author="Autor" w:date="2021-09-16T23:42:00Z">
        <w:r>
          <w:t>For Products, the</w:t>
        </w:r>
      </w:ins>
      <w:r>
        <w:t xml:space="preserve"> following terms in this DPA do not apply to Previews: Processing of Personal Data; GDPR, Data Security, and HIPAA Business Associate.</w:t>
      </w:r>
      <w:ins w:id="530" w:author="Autor" w:date="2021-09-16T23:42:00Z">
        <w:r>
          <w:t xml:space="preserve"> For Professional Services, offerings designated as Previews or Limited Release only meet the terms of the Supplemental Professional Services.</w:t>
        </w:r>
      </w:ins>
    </w:p>
    <w:p w14:paraId="4D6B2C3D" w14:textId="77777777" w:rsidR="00B075F7" w:rsidRDefault="00186BB4">
      <w:pPr>
        <w:tabs>
          <w:tab w:val="left" w:pos="158"/>
        </w:tabs>
        <w:spacing w:after="120" w:line="240" w:lineRule="auto"/>
        <w:rPr>
          <w:del w:id="531" w:author="Autor" w:date="2021-09-16T23:42:00Z"/>
        </w:rPr>
      </w:pPr>
      <w:del w:id="532" w:author="Autor" w:date="2021-09-16T23:42:00Z">
        <w:r>
          <w:fldChar w:fldCharType="begin"/>
        </w:r>
        <w:r>
          <w:delInstrText xml:space="preserve"> HYPERLINK  "#Attachment1" </w:delInstrText>
        </w:r>
        <w:r>
          <w:fldChar w:fldCharType="separate"/>
        </w:r>
        <w:r>
          <w:rPr>
            <w:color w:val="0563C1"/>
            <w:sz w:val="18"/>
            <w:u w:val="single"/>
          </w:rPr>
          <w:delText>Attachment 1</w:delText>
        </w:r>
        <w:r>
          <w:rPr>
            <w:color w:val="0563C1"/>
            <w:sz w:val="18"/>
            <w:u w:val="single"/>
          </w:rPr>
          <w:fldChar w:fldCharType="end"/>
        </w:r>
        <w:r>
          <w:rPr>
            <w:sz w:val="18"/>
          </w:rPr>
          <w:delText xml:space="preserve"> to the DPA includes the privacy and security terms for Professional Services Data, including any Personal Data therein, in connection with the provision of Professional Services. Therefore, unless expressly made applicable in </w:delText>
        </w:r>
        <w:r>
          <w:fldChar w:fldCharType="begin"/>
        </w:r>
        <w:r>
          <w:delInstrText xml:space="preserve"> HYPERLINK  "#Attachment1" </w:delInstrText>
        </w:r>
        <w:r>
          <w:fldChar w:fldCharType="separate"/>
        </w:r>
        <w:r>
          <w:rPr>
            <w:color w:val="0563C1"/>
            <w:sz w:val="18"/>
            <w:u w:val="single"/>
          </w:rPr>
          <w:delText>Attachment 1</w:delText>
        </w:r>
        <w:r>
          <w:rPr>
            <w:color w:val="0563C1"/>
            <w:sz w:val="18"/>
            <w:u w:val="single"/>
          </w:rPr>
          <w:fldChar w:fldCharType="end"/>
        </w:r>
        <w:r>
          <w:rPr>
            <w:sz w:val="18"/>
          </w:rPr>
          <w:delText>, the terms in this DPA do not apply to the provision of Professional Services.</w:delText>
        </w:r>
      </w:del>
    </w:p>
    <w:p w14:paraId="4D6B2C3E" w14:textId="77777777" w:rsidR="00DB24CA" w:rsidRDefault="00186BB4">
      <w:pPr>
        <w:pStyle w:val="ProductList-SubSubSectionHeading"/>
        <w:keepNext/>
        <w:spacing w:after="120"/>
        <w:outlineLvl w:val="1"/>
        <w:rPr>
          <w:b w:val="0"/>
        </w:rPr>
        <w:pPrChange w:id="533" w:author="Autor" w:date="2021-09-16T23:42:00Z">
          <w:pPr>
            <w:tabs>
              <w:tab w:val="left" w:pos="158"/>
            </w:tabs>
            <w:spacing w:after="120" w:line="240" w:lineRule="auto"/>
            <w:outlineLvl w:val="1"/>
          </w:pPr>
        </w:pPrChange>
      </w:pPr>
      <w:bookmarkStart w:id="534" w:name="_Toc26972837"/>
      <w:bookmarkStart w:id="535" w:name="_Toc80192882"/>
      <w:bookmarkStart w:id="536" w:name="_Toc44323930"/>
      <w:bookmarkStart w:id="537" w:name="_Toc507768552"/>
      <w:bookmarkStart w:id="538" w:name="_Toc8395012"/>
      <w:r>
        <w:t xml:space="preserve">Nature of Data </w:t>
      </w:r>
      <w:bookmarkStart w:id="539" w:name="_Toc6563799"/>
      <w:bookmarkStart w:id="540" w:name="_Toc21617017"/>
      <w:r>
        <w:t>Processing; Ownership</w:t>
      </w:r>
      <w:bookmarkEnd w:id="534"/>
      <w:bookmarkEnd w:id="535"/>
      <w:bookmarkEnd w:id="536"/>
      <w:bookmarkEnd w:id="539"/>
      <w:bookmarkEnd w:id="540"/>
    </w:p>
    <w:p w14:paraId="4D6B2C3F" w14:textId="77777777" w:rsidR="00DB24CA" w:rsidRDefault="00186BB4">
      <w:pPr>
        <w:pStyle w:val="ProductList-Body"/>
        <w:spacing w:after="120"/>
        <w:pPrChange w:id="541" w:author="Autor" w:date="2021-09-16T23:42:00Z">
          <w:pPr>
            <w:tabs>
              <w:tab w:val="left" w:pos="158"/>
            </w:tabs>
            <w:spacing w:after="120" w:line="240" w:lineRule="auto"/>
          </w:pPr>
        </w:pPrChange>
      </w:pPr>
      <w:r>
        <w:t>Microsoft will use and otherwise process Customer Data</w:t>
      </w:r>
      <w:ins w:id="542" w:author="Autor" w:date="2021-09-16T23:42:00Z">
        <w:r>
          <w:t>, Professional Services Data,</w:t>
        </w:r>
      </w:ins>
      <w:r>
        <w:t xml:space="preserve"> and Personal Data only </w:t>
      </w:r>
      <w:del w:id="543" w:author="Autor" w:date="2021-09-16T23:42:00Z">
        <w:r>
          <w:delText xml:space="preserve">in accordance with Customer’s documented instructions and </w:delText>
        </w:r>
      </w:del>
      <w:r>
        <w:t xml:space="preserve">as described and subject to the limitations provided below (a) to provide Customer the </w:t>
      </w:r>
      <w:del w:id="544" w:author="Autor" w:date="2021-09-16T23:42:00Z">
        <w:r>
          <w:delText>Online Services</w:delText>
        </w:r>
      </w:del>
      <w:ins w:id="545" w:author="Autor" w:date="2021-09-16T23:42:00Z">
        <w:r>
          <w:t>Products and Services in accordance with Customer’s documented instructions</w:t>
        </w:r>
      </w:ins>
      <w:r>
        <w:t xml:space="preserve">, and (b) for </w:t>
      </w:r>
      <w:del w:id="546" w:author="Autor" w:date="2021-09-16T23:42:00Z">
        <w:r>
          <w:delText xml:space="preserve">Microsoft’s legitimate </w:delText>
        </w:r>
      </w:del>
      <w:r>
        <w:t xml:space="preserve">business operations incident to </w:t>
      </w:r>
      <w:del w:id="547" w:author="Autor" w:date="2021-09-16T23:42:00Z">
        <w:r>
          <w:delText xml:space="preserve">delivery </w:delText>
        </w:r>
        <w:r>
          <w:lastRenderedPageBreak/>
          <w:delText>of</w:delText>
        </w:r>
      </w:del>
      <w:ins w:id="548" w:author="Autor" w:date="2021-09-16T23:42:00Z">
        <w:r>
          <w:t>providing</w:t>
        </w:r>
      </w:ins>
      <w:r>
        <w:t xml:space="preserve"> the </w:t>
      </w:r>
      <w:del w:id="549" w:author="Autor" w:date="2021-09-16T23:42:00Z">
        <w:r>
          <w:delText>Online</w:delText>
        </w:r>
      </w:del>
      <w:ins w:id="550" w:author="Autor" w:date="2021-09-16T23:42:00Z">
        <w:r>
          <w:t>Products and</w:t>
        </w:r>
      </w:ins>
      <w:r>
        <w:t xml:space="preserve"> Services to Customer. As between the parties, Customer retains all right, title and interest in and to Customer Data</w:t>
      </w:r>
      <w:del w:id="551" w:author="Autor" w:date="2021-09-16T23:42:00Z">
        <w:r>
          <w:delText>.</w:delText>
        </w:r>
      </w:del>
      <w:ins w:id="552" w:author="Autor" w:date="2021-09-16T23:42:00Z">
        <w:r>
          <w:t xml:space="preserve"> and Professional Services Data.</w:t>
        </w:r>
      </w:ins>
      <w:r>
        <w:t xml:space="preserve"> Microsoft acquires no rights in Customer</w:t>
      </w:r>
      <w:ins w:id="553" w:author="Autor" w:date="2021-09-16T23:42:00Z">
        <w:r>
          <w:t xml:space="preserve"> Data or Professional Services</w:t>
        </w:r>
      </w:ins>
      <w:r>
        <w:t xml:space="preserve"> Data, other than the rights Customer grants to Microsoft in this section. This paragraph does not affect Microsoft’s rights in software or services Microsoft licenses to Customer.</w:t>
      </w:r>
    </w:p>
    <w:p w14:paraId="4D6B2C40" w14:textId="77777777" w:rsidR="00DB24CA" w:rsidRDefault="00186BB4">
      <w:pPr>
        <w:pStyle w:val="ProductList-Body"/>
        <w:keepNext/>
        <w:spacing w:after="120"/>
        <w:ind w:left="187"/>
        <w:outlineLvl w:val="2"/>
        <w:pPrChange w:id="554" w:author="Autor" w:date="2021-09-16T23:42:00Z">
          <w:pPr>
            <w:tabs>
              <w:tab w:val="left" w:pos="158"/>
            </w:tabs>
            <w:spacing w:after="120" w:line="240" w:lineRule="auto"/>
            <w:ind w:left="187"/>
            <w:outlineLvl w:val="2"/>
          </w:pPr>
        </w:pPrChange>
      </w:pPr>
      <w:bookmarkStart w:id="555" w:name="_Toc6563800"/>
      <w:bookmarkStart w:id="556" w:name="_Toc26972838"/>
      <w:bookmarkStart w:id="557" w:name="_Toc13858350"/>
      <w:bookmarkStart w:id="558" w:name="_Toc21617018"/>
      <w:r>
        <w:rPr>
          <w:b/>
          <w:color w:val="0072C6"/>
        </w:rPr>
        <w:t xml:space="preserve">Processing to Provide Customer </w:t>
      </w:r>
      <w:bookmarkEnd w:id="555"/>
      <w:r>
        <w:rPr>
          <w:b/>
          <w:color w:val="0072C6"/>
        </w:rPr>
        <w:t xml:space="preserve">the </w:t>
      </w:r>
      <w:bookmarkEnd w:id="556"/>
      <w:del w:id="559" w:author="Autor" w:date="2021-09-16T23:42:00Z">
        <w:r>
          <w:rPr>
            <w:b/>
            <w:color w:val="0072C6"/>
          </w:rPr>
          <w:delText>Online</w:delText>
        </w:r>
      </w:del>
      <w:ins w:id="560" w:author="Autor" w:date="2021-09-16T23:42:00Z">
        <w:r>
          <w:rPr>
            <w:b/>
            <w:color w:val="0072C6"/>
          </w:rPr>
          <w:t>Products and</w:t>
        </w:r>
      </w:ins>
      <w:r>
        <w:rPr>
          <w:b/>
          <w:color w:val="0072C6"/>
        </w:rPr>
        <w:t xml:space="preserve"> Services</w:t>
      </w:r>
    </w:p>
    <w:p w14:paraId="4D6B2C41" w14:textId="77777777" w:rsidR="00DB24CA" w:rsidRDefault="00186BB4">
      <w:pPr>
        <w:pStyle w:val="ProductList-Body"/>
        <w:keepNext/>
        <w:ind w:left="158"/>
        <w:pPrChange w:id="561" w:author="Autor" w:date="2021-09-16T23:42:00Z">
          <w:pPr>
            <w:tabs>
              <w:tab w:val="left" w:pos="158"/>
            </w:tabs>
            <w:spacing w:after="120" w:line="240" w:lineRule="auto"/>
            <w:ind w:left="158"/>
          </w:pPr>
        </w:pPrChange>
      </w:pPr>
      <w:r>
        <w:t xml:space="preserve">For purposes of this DPA, “to provide” </w:t>
      </w:r>
      <w:del w:id="562" w:author="Autor" w:date="2021-09-16T23:42:00Z">
        <w:r>
          <w:delText>an Online Service</w:delText>
        </w:r>
      </w:del>
      <w:ins w:id="563" w:author="Autor" w:date="2021-09-16T23:42:00Z">
        <w:r>
          <w:t>a Product</w:t>
        </w:r>
      </w:ins>
      <w:r>
        <w:t xml:space="preserve"> consists of:  </w:t>
      </w:r>
    </w:p>
    <w:p w14:paraId="4D6B2C42" w14:textId="77777777" w:rsidR="00DB24CA" w:rsidRDefault="00186BB4">
      <w:pPr>
        <w:pStyle w:val="ProductList-Body"/>
        <w:numPr>
          <w:ilvl w:val="0"/>
          <w:numId w:val="2"/>
        </w:numPr>
        <w:pPrChange w:id="564" w:author="Autor" w:date="2021-09-16T23:42:00Z">
          <w:pPr>
            <w:numPr>
              <w:numId w:val="12"/>
            </w:numPr>
            <w:tabs>
              <w:tab w:val="left" w:pos="-720"/>
            </w:tabs>
            <w:spacing w:after="0" w:line="240" w:lineRule="auto"/>
            <w:ind w:left="878" w:hanging="360"/>
          </w:pPr>
        </w:pPrChange>
      </w:pPr>
      <w:r>
        <w:t xml:space="preserve">Delivering functional capabilities as licensed, configured, and </w:t>
      </w:r>
      <w:bookmarkEnd w:id="557"/>
      <w:bookmarkEnd w:id="558"/>
      <w:r>
        <w:t xml:space="preserve">used by Customer and its users, including providing personalized user </w:t>
      </w:r>
      <w:proofErr w:type="gramStart"/>
      <w:r>
        <w:t>experiences;</w:t>
      </w:r>
      <w:proofErr w:type="gramEnd"/>
      <w:r>
        <w:t xml:space="preserve"> </w:t>
      </w:r>
    </w:p>
    <w:p w14:paraId="4D6B2C43" w14:textId="77777777" w:rsidR="00DB24CA" w:rsidRDefault="00186BB4">
      <w:pPr>
        <w:pStyle w:val="ProductList-Body"/>
        <w:numPr>
          <w:ilvl w:val="0"/>
          <w:numId w:val="2"/>
        </w:numPr>
        <w:pPrChange w:id="565" w:author="Autor" w:date="2021-09-16T23:42:00Z">
          <w:pPr>
            <w:numPr>
              <w:numId w:val="12"/>
            </w:numPr>
            <w:tabs>
              <w:tab w:val="left" w:pos="-720"/>
            </w:tabs>
            <w:spacing w:after="0" w:line="240" w:lineRule="auto"/>
            <w:ind w:left="878" w:hanging="360"/>
          </w:pPr>
        </w:pPrChange>
      </w:pPr>
      <w:r>
        <w:t xml:space="preserve">Troubleshooting (preventing, detecting, and repairing problems); and </w:t>
      </w:r>
    </w:p>
    <w:p w14:paraId="4D6B2C44" w14:textId="77777777" w:rsidR="00DB24CA" w:rsidRDefault="00186BB4">
      <w:pPr>
        <w:pStyle w:val="ProductList-Body"/>
        <w:numPr>
          <w:ilvl w:val="0"/>
          <w:numId w:val="2"/>
        </w:numPr>
        <w:spacing w:after="120"/>
        <w:pPrChange w:id="566" w:author="Autor" w:date="2021-09-16T23:42:00Z">
          <w:pPr>
            <w:numPr>
              <w:numId w:val="12"/>
            </w:numPr>
            <w:tabs>
              <w:tab w:val="left" w:pos="-720"/>
            </w:tabs>
            <w:spacing w:after="120" w:line="240" w:lineRule="auto"/>
            <w:ind w:left="878" w:hanging="360"/>
          </w:pPr>
        </w:pPrChange>
      </w:pPr>
      <w:r>
        <w:t xml:space="preserve">Ongoing improvement (installing the latest updates and making improvements to user productivity, reliability, efficacy, </w:t>
      </w:r>
      <w:ins w:id="567" w:author="Autor" w:date="2021-09-16T23:42:00Z">
        <w:r>
          <w:t xml:space="preserve">quality, </w:t>
        </w:r>
      </w:ins>
      <w:r>
        <w:t>and security).</w:t>
      </w:r>
    </w:p>
    <w:p w14:paraId="4D6B2C45" w14:textId="77777777" w:rsidR="00DB24CA" w:rsidRDefault="00186BB4">
      <w:pPr>
        <w:pStyle w:val="ProductList-Body"/>
        <w:ind w:left="158"/>
        <w:rPr>
          <w:moveTo w:id="568" w:author="Autor" w:date="2021-09-16T23:42:00Z"/>
        </w:rPr>
        <w:pPrChange w:id="569" w:author="Autor" w:date="2021-09-16T23:42:00Z">
          <w:pPr>
            <w:tabs>
              <w:tab w:val="left" w:pos="270"/>
            </w:tabs>
            <w:spacing w:after="120" w:line="240" w:lineRule="auto"/>
            <w:ind w:left="180"/>
          </w:pPr>
        </w:pPrChange>
      </w:pPr>
      <w:moveToRangeStart w:id="570" w:author="Autor" w:date="2021-09-16T23:42:00Z" w:name="move82728187"/>
      <w:moveTo w:id="571" w:author="Autor" w:date="2021-09-16T23:42:00Z">
        <w:r>
          <w:t xml:space="preserve">For purposes of this DPA, “to provide” Professional Services consists of:  </w:t>
        </w:r>
      </w:moveTo>
    </w:p>
    <w:p w14:paraId="4D6B2C46" w14:textId="77777777" w:rsidR="00DB24CA" w:rsidRDefault="00186BB4">
      <w:pPr>
        <w:pStyle w:val="ProductList-Body"/>
        <w:numPr>
          <w:ilvl w:val="0"/>
          <w:numId w:val="2"/>
        </w:numPr>
        <w:tabs>
          <w:tab w:val="clear" w:pos="158"/>
        </w:tabs>
        <w:ind w:left="922"/>
        <w:rPr>
          <w:ins w:id="572" w:author="Autor" w:date="2021-09-16T23:42:00Z"/>
        </w:rPr>
      </w:pPr>
      <w:moveTo w:id="573" w:author="Autor" w:date="2021-09-16T23:42:00Z">
        <w:r>
          <w:t>Delivering the Professional Services, including providing technical support, professional planning, advice, guidance, data migration, deployment, and solution/software development services</w:t>
        </w:r>
      </w:moveTo>
      <w:moveToRangeEnd w:id="570"/>
      <w:ins w:id="574" w:author="Autor" w:date="2021-09-16T23:42:00Z">
        <w:r>
          <w:t xml:space="preserve">. </w:t>
        </w:r>
      </w:ins>
    </w:p>
    <w:p w14:paraId="4D6B2C47" w14:textId="77777777" w:rsidR="00DB24CA" w:rsidRDefault="00186BB4">
      <w:pPr>
        <w:pStyle w:val="ProductList-Body"/>
        <w:numPr>
          <w:ilvl w:val="0"/>
          <w:numId w:val="2"/>
        </w:numPr>
        <w:tabs>
          <w:tab w:val="clear" w:pos="158"/>
        </w:tabs>
        <w:ind w:left="922"/>
        <w:rPr>
          <w:ins w:id="575" w:author="Autor" w:date="2021-09-16T23:42:00Z"/>
        </w:rPr>
      </w:pPr>
      <w:ins w:id="576" w:author="Autor" w:date="2021-09-16T23:42:00Z">
        <w:r>
          <w:t>Troubleshooting (preventing, detecting, investigating, mitigating, and repairing problems, including Security Incidents and problems identified in the Professional Services or relevant Product(s) during delivery of Professional Services); and</w:t>
        </w:r>
      </w:ins>
    </w:p>
    <w:p w14:paraId="4D6B2C48" w14:textId="77777777" w:rsidR="00DB24CA" w:rsidRDefault="00186BB4">
      <w:pPr>
        <w:pStyle w:val="ProductList-Body"/>
        <w:numPr>
          <w:ilvl w:val="0"/>
          <w:numId w:val="2"/>
        </w:numPr>
        <w:tabs>
          <w:tab w:val="clear" w:pos="158"/>
        </w:tabs>
        <w:ind w:left="922"/>
        <w:rPr>
          <w:ins w:id="577" w:author="Autor" w:date="2021-09-16T23:42:00Z"/>
        </w:rPr>
      </w:pPr>
      <w:ins w:id="578" w:author="Autor" w:date="2021-09-16T23:42:00Z">
        <w:r>
          <w:t>Ongoing improvement (improving delivery, efficacy, quality, and security of Professional Services and the underlying Product(s) based on issues identified while providing Professional Services, including installing the latest updates and fixing software defects).</w:t>
        </w:r>
        <w:r>
          <w:rPr>
            <w:rStyle w:val="eop"/>
            <w:rFonts w:cs="Calibri"/>
            <w:color w:val="0078D4"/>
            <w:u w:val="single"/>
          </w:rPr>
          <w:t xml:space="preserve"> </w:t>
        </w:r>
      </w:ins>
    </w:p>
    <w:p w14:paraId="4D6B2C49" w14:textId="77777777" w:rsidR="00DB24CA" w:rsidRDefault="00DB24CA">
      <w:pPr>
        <w:pStyle w:val="ProductList-Body"/>
        <w:tabs>
          <w:tab w:val="clear" w:pos="158"/>
        </w:tabs>
        <w:rPr>
          <w:ins w:id="579" w:author="Autor" w:date="2021-09-16T23:42:00Z"/>
        </w:rPr>
      </w:pPr>
    </w:p>
    <w:p w14:paraId="4D6B2C4A" w14:textId="77777777" w:rsidR="00DB24CA" w:rsidRDefault="00186BB4">
      <w:pPr>
        <w:pStyle w:val="ProductList-Body"/>
        <w:spacing w:after="120"/>
        <w:ind w:left="158"/>
        <w:pPrChange w:id="580" w:author="Autor" w:date="2021-09-16T23:42:00Z">
          <w:pPr>
            <w:tabs>
              <w:tab w:val="left" w:pos="158"/>
            </w:tabs>
            <w:spacing w:after="120" w:line="240" w:lineRule="auto"/>
            <w:ind w:left="158"/>
          </w:pPr>
        </w:pPrChange>
      </w:pPr>
      <w:r>
        <w:t xml:space="preserve">When providing </w:t>
      </w:r>
      <w:del w:id="581" w:author="Autor" w:date="2021-09-16T23:42:00Z">
        <w:r>
          <w:delText>Online</w:delText>
        </w:r>
      </w:del>
      <w:ins w:id="582" w:author="Autor" w:date="2021-09-16T23:42:00Z">
        <w:r>
          <w:t>Products and</w:t>
        </w:r>
      </w:ins>
      <w:r>
        <w:t xml:space="preserve"> Services, Microsoft will not use or otherwise process Customer Data</w:t>
      </w:r>
      <w:ins w:id="583" w:author="Autor" w:date="2021-09-16T23:42:00Z">
        <w:r>
          <w:t>, Professional Services Data,</w:t>
        </w:r>
      </w:ins>
      <w:r>
        <w:t xml:space="preserve"> or Personal Data for: (a) user profiling, (b) advertising or similar commercial purposes, or (c) market research aimed at creating new functionalities, services, or products or any other purpose, unless such use or processing is in accordance with Customer’s documented instructions.</w:t>
      </w:r>
    </w:p>
    <w:p w14:paraId="4D6B2C4B" w14:textId="77777777" w:rsidR="00DB24CA" w:rsidRDefault="00186BB4">
      <w:pPr>
        <w:pStyle w:val="ProductList-Body"/>
        <w:keepNext/>
        <w:spacing w:after="120"/>
        <w:ind w:left="187" w:hanging="7"/>
        <w:outlineLvl w:val="2"/>
        <w:pPrChange w:id="584" w:author="Autor" w:date="2021-09-16T23:42:00Z">
          <w:pPr>
            <w:keepNext/>
            <w:tabs>
              <w:tab w:val="left" w:pos="158"/>
            </w:tabs>
            <w:spacing w:after="120" w:line="240" w:lineRule="auto"/>
            <w:ind w:left="187"/>
            <w:outlineLvl w:val="2"/>
          </w:pPr>
        </w:pPrChange>
      </w:pPr>
      <w:bookmarkStart w:id="585" w:name="_Toc26972839"/>
      <w:r>
        <w:rPr>
          <w:b/>
          <w:color w:val="0072C6"/>
        </w:rPr>
        <w:t xml:space="preserve">Processing for </w:t>
      </w:r>
      <w:del w:id="586" w:author="Autor" w:date="2021-09-16T23:42:00Z">
        <w:r>
          <w:rPr>
            <w:b/>
            <w:color w:val="0072C6"/>
          </w:rPr>
          <w:delText xml:space="preserve">Microsoft’s Legitimate </w:delText>
        </w:r>
      </w:del>
      <w:r>
        <w:rPr>
          <w:b/>
          <w:color w:val="0072C6"/>
        </w:rPr>
        <w:t>Business Operations</w:t>
      </w:r>
      <w:bookmarkEnd w:id="585"/>
    </w:p>
    <w:p w14:paraId="4D6B2C4C" w14:textId="77777777" w:rsidR="00DB24CA" w:rsidRDefault="00186BB4">
      <w:pPr>
        <w:pStyle w:val="ProductList-Body"/>
        <w:spacing w:after="120"/>
        <w:ind w:left="158"/>
        <w:pPrChange w:id="587" w:author="Autor" w:date="2021-09-16T23:42:00Z">
          <w:pPr>
            <w:tabs>
              <w:tab w:val="left" w:pos="158"/>
            </w:tabs>
            <w:spacing w:after="120" w:line="240" w:lineRule="auto"/>
            <w:ind w:left="158"/>
          </w:pPr>
        </w:pPrChange>
      </w:pPr>
      <w:r>
        <w:t>For purposes of this DPA, “</w:t>
      </w:r>
      <w:del w:id="588" w:author="Autor" w:date="2021-09-16T23:42:00Z">
        <w:r>
          <w:delText xml:space="preserve">Microsoft’s legitimate </w:delText>
        </w:r>
      </w:del>
      <w:r>
        <w:t xml:space="preserve">business operations” consist of the following, each as incident to delivery of the </w:t>
      </w:r>
      <w:del w:id="589" w:author="Autor" w:date="2021-09-16T23:42:00Z">
        <w:r>
          <w:delText>Online</w:delText>
        </w:r>
      </w:del>
      <w:ins w:id="590" w:author="Autor" w:date="2021-09-16T23:42:00Z">
        <w:r>
          <w:t>Products and</w:t>
        </w:r>
      </w:ins>
      <w:r>
        <w:t xml:space="preserve"> Services to Customer: (1) billing and account management; (2) compensation (e.g., calculating employee commissions and partner incentives); (3) internal reporting and business modeling (e.g., forecasting, revenue, capacity planning, product strategy); (4) combatting fraud, cybercrime, or cyber-attacks that may affect Microsoft or Microsoft Products; (5) improving the core functionality of accessibility, privacy or energy-efficiency; and (6) financial reporting and compliance with legal obligations (subject to the limitations on disclosure of Processed Data outlined below).</w:t>
      </w:r>
    </w:p>
    <w:p w14:paraId="4D6B2C4D" w14:textId="77777777" w:rsidR="00DB24CA" w:rsidRDefault="00186BB4">
      <w:pPr>
        <w:pStyle w:val="ProductList-Body"/>
        <w:spacing w:after="120"/>
        <w:ind w:left="158"/>
        <w:pPrChange w:id="591" w:author="Autor" w:date="2021-09-16T23:42:00Z">
          <w:pPr>
            <w:tabs>
              <w:tab w:val="left" w:pos="158"/>
            </w:tabs>
            <w:spacing w:after="120" w:line="240" w:lineRule="auto"/>
            <w:ind w:left="158"/>
          </w:pPr>
        </w:pPrChange>
      </w:pPr>
      <w:r>
        <w:t xml:space="preserve">When processing for </w:t>
      </w:r>
      <w:del w:id="592" w:author="Autor" w:date="2021-09-16T23:42:00Z">
        <w:r>
          <w:delText>Microsoft’s legitimate</w:delText>
        </w:r>
      </w:del>
      <w:ins w:id="593" w:author="Autor" w:date="2021-09-16T23:42:00Z">
        <w:r>
          <w:t>these</w:t>
        </w:r>
      </w:ins>
      <w:r>
        <w:t xml:space="preserve"> business operations, Microsoft will </w:t>
      </w:r>
      <w:ins w:id="594" w:author="Autor" w:date="2021-09-16T23:42:00Z">
        <w:r>
          <w:t xml:space="preserve">apply principles of data minimization and will </w:t>
        </w:r>
      </w:ins>
      <w:r>
        <w:t>not use or otherwise process Customer Data</w:t>
      </w:r>
      <w:ins w:id="595" w:author="Autor" w:date="2021-09-16T23:42:00Z">
        <w:r>
          <w:t>, Professional Services Data,</w:t>
        </w:r>
      </w:ins>
      <w:r>
        <w:t xml:space="preserve"> or Personal Data for: (a) user profiling, (b) advertising or similar commercial purposes, or (c) any other purpose, other than </w:t>
      </w:r>
      <w:bookmarkStart w:id="596" w:name="_Hlk24466161"/>
      <w:r>
        <w:t xml:space="preserve">for the purposes set out in this section. </w:t>
      </w:r>
      <w:bookmarkEnd w:id="596"/>
    </w:p>
    <w:p w14:paraId="4D6B2C4E" w14:textId="77777777" w:rsidR="00DB24CA" w:rsidRDefault="00186BB4">
      <w:pPr>
        <w:pStyle w:val="ProductList-SubSubSectionHeading"/>
        <w:keepNext/>
        <w:spacing w:after="120"/>
        <w:outlineLvl w:val="1"/>
        <w:rPr>
          <w:b w:val="0"/>
        </w:rPr>
        <w:pPrChange w:id="597" w:author="Autor" w:date="2021-09-16T23:42:00Z">
          <w:pPr>
            <w:tabs>
              <w:tab w:val="left" w:pos="158"/>
            </w:tabs>
            <w:spacing w:after="120" w:line="240" w:lineRule="auto"/>
            <w:outlineLvl w:val="1"/>
          </w:pPr>
        </w:pPrChange>
      </w:pPr>
      <w:bookmarkStart w:id="598" w:name="_Toc507768551"/>
      <w:bookmarkStart w:id="599" w:name="_Toc8395011"/>
      <w:bookmarkStart w:id="600" w:name="_Toc26972840"/>
      <w:bookmarkStart w:id="601" w:name="_Toc42764837"/>
      <w:bookmarkStart w:id="602" w:name="_Toc80192883"/>
      <w:bookmarkStart w:id="603" w:name="_Toc44323931"/>
      <w:r>
        <w:t>Disclosure of Processed Data</w:t>
      </w:r>
      <w:bookmarkEnd w:id="598"/>
      <w:bookmarkEnd w:id="599"/>
      <w:bookmarkEnd w:id="600"/>
      <w:bookmarkEnd w:id="601"/>
      <w:bookmarkEnd w:id="602"/>
      <w:bookmarkEnd w:id="603"/>
    </w:p>
    <w:p w14:paraId="4D6B2C4F" w14:textId="77777777" w:rsidR="00DB24CA" w:rsidRDefault="00186BB4">
      <w:pPr>
        <w:pStyle w:val="ProductList-Body"/>
        <w:spacing w:after="120"/>
        <w:pPrChange w:id="604" w:author="Autor" w:date="2021-09-16T23:42:00Z">
          <w:pPr>
            <w:tabs>
              <w:tab w:val="left" w:pos="158"/>
            </w:tabs>
            <w:spacing w:after="120" w:line="240" w:lineRule="auto"/>
          </w:pPr>
        </w:pPrChange>
      </w:pPr>
      <w:r>
        <w:t xml:space="preserve">Microsoft will not disclose or provide access to any Processed Data except: (1) as Customer directs; (2) as described in this DPA; or (3) as required by law. For purposes of this section, “Processed Data” means: (a) Customer Data; (b) </w:t>
      </w:r>
      <w:ins w:id="605" w:author="Autor" w:date="2021-09-16T23:42:00Z">
        <w:r>
          <w:t xml:space="preserve">Professional Services Data; (c) </w:t>
        </w:r>
      </w:ins>
      <w:r>
        <w:t>Personal Data; and (</w:t>
      </w:r>
      <w:del w:id="606" w:author="Autor" w:date="2021-09-16T23:42:00Z">
        <w:r>
          <w:delText>c</w:delText>
        </w:r>
      </w:del>
      <w:ins w:id="607" w:author="Autor" w:date="2021-09-16T23:42:00Z">
        <w:r>
          <w:t>d</w:t>
        </w:r>
      </w:ins>
      <w:r>
        <w:t xml:space="preserve">) any other data processed by Microsoft in connection with the </w:t>
      </w:r>
      <w:del w:id="608" w:author="Autor" w:date="2021-09-16T23:42:00Z">
        <w:r>
          <w:delText>Online Service</w:delText>
        </w:r>
      </w:del>
      <w:ins w:id="609" w:author="Autor" w:date="2021-09-16T23:42:00Z">
        <w:r>
          <w:t>Products and Services</w:t>
        </w:r>
      </w:ins>
      <w:r>
        <w:t xml:space="preserve"> that is Customer’s confidential information under the volume license agreement. All processing of Processed Data is subject to Microsoft’s obligation of confidentiality under the volume license agreement. </w:t>
      </w:r>
    </w:p>
    <w:p w14:paraId="4D6B2C50" w14:textId="77777777" w:rsidR="00DB24CA" w:rsidRDefault="00186BB4">
      <w:pPr>
        <w:pStyle w:val="ProductList-Body"/>
        <w:spacing w:after="120"/>
        <w:pPrChange w:id="610" w:author="Autor" w:date="2021-09-16T23:42:00Z">
          <w:pPr>
            <w:tabs>
              <w:tab w:val="left" w:pos="158"/>
            </w:tabs>
            <w:spacing w:after="120" w:line="240" w:lineRule="auto"/>
          </w:pPr>
        </w:pPrChange>
      </w:pPr>
      <w:r>
        <w:t>Microsoft will not disclose or provide access to any Processed Data to law enforcement unless required by law. If law enforcement contacts Microsoft with a demand for Processed Data, Microsoft will attempt to redirect the law enforcement agency to request that data directly from Customer. If compelled to disclose or provide access to any Processed Data to law enforcement, Microsoft will promptly notify Customer and provide a copy of the demand unless legally prohibited from doing so.</w:t>
      </w:r>
    </w:p>
    <w:p w14:paraId="4D6B2C51" w14:textId="77777777" w:rsidR="00DB24CA" w:rsidRDefault="00186BB4">
      <w:pPr>
        <w:pStyle w:val="ProductList-Body"/>
        <w:spacing w:after="120"/>
        <w:pPrChange w:id="611" w:author="Autor" w:date="2021-09-16T23:42:00Z">
          <w:pPr>
            <w:tabs>
              <w:tab w:val="left" w:pos="158"/>
            </w:tabs>
            <w:spacing w:after="120" w:line="240" w:lineRule="auto"/>
          </w:pPr>
        </w:pPrChange>
      </w:pPr>
      <w:r>
        <w:t>Upon receipt of any other third-party request for Processed Data, Microsoft will promptly notify Customer unless prohibited by law. Microsoft will reject the request unless required by law to comply. If the request is valid, Microsoft will attempt to redirect the third party to request the data directly from Customer.</w:t>
      </w:r>
    </w:p>
    <w:p w14:paraId="4D6B2C52" w14:textId="77777777" w:rsidR="00DB24CA" w:rsidRDefault="00186BB4">
      <w:pPr>
        <w:pStyle w:val="ProductList-Body"/>
        <w:spacing w:after="120"/>
        <w:pPrChange w:id="612" w:author="Autor" w:date="2021-09-16T23:42:00Z">
          <w:pPr>
            <w:tabs>
              <w:tab w:val="left" w:pos="158"/>
            </w:tabs>
            <w:spacing w:after="120" w:line="240" w:lineRule="auto"/>
          </w:pPr>
        </w:pPrChange>
      </w:pPr>
      <w:r>
        <w:t xml:space="preserve">Microsoft will not provide any third party: (a) direct, indirect, blanket, or unfettered access to Processed Data; (b) platform encryption keys used to secure Processed Data or the ability to break such encryption; or (c) access to Processed Data if Microsoft is aware that the data is to be used for purposes other than those stated in the third party’s request. </w:t>
      </w:r>
    </w:p>
    <w:p w14:paraId="4D6B2C53" w14:textId="77777777" w:rsidR="00DB24CA" w:rsidRDefault="00186BB4">
      <w:pPr>
        <w:pStyle w:val="ProductList-Body"/>
        <w:spacing w:after="120"/>
        <w:pPrChange w:id="613" w:author="Autor" w:date="2021-09-16T23:42:00Z">
          <w:pPr>
            <w:tabs>
              <w:tab w:val="left" w:pos="158"/>
            </w:tabs>
            <w:spacing w:after="120" w:line="240" w:lineRule="auto"/>
          </w:pPr>
        </w:pPrChange>
      </w:pPr>
      <w:r>
        <w:t xml:space="preserve">In support of the above, Microsoft may provide Customer’s basic contact information to the third party. </w:t>
      </w:r>
    </w:p>
    <w:p w14:paraId="4D6B2C54" w14:textId="77777777" w:rsidR="00DB24CA" w:rsidRDefault="00186BB4">
      <w:pPr>
        <w:pStyle w:val="ProductList-SubSubSectionHeading"/>
        <w:keepNext/>
        <w:spacing w:after="120"/>
        <w:outlineLvl w:val="1"/>
        <w:rPr>
          <w:b w:val="0"/>
        </w:rPr>
        <w:pPrChange w:id="614" w:author="Autor" w:date="2021-09-16T23:42:00Z">
          <w:pPr>
            <w:tabs>
              <w:tab w:val="left" w:pos="158"/>
            </w:tabs>
            <w:spacing w:after="120" w:line="240" w:lineRule="auto"/>
            <w:outlineLvl w:val="1"/>
          </w:pPr>
        </w:pPrChange>
      </w:pPr>
      <w:bookmarkStart w:id="615" w:name="_Toc6563801"/>
      <w:bookmarkStart w:id="616" w:name="_Toc21617019"/>
      <w:bookmarkStart w:id="617" w:name="_Toc26972841"/>
      <w:bookmarkStart w:id="618" w:name="_Toc80192884"/>
      <w:bookmarkStart w:id="619" w:name="_Toc44323932"/>
      <w:r>
        <w:t>Processing of Personal Data; GDPR</w:t>
      </w:r>
      <w:bookmarkEnd w:id="537"/>
      <w:bookmarkEnd w:id="538"/>
      <w:bookmarkEnd w:id="615"/>
      <w:bookmarkEnd w:id="616"/>
      <w:bookmarkEnd w:id="617"/>
      <w:bookmarkEnd w:id="618"/>
      <w:bookmarkEnd w:id="619"/>
    </w:p>
    <w:p w14:paraId="4D6B2C55" w14:textId="77777777" w:rsidR="00DB24CA" w:rsidRDefault="00186BB4">
      <w:pPr>
        <w:pStyle w:val="ProductList-Body"/>
        <w:spacing w:after="120"/>
        <w:pPrChange w:id="620" w:author="Autor" w:date="2021-09-16T23:42:00Z">
          <w:pPr>
            <w:tabs>
              <w:tab w:val="left" w:pos="158"/>
            </w:tabs>
            <w:spacing w:after="120" w:line="240" w:lineRule="auto"/>
          </w:pPr>
        </w:pPrChange>
      </w:pPr>
      <w:bookmarkStart w:id="621" w:name="_Toc489605577"/>
      <w:r>
        <w:t xml:space="preserve">All Personal Data processed by Microsoft in connection with </w:t>
      </w:r>
      <w:ins w:id="622" w:author="Autor" w:date="2021-09-16T23:42:00Z">
        <w:r>
          <w:t xml:space="preserve">providing </w:t>
        </w:r>
      </w:ins>
      <w:r>
        <w:t xml:space="preserve">the </w:t>
      </w:r>
      <w:del w:id="623" w:author="Autor" w:date="2021-09-16T23:42:00Z">
        <w:r>
          <w:delText>Online</w:delText>
        </w:r>
      </w:del>
      <w:ins w:id="624" w:author="Autor" w:date="2021-09-16T23:42:00Z">
        <w:r>
          <w:t>Products and</w:t>
        </w:r>
      </w:ins>
      <w:r>
        <w:t xml:space="preserve"> Services is obtained as </w:t>
      </w:r>
      <w:ins w:id="625" w:author="Autor" w:date="2021-09-16T23:42:00Z">
        <w:r>
          <w:t xml:space="preserve">part of </w:t>
        </w:r>
      </w:ins>
      <w:r>
        <w:t xml:space="preserve">either </w:t>
      </w:r>
      <w:ins w:id="626" w:author="Autor" w:date="2021-09-16T23:42:00Z">
        <w:r>
          <w:t>(a) </w:t>
        </w:r>
      </w:ins>
      <w:r>
        <w:t xml:space="preserve">Customer Data, </w:t>
      </w:r>
      <w:del w:id="627" w:author="Autor" w:date="2021-09-16T23:42:00Z">
        <w:r>
          <w:delText>Diagnostic</w:delText>
        </w:r>
      </w:del>
      <w:ins w:id="628" w:author="Autor" w:date="2021-09-16T23:42:00Z">
        <w:r>
          <w:t>(b) Professional Services</w:t>
        </w:r>
      </w:ins>
      <w:r>
        <w:t xml:space="preserve"> Data, or </w:t>
      </w:r>
      <w:del w:id="629" w:author="Autor" w:date="2021-09-16T23:42:00Z">
        <w:r>
          <w:delText>Service Generated Data</w:delText>
        </w:r>
      </w:del>
      <w:ins w:id="630" w:author="Autor" w:date="2021-09-16T23:42:00Z">
        <w:r>
          <w:t>(c) data generated, derived or collected by Microsoft, including data sent to Microsoft as a result of a Customer’s use of service-based capabilities or obtained by Microsoft from locally installed software</w:t>
        </w:r>
      </w:ins>
      <w:r>
        <w:t xml:space="preserve">. Personal Data </w:t>
      </w:r>
      <w:r>
        <w:lastRenderedPageBreak/>
        <w:t xml:space="preserve">provided to Microsoft by, or on behalf of, Customer through use of the Online Service is also Customer Data. </w:t>
      </w:r>
      <w:ins w:id="631" w:author="Autor" w:date="2021-09-16T23:42:00Z">
        <w:r>
          <w:t xml:space="preserve">Personal Data provided to Microsoft by, or on behalf of, Customer through use of the Professional Services is also Professional Services Data. </w:t>
        </w:r>
      </w:ins>
      <w:r>
        <w:t xml:space="preserve">Pseudonymized identifiers may be included in </w:t>
      </w:r>
      <w:del w:id="632" w:author="Autor" w:date="2021-09-16T23:42:00Z">
        <w:r>
          <w:delText>Diagnostic Data or Service Generated Data</w:delText>
        </w:r>
      </w:del>
      <w:ins w:id="633" w:author="Autor" w:date="2021-09-16T23:42:00Z">
        <w:r>
          <w:t>data processed by Microsoft in connection with providing the Products</w:t>
        </w:r>
      </w:ins>
      <w:r>
        <w:t xml:space="preserve"> and are also Personal Data. Any Personal Data pseudonymized, or de-identified but not anonymized, or Personal Data derived from Personal Data is also Personal Data. </w:t>
      </w:r>
    </w:p>
    <w:p w14:paraId="4D6B2C56" w14:textId="77777777" w:rsidR="00DB24CA" w:rsidRDefault="00186BB4">
      <w:pPr>
        <w:pStyle w:val="ProductList-Body"/>
        <w:spacing w:after="120"/>
        <w:pPrChange w:id="634" w:author="Autor" w:date="2021-09-16T23:42:00Z">
          <w:pPr>
            <w:tabs>
              <w:tab w:val="left" w:pos="158"/>
            </w:tabs>
            <w:spacing w:after="120" w:line="240" w:lineRule="auto"/>
          </w:pPr>
        </w:pPrChange>
      </w:pPr>
      <w:r>
        <w:t xml:space="preserve">To the extent Microsoft is a processor or </w:t>
      </w:r>
      <w:proofErr w:type="spellStart"/>
      <w:r>
        <w:t>subprocessor</w:t>
      </w:r>
      <w:proofErr w:type="spellEnd"/>
      <w:r>
        <w:t xml:space="preserve"> of Personal Data subject to the GDPR, the GDPR Terms in </w:t>
      </w:r>
      <w:del w:id="635" w:author="Autor" w:date="2021-09-16T23:42:00Z">
        <w:r>
          <w:fldChar w:fldCharType="begin"/>
        </w:r>
        <w:r>
          <w:delInstrText xml:space="preserve"> HYPERLINK  "#Attachment3" </w:delInstrText>
        </w:r>
        <w:r>
          <w:fldChar w:fldCharType="separate"/>
        </w:r>
        <w:r>
          <w:rPr>
            <w:color w:val="0563C1"/>
            <w:u w:val="single"/>
          </w:rPr>
          <w:delText>Attachment 3</w:delText>
        </w:r>
        <w:r>
          <w:rPr>
            <w:color w:val="0563C1"/>
            <w:u w:val="single"/>
          </w:rPr>
          <w:fldChar w:fldCharType="end"/>
        </w:r>
      </w:del>
      <w:ins w:id="636" w:author="Autor" w:date="2021-09-16T23:42:00Z">
        <w:r>
          <w:fldChar w:fldCharType="begin"/>
        </w:r>
        <w:r>
          <w:instrText xml:space="preserve"> HYPERLINK  "#Attachment2" </w:instrText>
        </w:r>
        <w:r>
          <w:fldChar w:fldCharType="separate"/>
        </w:r>
        <w:r>
          <w:rPr>
            <w:rStyle w:val="Hyperlink"/>
          </w:rPr>
          <w:t>Attachment 2</w:t>
        </w:r>
        <w:r>
          <w:rPr>
            <w:rStyle w:val="Hyperlink"/>
          </w:rPr>
          <w:fldChar w:fldCharType="end"/>
        </w:r>
      </w:ins>
      <w:r>
        <w:t xml:space="preserve"> govern that processing and the parties also agree to the following terms in this sub-section (“Processing of Personal Data; GDPR”):</w:t>
      </w:r>
    </w:p>
    <w:p w14:paraId="4D6B2C57" w14:textId="77777777" w:rsidR="00DB24CA" w:rsidRDefault="00186BB4">
      <w:pPr>
        <w:pStyle w:val="ProductList-Body"/>
        <w:keepNext/>
        <w:spacing w:after="120"/>
        <w:ind w:left="187"/>
        <w:outlineLvl w:val="2"/>
        <w:pPrChange w:id="637" w:author="Autor" w:date="2021-09-16T23:42:00Z">
          <w:pPr>
            <w:tabs>
              <w:tab w:val="left" w:pos="158"/>
            </w:tabs>
            <w:spacing w:after="120" w:line="240" w:lineRule="auto"/>
            <w:ind w:left="187"/>
            <w:outlineLvl w:val="2"/>
          </w:pPr>
        </w:pPrChange>
      </w:pPr>
      <w:bookmarkStart w:id="638" w:name="_Toc26972842"/>
      <w:r>
        <w:rPr>
          <w:b/>
          <w:color w:val="0072C6"/>
        </w:rPr>
        <w:t>Processor and Controller Roles and Responsibilities</w:t>
      </w:r>
      <w:bookmarkEnd w:id="638"/>
    </w:p>
    <w:p w14:paraId="4D6B2C58" w14:textId="77777777" w:rsidR="00DB24CA" w:rsidRDefault="00186BB4">
      <w:pPr>
        <w:pStyle w:val="ProductList-Body"/>
        <w:spacing w:after="120"/>
        <w:ind w:left="158"/>
        <w:pPrChange w:id="639" w:author="Autor" w:date="2021-09-16T23:42:00Z">
          <w:pPr>
            <w:tabs>
              <w:tab w:val="left" w:pos="158"/>
            </w:tabs>
            <w:spacing w:after="120" w:line="240" w:lineRule="auto"/>
            <w:ind w:left="158"/>
          </w:pPr>
        </w:pPrChange>
      </w:pPr>
      <w:bookmarkStart w:id="640" w:name="_Toc26972843"/>
      <w:bookmarkStart w:id="641" w:name="_Toc26972844"/>
      <w:r>
        <w:t xml:space="preserve">Customer and Microsoft agree that Customer is the controller of Personal Data and Microsoft is the processor of such data, except (a) when Customer acts as a processor of Personal Data, in which case Microsoft is a </w:t>
      </w:r>
      <w:proofErr w:type="spellStart"/>
      <w:r>
        <w:t>subprocessor</w:t>
      </w:r>
      <w:proofErr w:type="spellEnd"/>
      <w:r>
        <w:t xml:space="preserve">; or (b) as stated otherwise in the </w:t>
      </w:r>
      <w:del w:id="642" w:author="Autor" w:date="2021-09-16T23:42:00Z">
        <w:r>
          <w:delText>Online Service Specific</w:delText>
        </w:r>
      </w:del>
      <w:ins w:id="643" w:author="Autor" w:date="2021-09-16T23:42:00Z">
        <w:r>
          <w:t>Product-specific</w:t>
        </w:r>
      </w:ins>
      <w:r>
        <w:t xml:space="preserve"> terms or this DPA. When Microsoft acts as the processor or </w:t>
      </w:r>
      <w:proofErr w:type="spellStart"/>
      <w:r>
        <w:t>subprocessor</w:t>
      </w:r>
      <w:proofErr w:type="spellEnd"/>
      <w:r>
        <w:t xml:space="preserve"> of Personal Data, it will process Personal Data only on documented instructions from Customer. Customer agrees that its volume licensing agreement (including the DPA Terms and any applicable updates), along with the product documentation and Customer’s use and configuration of features in the </w:t>
      </w:r>
      <w:del w:id="644" w:author="Autor" w:date="2021-09-16T23:42:00Z">
        <w:r>
          <w:delText>Online Services</w:delText>
        </w:r>
      </w:del>
      <w:ins w:id="645" w:author="Autor" w:date="2021-09-16T23:42:00Z">
        <w:r>
          <w:t>Products</w:t>
        </w:r>
      </w:ins>
      <w:r>
        <w:t>, are Customer’s complete documented instructions to Microsoft for the processing of Personal Data</w:t>
      </w:r>
      <w:del w:id="646" w:author="Autor" w:date="2021-09-16T23:42:00Z">
        <w:r>
          <w:delText>.</w:delText>
        </w:r>
      </w:del>
      <w:ins w:id="647" w:author="Autor" w:date="2021-09-16T23:42:00Z">
        <w:r>
          <w:t>, or the Professional Services documentation and Customer’s use of the Professional Services.</w:t>
        </w:r>
      </w:ins>
      <w:r>
        <w:t xml:space="preserve"> Information on use and configuration of the </w:t>
      </w:r>
      <w:del w:id="648" w:author="Autor" w:date="2021-09-16T23:42:00Z">
        <w:r>
          <w:delText>Online Services</w:delText>
        </w:r>
      </w:del>
      <w:ins w:id="649" w:author="Autor" w:date="2021-09-16T23:42:00Z">
        <w:r>
          <w:t>Products</w:t>
        </w:r>
      </w:ins>
      <w:r>
        <w:t xml:space="preserve"> can be found at </w:t>
      </w:r>
      <w:bookmarkStart w:id="650" w:name="_Hlk24482203"/>
      <w:r>
        <w:t xml:space="preserve">https://docs.microsoft.com/en-us/ </w:t>
      </w:r>
      <w:bookmarkEnd w:id="650"/>
      <w:ins w:id="651" w:author="Autor" w:date="2021-09-16T23:42:00Z">
        <w:r>
          <w:t>(</w:t>
        </w:r>
      </w:ins>
      <w:r>
        <w:t>or a successor location</w:t>
      </w:r>
      <w:ins w:id="652" w:author="Autor" w:date="2021-09-16T23:42:00Z">
        <w:r>
          <w:t>) or other agreement incorporating this DPA</w:t>
        </w:r>
      </w:ins>
      <w:r>
        <w:t xml:space="preserve">. Any additional or alternate instructions must be agreed to according to the process for amending Customer’s </w:t>
      </w:r>
      <w:del w:id="653" w:author="Autor" w:date="2021-09-16T23:42:00Z">
        <w:r>
          <w:delText xml:space="preserve">volume licensing </w:delText>
        </w:r>
      </w:del>
      <w:r>
        <w:t xml:space="preserve">agreement. In any instance where the GDPR applies and Customer is a processor, Customer warrants to Microsoft that Customer’s instructions, including appointment of Microsoft as a processor or </w:t>
      </w:r>
      <w:proofErr w:type="spellStart"/>
      <w:r>
        <w:t>subprocessor</w:t>
      </w:r>
      <w:proofErr w:type="spellEnd"/>
      <w:r>
        <w:t>, have been authorized by the relevant controller.</w:t>
      </w:r>
      <w:bookmarkEnd w:id="640"/>
      <w:r>
        <w:t xml:space="preserve"> </w:t>
      </w:r>
    </w:p>
    <w:p w14:paraId="4D6B2C59" w14:textId="77777777" w:rsidR="00DB24CA" w:rsidRDefault="00186BB4">
      <w:pPr>
        <w:pStyle w:val="ProductList-Body"/>
        <w:spacing w:after="120"/>
        <w:ind w:left="158"/>
        <w:pPrChange w:id="654" w:author="Autor" w:date="2021-09-16T23:42:00Z">
          <w:pPr>
            <w:tabs>
              <w:tab w:val="left" w:pos="158"/>
            </w:tabs>
            <w:spacing w:after="120" w:line="240" w:lineRule="auto"/>
            <w:ind w:left="180"/>
            <w:outlineLvl w:val="2"/>
          </w:pPr>
        </w:pPrChange>
      </w:pPr>
      <w:r>
        <w:t xml:space="preserve">To the extent Microsoft uses or otherwise processes Personal Data subject to the GDPR for </w:t>
      </w:r>
      <w:del w:id="655" w:author="Autor" w:date="2021-09-16T23:42:00Z">
        <w:r>
          <w:delText xml:space="preserve">Microsoft’s legitimate </w:delText>
        </w:r>
      </w:del>
      <w:r>
        <w:t xml:space="preserve">business operations incident to </w:t>
      </w:r>
      <w:del w:id="656" w:author="Autor" w:date="2021-09-16T23:42:00Z">
        <w:r>
          <w:delText>delivery of</w:delText>
        </w:r>
      </w:del>
      <w:ins w:id="657" w:author="Autor" w:date="2021-09-16T23:42:00Z">
        <w:r>
          <w:t>providing</w:t>
        </w:r>
      </w:ins>
      <w:r>
        <w:t xml:space="preserve"> the </w:t>
      </w:r>
      <w:del w:id="658" w:author="Autor" w:date="2021-09-16T23:42:00Z">
        <w:r>
          <w:delText>Online</w:delText>
        </w:r>
      </w:del>
      <w:ins w:id="659" w:author="Autor" w:date="2021-09-16T23:42:00Z">
        <w:r>
          <w:t>Products and</w:t>
        </w:r>
      </w:ins>
      <w:r>
        <w:t xml:space="preserve"> Services to Customer, Microsoft will comply with the obligations of an independent data controller under GDPR for such use. Microsoft is accepting the added responsibilities of a data “controller” under GDPR for processing in connection with its </w:t>
      </w:r>
      <w:del w:id="660" w:author="Autor" w:date="2021-09-16T23:42:00Z">
        <w:r>
          <w:delText xml:space="preserve">legitimate </w:delText>
        </w:r>
      </w:del>
      <w:r>
        <w:t>business operations to: (a) act consistent with regulatory requirements, to the extent required under GDPR; and (b) provide increased transparency to Customers and confirm Microsoft’s accountability for such processing. Microsoft employs safeguards to protect Customer Data</w:t>
      </w:r>
      <w:ins w:id="661" w:author="Autor" w:date="2021-09-16T23:42:00Z">
        <w:r>
          <w:t>, Professional Services Data,</w:t>
        </w:r>
      </w:ins>
      <w:r>
        <w:t xml:space="preserve"> and Personal Data in processing, including those identified in this DPA and those contemplated in Article 6(4) of the GDPR. With respect to processing of Personal Data under this paragraph, Microsoft makes the commitments set forth in </w:t>
      </w:r>
      <w:del w:id="662" w:author="Autor" w:date="2021-09-16T23:42:00Z">
        <w:r>
          <w:delText xml:space="preserve">Appendix 3 to Attachment 2 – The Standard Contractual Clauses (Processors) of </w:delText>
        </w:r>
      </w:del>
      <w:r>
        <w:t xml:space="preserve">the </w:t>
      </w:r>
      <w:del w:id="663" w:author="Autor" w:date="2021-09-16T23:42:00Z">
        <w:r>
          <w:delText>DPA</w:delText>
        </w:r>
      </w:del>
      <w:ins w:id="664" w:author="Autor" w:date="2021-09-16T23:42:00Z">
        <w:r>
          <w:t>Additional Safeguards section</w:t>
        </w:r>
      </w:ins>
      <w:r>
        <w:t>; for those purposes, (</w:t>
      </w:r>
      <w:proofErr w:type="spellStart"/>
      <w:r>
        <w:t>i</w:t>
      </w:r>
      <w:proofErr w:type="spellEnd"/>
      <w:r>
        <w:t>)</w:t>
      </w:r>
      <w:del w:id="665" w:author="Autor" w:date="2021-09-16T23:42:00Z">
        <w:r>
          <w:delText xml:space="preserve"> </w:delText>
        </w:r>
      </w:del>
      <w:ins w:id="666" w:author="Autor" w:date="2021-09-16T23:42:00Z">
        <w:r>
          <w:t> </w:t>
        </w:r>
      </w:ins>
      <w:r>
        <w:t xml:space="preserve">any Microsoft disclosure of Personal Data, as described in </w:t>
      </w:r>
      <w:del w:id="667" w:author="Autor" w:date="2021-09-16T23:42:00Z">
        <w:r>
          <w:delText>Appendix 3</w:delText>
        </w:r>
      </w:del>
      <w:ins w:id="668" w:author="Autor" w:date="2021-09-16T23:42:00Z">
        <w:r>
          <w:t>the Additional Safeguards section</w:t>
        </w:r>
      </w:ins>
      <w:r>
        <w:t xml:space="preserve">, that has been transferred in connection with </w:t>
      </w:r>
      <w:del w:id="669" w:author="Autor" w:date="2021-09-16T23:42:00Z">
        <w:r>
          <w:delText>Microsoft’s legitimate</w:delText>
        </w:r>
      </w:del>
      <w:r>
        <w:t xml:space="preserve"> business operations is deemed a “Relevant Disclosure” and (ii) the commitments in </w:t>
      </w:r>
      <w:del w:id="670" w:author="Autor" w:date="2021-09-16T23:42:00Z">
        <w:r>
          <w:delText>that Appendix 3</w:delText>
        </w:r>
      </w:del>
      <w:ins w:id="671" w:author="Autor" w:date="2021-09-16T23:42:00Z">
        <w:r>
          <w:t>the Additional Safeguards section</w:t>
        </w:r>
      </w:ins>
      <w:r>
        <w:t xml:space="preserve"> apply to such Personal Data.</w:t>
      </w:r>
      <w:bookmarkEnd w:id="641"/>
      <w:del w:id="672" w:author="Autor" w:date="2021-09-16T23:42:00Z">
        <w:r>
          <w:delText xml:space="preserve"> </w:delText>
        </w:r>
      </w:del>
    </w:p>
    <w:p w14:paraId="4D6B2C5A" w14:textId="77777777" w:rsidR="00DB24CA" w:rsidRDefault="00186BB4">
      <w:pPr>
        <w:pStyle w:val="ProductList-Body"/>
        <w:keepNext/>
        <w:spacing w:after="120"/>
        <w:ind w:left="187"/>
        <w:outlineLvl w:val="2"/>
        <w:rPr>
          <w:b/>
          <w:color w:val="0072C6"/>
        </w:rPr>
        <w:pPrChange w:id="673" w:author="Autor" w:date="2021-09-16T23:42:00Z">
          <w:pPr>
            <w:keepNext/>
            <w:tabs>
              <w:tab w:val="left" w:pos="158"/>
            </w:tabs>
            <w:spacing w:after="120" w:line="240" w:lineRule="auto"/>
            <w:ind w:left="187"/>
            <w:outlineLvl w:val="2"/>
          </w:pPr>
        </w:pPrChange>
      </w:pPr>
      <w:bookmarkStart w:id="674" w:name="_Toc26972845"/>
      <w:r>
        <w:rPr>
          <w:b/>
          <w:color w:val="0072C6"/>
        </w:rPr>
        <w:t>Processing Details</w:t>
      </w:r>
      <w:bookmarkEnd w:id="674"/>
    </w:p>
    <w:p w14:paraId="4D6B2C5B" w14:textId="77777777" w:rsidR="00DB24CA" w:rsidRDefault="00186BB4">
      <w:pPr>
        <w:pStyle w:val="ProductList-Body"/>
        <w:spacing w:after="120"/>
        <w:ind w:left="158"/>
        <w:pPrChange w:id="675" w:author="Autor" w:date="2021-09-16T23:42:00Z">
          <w:pPr>
            <w:keepNext/>
            <w:tabs>
              <w:tab w:val="left" w:pos="158"/>
            </w:tabs>
            <w:spacing w:after="120" w:line="240" w:lineRule="auto"/>
            <w:ind w:left="180"/>
            <w:outlineLvl w:val="2"/>
          </w:pPr>
        </w:pPrChange>
      </w:pPr>
      <w:bookmarkStart w:id="676" w:name="_Toc26972846"/>
      <w:bookmarkStart w:id="677" w:name="_Hlk22881260"/>
      <w:r>
        <w:t>The parties acknowledge and agree that:</w:t>
      </w:r>
      <w:bookmarkEnd w:id="676"/>
    </w:p>
    <w:p w14:paraId="4D6B2C5C" w14:textId="77777777" w:rsidR="00DB24CA" w:rsidRDefault="00186BB4">
      <w:pPr>
        <w:pStyle w:val="ProductList-Body"/>
        <w:numPr>
          <w:ilvl w:val="0"/>
          <w:numId w:val="2"/>
        </w:numPr>
        <w:ind w:left="540"/>
        <w:pPrChange w:id="678" w:author="Autor" w:date="2021-09-16T23:42:00Z">
          <w:pPr>
            <w:numPr>
              <w:numId w:val="12"/>
            </w:numPr>
            <w:tabs>
              <w:tab w:val="left" w:pos="158"/>
            </w:tabs>
            <w:spacing w:after="0" w:line="240" w:lineRule="auto"/>
            <w:ind w:left="540" w:hanging="360"/>
          </w:pPr>
        </w:pPrChange>
      </w:pPr>
      <w:r>
        <w:rPr>
          <w:b/>
        </w:rPr>
        <w:t>Subject Matter.</w:t>
      </w:r>
      <w:r>
        <w:t xml:space="preserve"> The subject-matter of the processing is limited to Personal Data within the scope of the section of this DPA entitled “Nature of Data Processing; Ownership” above and the GDPR.</w:t>
      </w:r>
    </w:p>
    <w:p w14:paraId="4D6B2C5D" w14:textId="77777777" w:rsidR="00DB24CA" w:rsidRDefault="00186BB4">
      <w:pPr>
        <w:pStyle w:val="ProductList-Body"/>
        <w:numPr>
          <w:ilvl w:val="0"/>
          <w:numId w:val="2"/>
        </w:numPr>
        <w:ind w:left="540"/>
        <w:pPrChange w:id="679" w:author="Autor" w:date="2021-09-16T23:42:00Z">
          <w:pPr>
            <w:numPr>
              <w:numId w:val="12"/>
            </w:numPr>
            <w:tabs>
              <w:tab w:val="left" w:pos="158"/>
            </w:tabs>
            <w:spacing w:after="0" w:line="240" w:lineRule="auto"/>
            <w:ind w:left="540" w:hanging="360"/>
          </w:pPr>
        </w:pPrChange>
      </w:pPr>
      <w:r>
        <w:rPr>
          <w:b/>
        </w:rPr>
        <w:t>Duration of the Processing.</w:t>
      </w:r>
      <w:r>
        <w:t xml:space="preserve"> The duration of the processing shall be in accordance with Customer instructions and the terms of the DPA.</w:t>
      </w:r>
    </w:p>
    <w:p w14:paraId="4D6B2C5E" w14:textId="77777777" w:rsidR="00DB24CA" w:rsidRDefault="00186BB4">
      <w:pPr>
        <w:pStyle w:val="ProductList-Body"/>
        <w:numPr>
          <w:ilvl w:val="0"/>
          <w:numId w:val="2"/>
        </w:numPr>
        <w:ind w:left="540"/>
        <w:pPrChange w:id="680" w:author="Autor" w:date="2021-09-16T23:42:00Z">
          <w:pPr>
            <w:numPr>
              <w:numId w:val="12"/>
            </w:numPr>
            <w:tabs>
              <w:tab w:val="left" w:pos="158"/>
            </w:tabs>
            <w:spacing w:after="0" w:line="240" w:lineRule="auto"/>
            <w:ind w:left="540" w:hanging="360"/>
          </w:pPr>
        </w:pPrChange>
      </w:pPr>
      <w:r>
        <w:rPr>
          <w:b/>
        </w:rPr>
        <w:t>Nature and Purpose of the Processing.</w:t>
      </w:r>
      <w:r>
        <w:t xml:space="preserve"> The nature and purpose of the processing shall be to provide the </w:t>
      </w:r>
      <w:del w:id="681" w:author="Autor" w:date="2021-09-16T23:42:00Z">
        <w:r>
          <w:delText>Online Service</w:delText>
        </w:r>
      </w:del>
      <w:ins w:id="682" w:author="Autor" w:date="2021-09-16T23:42:00Z">
        <w:r>
          <w:t>Products and Services</w:t>
        </w:r>
      </w:ins>
      <w:r>
        <w:t xml:space="preserve"> pursuant to Customer’s volume licensing agreement and for </w:t>
      </w:r>
      <w:del w:id="683" w:author="Autor" w:date="2021-09-16T23:42:00Z">
        <w:r>
          <w:delText xml:space="preserve">Microsoft’s legitimate </w:delText>
        </w:r>
      </w:del>
      <w:r>
        <w:t xml:space="preserve">business operations incident to </w:t>
      </w:r>
      <w:del w:id="684" w:author="Autor" w:date="2021-09-16T23:42:00Z">
        <w:r>
          <w:delText>delivery of</w:delText>
        </w:r>
      </w:del>
      <w:ins w:id="685" w:author="Autor" w:date="2021-09-16T23:42:00Z">
        <w:r>
          <w:t>providing</w:t>
        </w:r>
      </w:ins>
      <w:r>
        <w:t xml:space="preserve"> the </w:t>
      </w:r>
      <w:del w:id="686" w:author="Autor" w:date="2021-09-16T23:42:00Z">
        <w:r>
          <w:delText>Online Service</w:delText>
        </w:r>
      </w:del>
      <w:ins w:id="687" w:author="Autor" w:date="2021-09-16T23:42:00Z">
        <w:r>
          <w:t>Products and Services</w:t>
        </w:r>
      </w:ins>
      <w:r>
        <w:t xml:space="preserve"> to Customer (as further described in the section of this DPA entitled “Nature of Data Processing; Ownership” above).</w:t>
      </w:r>
    </w:p>
    <w:p w14:paraId="4D6B2C5F" w14:textId="77777777" w:rsidR="00DB24CA" w:rsidRDefault="00186BB4">
      <w:pPr>
        <w:pStyle w:val="ProductList-Body"/>
        <w:numPr>
          <w:ilvl w:val="0"/>
          <w:numId w:val="2"/>
        </w:numPr>
        <w:ind w:left="540"/>
        <w:pPrChange w:id="688" w:author="Autor" w:date="2021-09-16T23:42:00Z">
          <w:pPr>
            <w:numPr>
              <w:numId w:val="12"/>
            </w:numPr>
            <w:tabs>
              <w:tab w:val="left" w:pos="158"/>
            </w:tabs>
            <w:spacing w:after="0" w:line="240" w:lineRule="auto"/>
            <w:ind w:left="540" w:hanging="360"/>
          </w:pPr>
        </w:pPrChange>
      </w:pPr>
      <w:r>
        <w:rPr>
          <w:b/>
        </w:rPr>
        <w:t>Categories of Data.</w:t>
      </w:r>
      <w:r>
        <w:t xml:space="preserve"> The types of Personal Data processed by Microsoft when providing the </w:t>
      </w:r>
      <w:del w:id="689" w:author="Autor" w:date="2021-09-16T23:42:00Z">
        <w:r>
          <w:delText>Online Service</w:delText>
        </w:r>
      </w:del>
      <w:ins w:id="690" w:author="Autor" w:date="2021-09-16T23:42:00Z">
        <w:r>
          <w:t>Products and Services</w:t>
        </w:r>
      </w:ins>
      <w:r>
        <w:t xml:space="preserve"> include: (</w:t>
      </w:r>
      <w:proofErr w:type="spellStart"/>
      <w:r>
        <w:t>i</w:t>
      </w:r>
      <w:proofErr w:type="spellEnd"/>
      <w:r>
        <w:t>) Personal Data that Customer elects to include in Customer Data</w:t>
      </w:r>
      <w:ins w:id="691" w:author="Autor" w:date="2021-09-16T23:42:00Z">
        <w:r>
          <w:t xml:space="preserve"> and Professional Services Data</w:t>
        </w:r>
      </w:ins>
      <w:r>
        <w:t xml:space="preserve">; and (ii) those expressly identified in Article 4 of the GDPR that may be </w:t>
      </w:r>
      <w:del w:id="692" w:author="Autor" w:date="2021-09-16T23:42:00Z">
        <w:r>
          <w:delText>contained in Diagnostic Data</w:delText>
        </w:r>
      </w:del>
      <w:ins w:id="693" w:author="Autor" w:date="2021-09-16T23:42:00Z">
        <w:r>
          <w:t>generated, derived</w:t>
        </w:r>
      </w:ins>
      <w:r>
        <w:t xml:space="preserve"> or </w:t>
      </w:r>
      <w:del w:id="694" w:author="Autor" w:date="2021-09-16T23:42:00Z">
        <w:r>
          <w:delText>Service Generated Data.</w:delText>
        </w:r>
      </w:del>
      <w:ins w:id="695" w:author="Autor" w:date="2021-09-16T23:42:00Z">
        <w:r>
          <w:t>collected by Microsoft, including data sent to Microsoft as a result of a Customer’s use of service-based capabilities or obtained by Microsoft from locally installed software.</w:t>
        </w:r>
      </w:ins>
      <w:r>
        <w:t xml:space="preserve"> The types of Personal Data that Customer elects to include in Customer</w:t>
      </w:r>
      <w:ins w:id="696" w:author="Autor" w:date="2021-09-16T23:42:00Z">
        <w:r>
          <w:t xml:space="preserve"> Data and Professional Services</w:t>
        </w:r>
      </w:ins>
      <w:r>
        <w:t xml:space="preserve"> Data may be any categories of Personal Data identified in records maintained by Customer acting as controller pursuant to Article 30 of the GDPR, including the categories of Personal Data set forth in </w:t>
      </w:r>
      <w:del w:id="697" w:author="Autor" w:date="2021-09-16T23:42:00Z">
        <w:r>
          <w:fldChar w:fldCharType="begin"/>
        </w:r>
        <w:r>
          <w:delInstrText xml:space="preserve"> HYPERLINK  "#Appendix1toAttachment2" </w:delInstrText>
        </w:r>
        <w:r>
          <w:fldChar w:fldCharType="separate"/>
        </w:r>
        <w:r>
          <w:rPr>
            <w:color w:val="0563C1"/>
            <w:u w:val="single"/>
          </w:rPr>
          <w:delText>Appendix 1 to Attachment 2</w:delText>
        </w:r>
        <w:r>
          <w:rPr>
            <w:color w:val="0563C1"/>
            <w:u w:val="single"/>
          </w:rPr>
          <w:fldChar w:fldCharType="end"/>
        </w:r>
        <w:r>
          <w:delText xml:space="preserve"> – The Standard Contractual Clauses (Processors) of the DPA</w:delText>
        </w:r>
      </w:del>
      <w:ins w:id="698" w:author="Autor" w:date="2021-09-16T23:42:00Z">
        <w:r>
          <w:t>Appendix B</w:t>
        </w:r>
      </w:ins>
      <w:r>
        <w:t xml:space="preserve">. </w:t>
      </w:r>
    </w:p>
    <w:p w14:paraId="4D6B2C60" w14:textId="77777777" w:rsidR="00DB24CA" w:rsidRDefault="00186BB4">
      <w:pPr>
        <w:pStyle w:val="ProductList-Body"/>
        <w:numPr>
          <w:ilvl w:val="0"/>
          <w:numId w:val="2"/>
        </w:numPr>
        <w:spacing w:after="120"/>
        <w:ind w:left="540"/>
        <w:pPrChange w:id="699" w:author="Autor" w:date="2021-09-16T23:42:00Z">
          <w:pPr>
            <w:numPr>
              <w:numId w:val="12"/>
            </w:numPr>
            <w:tabs>
              <w:tab w:val="left" w:pos="158"/>
            </w:tabs>
            <w:spacing w:after="120" w:line="240" w:lineRule="auto"/>
            <w:ind w:left="540" w:hanging="360"/>
          </w:pPr>
        </w:pPrChange>
      </w:pPr>
      <w:r>
        <w:rPr>
          <w:b/>
        </w:rPr>
        <w:t>Data Subjects.</w:t>
      </w:r>
      <w:r>
        <w:t xml:space="preserve"> The categories of data subjects are Customer’s representatives and end users, such as employees, contractors, collaborators, and customers, and may include any other categories of data subjects as identified in records maintained by Customer acting as controller pursuant to Article 30 of the GDPR, including the categories of </w:t>
      </w:r>
      <w:bookmarkStart w:id="700" w:name="_Hlk57733995"/>
      <w:r>
        <w:t xml:space="preserve">data subjects set forth in </w:t>
      </w:r>
      <w:del w:id="701" w:author="Autor" w:date="2021-09-16T23:42:00Z">
        <w:r>
          <w:fldChar w:fldCharType="begin"/>
        </w:r>
        <w:r>
          <w:delInstrText xml:space="preserve"> HYPERLINK  "#Appendix1toAttachment2" </w:delInstrText>
        </w:r>
        <w:r>
          <w:fldChar w:fldCharType="separate"/>
        </w:r>
        <w:r>
          <w:rPr>
            <w:color w:val="0563C1"/>
            <w:u w:val="single"/>
          </w:rPr>
          <w:delText>Appendix 1 to Attachment 2</w:delText>
        </w:r>
        <w:r>
          <w:rPr>
            <w:color w:val="0563C1"/>
            <w:u w:val="single"/>
          </w:rPr>
          <w:fldChar w:fldCharType="end"/>
        </w:r>
        <w:r>
          <w:delText xml:space="preserve"> – The Standard Contractual Clauses (Processors) of the DPA</w:delText>
        </w:r>
      </w:del>
      <w:ins w:id="702" w:author="Autor" w:date="2021-09-16T23:42:00Z">
        <w:r>
          <w:t>Appendix B</w:t>
        </w:r>
      </w:ins>
      <w:r>
        <w:t>.</w:t>
      </w:r>
      <w:bookmarkEnd w:id="700"/>
    </w:p>
    <w:p w14:paraId="4D6B2C61" w14:textId="77777777" w:rsidR="00DB24CA" w:rsidRDefault="00186BB4">
      <w:pPr>
        <w:pStyle w:val="ProductList-Body"/>
        <w:keepNext/>
        <w:spacing w:after="120"/>
        <w:ind w:left="187"/>
        <w:outlineLvl w:val="2"/>
        <w:pPrChange w:id="703" w:author="Autor" w:date="2021-09-16T23:42:00Z">
          <w:pPr>
            <w:tabs>
              <w:tab w:val="left" w:pos="158"/>
            </w:tabs>
            <w:spacing w:after="120" w:line="240" w:lineRule="auto"/>
            <w:ind w:left="180"/>
            <w:outlineLvl w:val="2"/>
          </w:pPr>
        </w:pPrChange>
      </w:pPr>
      <w:bookmarkStart w:id="704" w:name="_Toc26972847"/>
      <w:bookmarkEnd w:id="677"/>
      <w:r>
        <w:rPr>
          <w:b/>
          <w:color w:val="0072C6"/>
        </w:rPr>
        <w:t>Data Subject Rights; Assistance with Requests</w:t>
      </w:r>
      <w:bookmarkEnd w:id="704"/>
    </w:p>
    <w:p w14:paraId="4D6B2C62" w14:textId="77777777" w:rsidR="00DB24CA" w:rsidRDefault="00186BB4">
      <w:pPr>
        <w:pStyle w:val="ProductList-Body"/>
        <w:spacing w:after="120"/>
        <w:ind w:left="180"/>
        <w:pPrChange w:id="705" w:author="Autor" w:date="2021-09-16T23:42:00Z">
          <w:pPr>
            <w:tabs>
              <w:tab w:val="left" w:pos="158"/>
            </w:tabs>
            <w:spacing w:after="120" w:line="240" w:lineRule="auto"/>
            <w:ind w:left="180"/>
          </w:pPr>
        </w:pPrChange>
      </w:pPr>
      <w:r>
        <w:t xml:space="preserve">Microsoft will make available to Customer, in a manner consistent with the functionality of the </w:t>
      </w:r>
      <w:del w:id="706" w:author="Autor" w:date="2021-09-16T23:42:00Z">
        <w:r>
          <w:delText>Online Service</w:delText>
        </w:r>
      </w:del>
      <w:ins w:id="707" w:author="Autor" w:date="2021-09-16T23:42:00Z">
        <w:r>
          <w:t>Products and Services</w:t>
        </w:r>
      </w:ins>
      <w:r>
        <w:t xml:space="preserve"> and Microsoft’s role as a processor of Personal Data of data subjects, the ability to fulfill data subject requests to exercise their rights under the GDPR. If Microsoft receives a request from Customer’s data subject to exercise one or more of its rights under the GDPR in connection with </w:t>
      </w:r>
      <w:del w:id="708" w:author="Autor" w:date="2021-09-16T23:42:00Z">
        <w:r>
          <w:delText>an Online Service</w:delText>
        </w:r>
      </w:del>
      <w:ins w:id="709" w:author="Autor" w:date="2021-09-16T23:42:00Z">
        <w:r>
          <w:t>the Products and Services</w:t>
        </w:r>
      </w:ins>
      <w:r>
        <w:t xml:space="preserve"> for which Microsoft is a data processor or </w:t>
      </w:r>
      <w:proofErr w:type="spellStart"/>
      <w:r>
        <w:t>subprocessor</w:t>
      </w:r>
      <w:proofErr w:type="spellEnd"/>
      <w:r>
        <w:t xml:space="preserve">, Microsoft will redirect the data subject to make its request directly to Customer. Customer will be responsible for responding to any such request including, where necessary, by using the </w:t>
      </w:r>
      <w:r>
        <w:lastRenderedPageBreak/>
        <w:t xml:space="preserve">functionality of the </w:t>
      </w:r>
      <w:del w:id="710" w:author="Autor" w:date="2021-09-16T23:42:00Z">
        <w:r>
          <w:delText>Online Service.</w:delText>
        </w:r>
      </w:del>
      <w:ins w:id="711" w:author="Autor" w:date="2021-09-16T23:42:00Z">
        <w:r>
          <w:t>Products and Services.</w:t>
        </w:r>
      </w:ins>
      <w:r>
        <w:t xml:space="preserve"> Microsoft shall comply with reasonable requests by Customer to assist with Customer’s response to such a data subject request.</w:t>
      </w:r>
    </w:p>
    <w:p w14:paraId="4D6B2C63" w14:textId="77777777" w:rsidR="00DB24CA" w:rsidRDefault="00186BB4">
      <w:pPr>
        <w:pStyle w:val="ProductList-Body"/>
        <w:keepNext/>
        <w:spacing w:after="120"/>
        <w:ind w:left="187"/>
        <w:outlineLvl w:val="2"/>
        <w:pPrChange w:id="712" w:author="Autor" w:date="2021-09-16T23:42:00Z">
          <w:pPr>
            <w:tabs>
              <w:tab w:val="left" w:pos="158"/>
            </w:tabs>
            <w:spacing w:after="120" w:line="240" w:lineRule="auto"/>
            <w:ind w:left="187"/>
            <w:outlineLvl w:val="2"/>
          </w:pPr>
        </w:pPrChange>
      </w:pPr>
      <w:bookmarkStart w:id="713" w:name="_Toc26972848"/>
      <w:r>
        <w:rPr>
          <w:b/>
          <w:color w:val="0072C6"/>
        </w:rPr>
        <w:t>Records of Processing Activities</w:t>
      </w:r>
      <w:bookmarkEnd w:id="713"/>
    </w:p>
    <w:p w14:paraId="4D6B2C64" w14:textId="77777777" w:rsidR="00DB24CA" w:rsidRDefault="00186BB4">
      <w:pPr>
        <w:pStyle w:val="ProductList-Body"/>
        <w:spacing w:after="120"/>
        <w:ind w:left="158"/>
        <w:pPrChange w:id="714" w:author="Autor" w:date="2021-09-16T23:42:00Z">
          <w:pPr>
            <w:tabs>
              <w:tab w:val="left" w:pos="158"/>
            </w:tabs>
            <w:spacing w:after="120" w:line="240" w:lineRule="auto"/>
            <w:ind w:left="158"/>
          </w:pPr>
        </w:pPrChange>
      </w:pPr>
      <w:r>
        <w:t xml:space="preserve">To the extent the GDPR requires Microsoft to collect and maintain records of certain information relating to Customer, Customer will, where requested, supply such information to Microsoft and keep it accurate and </w:t>
      </w:r>
      <w:proofErr w:type="gramStart"/>
      <w:r>
        <w:t>up-to-date</w:t>
      </w:r>
      <w:proofErr w:type="gramEnd"/>
      <w:r>
        <w:t>. Microsoft may make any such information available to the supervisory authority if required by the GDPR.</w:t>
      </w:r>
    </w:p>
    <w:p w14:paraId="4D6B2C65" w14:textId="77777777" w:rsidR="00DB24CA" w:rsidRDefault="00186BB4">
      <w:pPr>
        <w:pStyle w:val="ProductList-SubSubSectionHeading"/>
        <w:keepNext/>
        <w:spacing w:after="120"/>
        <w:outlineLvl w:val="1"/>
        <w:rPr>
          <w:b w:val="0"/>
        </w:rPr>
        <w:pPrChange w:id="715" w:author="Autor" w:date="2021-09-16T23:42:00Z">
          <w:pPr>
            <w:tabs>
              <w:tab w:val="left" w:pos="158"/>
            </w:tabs>
            <w:spacing w:after="120" w:line="240" w:lineRule="auto"/>
            <w:outlineLvl w:val="1"/>
          </w:pPr>
        </w:pPrChange>
      </w:pPr>
      <w:bookmarkStart w:id="716" w:name="_Toc507768553"/>
      <w:bookmarkStart w:id="717" w:name="_Toc8395013"/>
      <w:bookmarkStart w:id="718" w:name="_Toc6563802"/>
      <w:bookmarkStart w:id="719" w:name="_Toc21617020"/>
      <w:bookmarkStart w:id="720" w:name="_Toc26972849"/>
      <w:bookmarkStart w:id="721" w:name="_Toc80192885"/>
      <w:bookmarkStart w:id="722" w:name="_Toc44323933"/>
      <w:bookmarkEnd w:id="621"/>
      <w:r>
        <w:t>Data Security</w:t>
      </w:r>
      <w:bookmarkEnd w:id="716"/>
      <w:bookmarkEnd w:id="717"/>
      <w:bookmarkEnd w:id="718"/>
      <w:bookmarkEnd w:id="719"/>
      <w:bookmarkEnd w:id="720"/>
      <w:bookmarkEnd w:id="721"/>
      <w:bookmarkEnd w:id="722"/>
    </w:p>
    <w:p w14:paraId="4D6B2C66" w14:textId="77777777" w:rsidR="00DB24CA" w:rsidRDefault="00186BB4">
      <w:pPr>
        <w:pStyle w:val="ProductList-Body"/>
        <w:keepNext/>
        <w:spacing w:after="120"/>
        <w:ind w:left="187"/>
        <w:outlineLvl w:val="2"/>
        <w:pPrChange w:id="723" w:author="Autor" w:date="2021-09-16T23:42:00Z">
          <w:pPr>
            <w:tabs>
              <w:tab w:val="left" w:pos="158"/>
            </w:tabs>
            <w:spacing w:after="120" w:line="240" w:lineRule="auto"/>
            <w:ind w:left="180"/>
            <w:outlineLvl w:val="2"/>
          </w:pPr>
        </w:pPrChange>
      </w:pPr>
      <w:bookmarkStart w:id="724" w:name="_Toc26972850"/>
      <w:r>
        <w:rPr>
          <w:b/>
          <w:color w:val="0072C6"/>
        </w:rPr>
        <w:t>Security Practices and Policies</w:t>
      </w:r>
      <w:bookmarkEnd w:id="724"/>
    </w:p>
    <w:p w14:paraId="4D6B2C67" w14:textId="77777777" w:rsidR="00DB24CA" w:rsidRDefault="00186BB4">
      <w:pPr>
        <w:pStyle w:val="ProductList-Body"/>
        <w:spacing w:after="120"/>
        <w:ind w:left="158"/>
        <w:pPrChange w:id="725" w:author="Autor" w:date="2021-09-16T23:42:00Z">
          <w:pPr>
            <w:tabs>
              <w:tab w:val="left" w:pos="158"/>
            </w:tabs>
            <w:spacing w:after="120" w:line="240" w:lineRule="auto"/>
            <w:ind w:left="158"/>
          </w:pPr>
        </w:pPrChange>
      </w:pPr>
      <w:bookmarkStart w:id="726" w:name="_Hlk504328104"/>
      <w:r>
        <w:t>Microsoft will implement and maintain appropriate technical and organizational measures to protect Customer Data</w:t>
      </w:r>
      <w:ins w:id="727" w:author="Autor" w:date="2021-09-16T23:42:00Z">
        <w:r>
          <w:t>, Professional Services Data,</w:t>
        </w:r>
      </w:ins>
      <w:r>
        <w:t xml:space="preserve"> and Personal Data against accidental or unlawful destruction, loss, alteration, unauthorized disclosure of, or access to, personal data transmitted, </w:t>
      </w:r>
      <w:proofErr w:type="gramStart"/>
      <w:r>
        <w:t>stored</w:t>
      </w:r>
      <w:proofErr w:type="gramEnd"/>
      <w:r>
        <w:t xml:space="preserve"> or otherwise processed. Those measures shall be set forth in a Microsoft Security Policy. Microsoft will make that policy available to Customer, along with </w:t>
      </w:r>
      <w:del w:id="728" w:author="Autor" w:date="2021-09-16T23:42:00Z">
        <w:r>
          <w:delText xml:space="preserve">descriptions of the security controls in place for the Online Service and </w:delText>
        </w:r>
      </w:del>
      <w:r>
        <w:t xml:space="preserve">other information reasonably requested by Customer regarding Microsoft security practices and policies. </w:t>
      </w:r>
    </w:p>
    <w:p w14:paraId="4D6B2C68" w14:textId="77777777" w:rsidR="00DB24CA" w:rsidRDefault="00186BB4">
      <w:pPr>
        <w:pStyle w:val="ProductList-Body"/>
        <w:spacing w:after="120"/>
        <w:ind w:left="158"/>
        <w:rPr>
          <w:ins w:id="729" w:author="Autor" w:date="2021-09-16T23:42:00Z"/>
        </w:rPr>
      </w:pPr>
      <w:bookmarkStart w:id="730" w:name="_Toc26972852"/>
      <w:bookmarkEnd w:id="726"/>
      <w:r>
        <w:t xml:space="preserve">In addition, those measures shall comply with the requirements set forth in ISO 27001, ISO 27002, and ISO 27018. </w:t>
      </w:r>
      <w:ins w:id="731" w:author="Autor" w:date="2021-09-16T23:42:00Z">
        <w:r>
          <w:t>A description of the security controls for these requirements is available to Customers.</w:t>
        </w:r>
      </w:ins>
    </w:p>
    <w:p w14:paraId="4D6B2C69" w14:textId="77777777" w:rsidR="00DB24CA" w:rsidRDefault="00186BB4">
      <w:pPr>
        <w:pStyle w:val="ProductList-Body"/>
        <w:spacing w:after="120"/>
        <w:ind w:left="158"/>
        <w:pPrChange w:id="732" w:author="Autor" w:date="2021-09-16T23:42:00Z">
          <w:pPr>
            <w:tabs>
              <w:tab w:val="left" w:pos="158"/>
            </w:tabs>
            <w:spacing w:after="120" w:line="240" w:lineRule="auto"/>
            <w:ind w:left="158"/>
          </w:pPr>
        </w:pPrChange>
      </w:pPr>
      <w:r>
        <w:t xml:space="preserve">Each Core Online Service also complies with the control standards and frameworks shown in the table in </w:t>
      </w:r>
      <w:del w:id="733" w:author="Autor" w:date="2021-09-16T23:42:00Z">
        <w:r>
          <w:delText>Attachment 1 to the OST (or successor location in the Use Rights) and</w:delText>
        </w:r>
      </w:del>
      <w:ins w:id="734" w:author="Autor" w:date="2021-09-16T23:42:00Z">
        <w:r>
          <w:t>the Product Terms. Each Core Online Service and Professional Service</w:t>
        </w:r>
      </w:ins>
      <w:r>
        <w:t xml:space="preserve"> implements and maintains the security measures set forth in Appendix A for the protection of Customer Data</w:t>
      </w:r>
      <w:del w:id="735" w:author="Autor" w:date="2021-09-16T23:42:00Z">
        <w:r>
          <w:delText>.</w:delText>
        </w:r>
      </w:del>
      <w:ins w:id="736" w:author="Autor" w:date="2021-09-16T23:42:00Z">
        <w:r>
          <w:t xml:space="preserve"> and Professional Services Data.</w:t>
        </w:r>
      </w:ins>
    </w:p>
    <w:p w14:paraId="4D6B2C6A" w14:textId="77777777" w:rsidR="00DB24CA" w:rsidRDefault="00186BB4">
      <w:pPr>
        <w:pStyle w:val="ProductList-Body"/>
        <w:spacing w:after="120"/>
        <w:ind w:left="158"/>
        <w:pPrChange w:id="737" w:author="Autor" w:date="2021-09-16T23:42:00Z">
          <w:pPr>
            <w:tabs>
              <w:tab w:val="left" w:pos="158"/>
            </w:tabs>
            <w:spacing w:after="120" w:line="240" w:lineRule="auto"/>
            <w:ind w:left="158"/>
          </w:pPr>
        </w:pPrChange>
      </w:pPr>
      <w:bookmarkStart w:id="738" w:name="_Toc26972851"/>
      <w:r>
        <w:t xml:space="preserve">Microsoft may add industry or government standards at any time. Microsoft will not eliminate ISO 27001, ISO 27002, ISO 27018 or </w:t>
      </w:r>
      <w:del w:id="739" w:author="Autor" w:date="2021-09-16T23:42:00Z">
        <w:r>
          <w:delText>the standards</w:delText>
        </w:r>
      </w:del>
      <w:ins w:id="740" w:author="Autor" w:date="2021-09-16T23:42:00Z">
        <w:r>
          <w:t>any standard</w:t>
        </w:r>
      </w:ins>
      <w:r>
        <w:t xml:space="preserve"> or </w:t>
      </w:r>
      <w:del w:id="741" w:author="Autor" w:date="2021-09-16T23:42:00Z">
        <w:r>
          <w:delText>frameworks</w:delText>
        </w:r>
      </w:del>
      <w:ins w:id="742" w:author="Autor" w:date="2021-09-16T23:42:00Z">
        <w:r>
          <w:t>framework</w:t>
        </w:r>
      </w:ins>
      <w:r>
        <w:t xml:space="preserve"> in the table </w:t>
      </w:r>
      <w:del w:id="743" w:author="Autor" w:date="2021-09-16T23:42:00Z">
        <w:r>
          <w:delText>in Attachment 1 to the OST (or successor location in the Use Rights),</w:delText>
        </w:r>
      </w:del>
      <w:ins w:id="744" w:author="Autor" w:date="2021-09-16T23:42:00Z">
        <w:r>
          <w:t>for Core Online Services in the Product Terms,</w:t>
        </w:r>
      </w:ins>
      <w:r>
        <w:t xml:space="preserve"> unless it is no longer used in the industry and it is replaced with a successor (if any).</w:t>
      </w:r>
      <w:bookmarkEnd w:id="738"/>
    </w:p>
    <w:p w14:paraId="4D6B2C6B" w14:textId="77777777" w:rsidR="00DB24CA" w:rsidRDefault="00186BB4">
      <w:pPr>
        <w:pStyle w:val="ProductList-Body"/>
        <w:keepNext/>
        <w:spacing w:after="120"/>
        <w:ind w:left="187"/>
        <w:outlineLvl w:val="2"/>
        <w:rPr>
          <w:b/>
          <w:color w:val="0072C6"/>
        </w:rPr>
        <w:pPrChange w:id="745" w:author="Autor" w:date="2021-09-16T23:42:00Z">
          <w:pPr>
            <w:tabs>
              <w:tab w:val="left" w:pos="158"/>
            </w:tabs>
            <w:spacing w:after="120" w:line="240" w:lineRule="auto"/>
            <w:ind w:left="187"/>
            <w:outlineLvl w:val="2"/>
          </w:pPr>
        </w:pPrChange>
      </w:pPr>
      <w:bookmarkStart w:id="746" w:name="_Hlk40371496"/>
      <w:r>
        <w:rPr>
          <w:b/>
          <w:color w:val="0072C6"/>
        </w:rPr>
        <w:t xml:space="preserve">Data Encryption </w:t>
      </w:r>
    </w:p>
    <w:p w14:paraId="4D6B2C6C" w14:textId="77777777" w:rsidR="00DB24CA" w:rsidRDefault="00186BB4">
      <w:pPr>
        <w:pStyle w:val="ProductList-Body"/>
        <w:spacing w:after="120"/>
        <w:ind w:left="158"/>
        <w:pPrChange w:id="747" w:author="Autor" w:date="2021-09-16T23:42:00Z">
          <w:pPr>
            <w:tabs>
              <w:tab w:val="left" w:pos="158"/>
            </w:tabs>
            <w:spacing w:after="120" w:line="240" w:lineRule="auto"/>
            <w:ind w:left="158"/>
          </w:pPr>
        </w:pPrChange>
      </w:pPr>
      <w:r>
        <w:t xml:space="preserve">Customer Data </w:t>
      </w:r>
      <w:del w:id="748" w:author="Autor" w:date="2021-09-16T23:42:00Z">
        <w:r>
          <w:delText>(</w:delText>
        </w:r>
      </w:del>
      <w:ins w:id="749" w:author="Autor" w:date="2021-09-16T23:42:00Z">
        <w:r>
          <w:t xml:space="preserve">and Professional Services Data (each </w:t>
        </w:r>
      </w:ins>
      <w:r>
        <w:t xml:space="preserve">including any Personal Data therein) in transit over public networks between Customer and Microsoft, or between Microsoft data centers, is encrypted by default. </w:t>
      </w:r>
    </w:p>
    <w:p w14:paraId="4D6B2C6D" w14:textId="77777777" w:rsidR="00DB24CA" w:rsidRDefault="00186BB4">
      <w:pPr>
        <w:pStyle w:val="ProductList-Body"/>
        <w:spacing w:after="120"/>
        <w:ind w:left="158"/>
        <w:pPrChange w:id="750" w:author="Autor" w:date="2021-09-16T23:42:00Z">
          <w:pPr>
            <w:tabs>
              <w:tab w:val="left" w:pos="158"/>
            </w:tabs>
            <w:spacing w:after="120" w:line="240" w:lineRule="auto"/>
            <w:ind w:left="158"/>
          </w:pPr>
        </w:pPrChange>
      </w:pPr>
      <w:r>
        <w:t>Microsoft also encrypts Customer Data stored at rest in Online Services</w:t>
      </w:r>
      <w:del w:id="751" w:author="Autor" w:date="2021-09-16T23:42:00Z">
        <w:r>
          <w:delText>.</w:delText>
        </w:r>
      </w:del>
      <w:ins w:id="752" w:author="Autor" w:date="2021-09-16T23:42:00Z">
        <w:r>
          <w:t xml:space="preserve"> and Professional Services Data stored at rest.</w:t>
        </w:r>
      </w:ins>
      <w:r>
        <w:t xml:space="preserve"> In the case of Online Services on which Customer or a third-party acting on Customer’s behalf may build applications (e.g., certain Azure Services), encryption of data stored in such applications may be employed at the discretion of Customer, using either capabilities provided by Microsoft or obtained by Customer from third parties.</w:t>
      </w:r>
    </w:p>
    <w:p w14:paraId="4D6B2C6E" w14:textId="77777777" w:rsidR="00DB24CA" w:rsidRDefault="00186BB4">
      <w:pPr>
        <w:pStyle w:val="ProductList-Body"/>
        <w:keepNext/>
        <w:spacing w:after="120"/>
        <w:ind w:left="187"/>
        <w:outlineLvl w:val="2"/>
        <w:rPr>
          <w:b/>
          <w:color w:val="0072C6"/>
        </w:rPr>
        <w:pPrChange w:id="753" w:author="Autor" w:date="2021-09-16T23:42:00Z">
          <w:pPr>
            <w:keepNext/>
            <w:tabs>
              <w:tab w:val="left" w:pos="158"/>
            </w:tabs>
            <w:spacing w:after="120" w:line="240" w:lineRule="auto"/>
            <w:ind w:left="187"/>
            <w:outlineLvl w:val="2"/>
          </w:pPr>
        </w:pPrChange>
      </w:pPr>
      <w:r>
        <w:rPr>
          <w:b/>
          <w:color w:val="0072C6"/>
        </w:rPr>
        <w:t xml:space="preserve">Data Access </w:t>
      </w:r>
    </w:p>
    <w:p w14:paraId="4D6B2C6F" w14:textId="77777777" w:rsidR="00DB24CA" w:rsidRDefault="00186BB4">
      <w:pPr>
        <w:pStyle w:val="ProductList-Body"/>
        <w:spacing w:after="120"/>
        <w:ind w:left="158"/>
        <w:pPrChange w:id="754" w:author="Autor" w:date="2021-09-16T23:42:00Z">
          <w:pPr>
            <w:tabs>
              <w:tab w:val="left" w:pos="158"/>
            </w:tabs>
            <w:spacing w:after="120" w:line="240" w:lineRule="auto"/>
            <w:ind w:left="158"/>
          </w:pPr>
        </w:pPrChange>
      </w:pPr>
      <w:r>
        <w:t xml:space="preserve">Microsoft employs least privilege access mechanisms to control access to Customer Data </w:t>
      </w:r>
      <w:ins w:id="755" w:author="Autor" w:date="2021-09-16T23:42:00Z">
        <w:r>
          <w:t xml:space="preserve">and Professional Services Data </w:t>
        </w:r>
      </w:ins>
      <w:r>
        <w:t xml:space="preserve">(including any Personal Data therein). </w:t>
      </w:r>
      <w:ins w:id="756" w:author="Autor" w:date="2021-09-16T23:42:00Z">
        <w:r>
          <w:t xml:space="preserve">Role-based access controls are employed to ensure that access to Customer Data and Professional Services Data required for service operations is for an appropriate purpose and approved with management oversight. </w:t>
        </w:r>
      </w:ins>
      <w:r>
        <w:t>For Core Online</w:t>
      </w:r>
      <w:ins w:id="757" w:author="Autor" w:date="2021-09-16T23:42:00Z">
        <w:r>
          <w:t xml:space="preserve"> Services and Professional</w:t>
        </w:r>
      </w:ins>
      <w:r>
        <w:t xml:space="preserve"> Services, Microsoft maintains Access Control mechanisms described in the table entitled “Security Measures” in Appendix </w:t>
      </w:r>
      <w:del w:id="758" w:author="Autor" w:date="2021-09-16T23:42:00Z">
        <w:r>
          <w:delText>1 – Notices, and</w:delText>
        </w:r>
      </w:del>
      <w:ins w:id="759" w:author="Autor" w:date="2021-09-16T23:42:00Z">
        <w:r>
          <w:t>A. For Core Online Services,</w:t>
        </w:r>
      </w:ins>
      <w:r>
        <w:t xml:space="preserve"> there is no standing access by Microsoft personnel to Customer Data</w:t>
      </w:r>
      <w:del w:id="760" w:author="Autor" w:date="2021-09-16T23:42:00Z">
        <w:r>
          <w:delText>. Role-based access controls are employed to ensure that access to Customer Data</w:delText>
        </w:r>
      </w:del>
      <w:ins w:id="761" w:author="Autor" w:date="2021-09-16T23:42:00Z">
        <w:r>
          <w:t xml:space="preserve"> and any</w:t>
        </w:r>
      </w:ins>
      <w:r>
        <w:t xml:space="preserve"> required </w:t>
      </w:r>
      <w:del w:id="762" w:author="Autor" w:date="2021-09-16T23:42:00Z">
        <w:r>
          <w:delText xml:space="preserve">for service operations </w:delText>
        </w:r>
      </w:del>
      <w:ins w:id="763" w:author="Autor" w:date="2021-09-16T23:42:00Z">
        <w:r>
          <w:t xml:space="preserve">access </w:t>
        </w:r>
      </w:ins>
      <w:r>
        <w:t xml:space="preserve">is for </w:t>
      </w:r>
      <w:del w:id="764" w:author="Autor" w:date="2021-09-16T23:42:00Z">
        <w:r>
          <w:delText xml:space="preserve">an appropriate purpose, for </w:delText>
        </w:r>
      </w:del>
      <w:r>
        <w:t>a limited time</w:t>
      </w:r>
      <w:del w:id="765" w:author="Autor" w:date="2021-09-16T23:42:00Z">
        <w:r>
          <w:delText>, and approved with management oversight</w:delText>
        </w:r>
      </w:del>
      <w:r>
        <w:t>.</w:t>
      </w:r>
    </w:p>
    <w:bookmarkEnd w:id="746"/>
    <w:p w14:paraId="4D6B2C70" w14:textId="77777777" w:rsidR="00DB24CA" w:rsidRDefault="00186BB4">
      <w:pPr>
        <w:pStyle w:val="ProductList-Body"/>
        <w:keepNext/>
        <w:spacing w:after="120"/>
        <w:ind w:left="187"/>
        <w:outlineLvl w:val="2"/>
        <w:pPrChange w:id="766" w:author="Autor" w:date="2021-09-16T23:42:00Z">
          <w:pPr>
            <w:tabs>
              <w:tab w:val="left" w:pos="158"/>
            </w:tabs>
            <w:spacing w:after="120" w:line="240" w:lineRule="auto"/>
            <w:ind w:left="180"/>
            <w:outlineLvl w:val="2"/>
          </w:pPr>
        </w:pPrChange>
      </w:pPr>
      <w:r>
        <w:rPr>
          <w:b/>
          <w:color w:val="0072C6"/>
        </w:rPr>
        <w:t>Customer Responsibilities</w:t>
      </w:r>
      <w:bookmarkEnd w:id="730"/>
    </w:p>
    <w:p w14:paraId="4D6B2C71" w14:textId="77777777" w:rsidR="00DB24CA" w:rsidRDefault="00186BB4">
      <w:pPr>
        <w:pStyle w:val="ProductList-Body"/>
        <w:spacing w:after="120"/>
        <w:ind w:left="158"/>
        <w:pPrChange w:id="767" w:author="Autor" w:date="2021-09-16T23:42:00Z">
          <w:pPr>
            <w:tabs>
              <w:tab w:val="left" w:pos="158"/>
            </w:tabs>
            <w:spacing w:after="120" w:line="240" w:lineRule="auto"/>
            <w:ind w:left="158"/>
          </w:pPr>
        </w:pPrChange>
      </w:pPr>
      <w:r>
        <w:t xml:space="preserve">Customer is solely responsible for making an independent determination as to whether the technical and organizational measures for </w:t>
      </w:r>
      <w:del w:id="768" w:author="Autor" w:date="2021-09-16T23:42:00Z">
        <w:r>
          <w:delText>an Online Service</w:delText>
        </w:r>
      </w:del>
      <w:ins w:id="769" w:author="Autor" w:date="2021-09-16T23:42:00Z">
        <w:r>
          <w:t xml:space="preserve"> Products and Services</w:t>
        </w:r>
      </w:ins>
      <w:r>
        <w:t xml:space="preserve"> meet Customer’s requirements, including any of its security obligations under applicable Data Protection Requirements. Customer acknowledges and agrees that (</w:t>
      </w:r>
      <w:proofErr w:type="gramStart"/>
      <w:r>
        <w:t>taking into account</w:t>
      </w:r>
      <w:proofErr w:type="gramEnd"/>
      <w:r>
        <w:t xml:space="preserve"> the state of the art, the costs of implementation, and the nature, scope, context and purposes of the processing of its Personal Data as well as the risks to individuals) the security practices and policies implemented and maintained by 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4D6B2C72" w14:textId="77777777" w:rsidR="00DB24CA" w:rsidRDefault="00186BB4">
      <w:pPr>
        <w:pStyle w:val="ProductList-Body"/>
        <w:keepNext/>
        <w:spacing w:after="120"/>
        <w:ind w:left="187"/>
        <w:outlineLvl w:val="2"/>
        <w:pPrChange w:id="770" w:author="Autor" w:date="2021-09-16T23:42:00Z">
          <w:pPr>
            <w:tabs>
              <w:tab w:val="left" w:pos="158"/>
            </w:tabs>
            <w:spacing w:after="120" w:line="240" w:lineRule="auto"/>
            <w:ind w:left="187"/>
            <w:outlineLvl w:val="2"/>
          </w:pPr>
        </w:pPrChange>
      </w:pPr>
      <w:bookmarkStart w:id="771" w:name="_Toc26972853"/>
      <w:r>
        <w:rPr>
          <w:b/>
          <w:color w:val="0072C6"/>
        </w:rPr>
        <w:t>Auditing Compliance</w:t>
      </w:r>
      <w:bookmarkEnd w:id="771"/>
    </w:p>
    <w:p w14:paraId="4D6B2C73" w14:textId="77777777" w:rsidR="00DB24CA" w:rsidRDefault="00186BB4">
      <w:pPr>
        <w:pStyle w:val="ProductList-Body"/>
        <w:spacing w:after="120"/>
        <w:ind w:left="158"/>
        <w:pPrChange w:id="772" w:author="Autor" w:date="2021-09-16T23:42:00Z">
          <w:pPr>
            <w:tabs>
              <w:tab w:val="left" w:pos="158"/>
            </w:tabs>
            <w:spacing w:after="120" w:line="240" w:lineRule="auto"/>
            <w:ind w:left="158"/>
          </w:pPr>
        </w:pPrChange>
      </w:pPr>
      <w:r>
        <w:t>Microsoft will conduct audits of the security of the computers, computing environment</w:t>
      </w:r>
      <w:ins w:id="773" w:author="Autor" w:date="2021-09-16T23:42:00Z">
        <w:r>
          <w:t>,</w:t>
        </w:r>
      </w:ins>
      <w:r>
        <w:t xml:space="preserve"> and physical data centers that it uses in processing Customer Data</w:t>
      </w:r>
      <w:ins w:id="774" w:author="Autor" w:date="2021-09-16T23:42:00Z">
        <w:r>
          <w:t>, Professional Service Data,</w:t>
        </w:r>
      </w:ins>
      <w:r>
        <w:t xml:space="preserve"> and Personal Data, as follows:</w:t>
      </w:r>
    </w:p>
    <w:p w14:paraId="4D6B2C74" w14:textId="77777777" w:rsidR="00DB24CA" w:rsidRDefault="00186BB4">
      <w:pPr>
        <w:pStyle w:val="ProductList-Body"/>
        <w:numPr>
          <w:ilvl w:val="0"/>
          <w:numId w:val="3"/>
        </w:numPr>
        <w:ind w:left="605" w:hanging="274"/>
        <w:pPrChange w:id="775" w:author="Autor" w:date="2021-09-16T23:42:00Z">
          <w:pPr>
            <w:numPr>
              <w:numId w:val="13"/>
            </w:numPr>
            <w:tabs>
              <w:tab w:val="left" w:pos="158"/>
            </w:tabs>
            <w:spacing w:after="0" w:line="240" w:lineRule="auto"/>
            <w:ind w:left="605" w:hanging="274"/>
          </w:pPr>
        </w:pPrChange>
      </w:pPr>
      <w:r>
        <w:t>Where a standard or framework provides for audits, an audit of such control standard or framework will be initiated at least annually.</w:t>
      </w:r>
    </w:p>
    <w:p w14:paraId="4D6B2C75" w14:textId="77777777" w:rsidR="00DB24CA" w:rsidRDefault="00186BB4">
      <w:pPr>
        <w:pStyle w:val="ProductList-Body"/>
        <w:numPr>
          <w:ilvl w:val="0"/>
          <w:numId w:val="3"/>
        </w:numPr>
        <w:ind w:left="605" w:hanging="274"/>
        <w:pPrChange w:id="776" w:author="Autor" w:date="2021-09-16T23:42:00Z">
          <w:pPr>
            <w:numPr>
              <w:numId w:val="13"/>
            </w:numPr>
            <w:tabs>
              <w:tab w:val="left" w:pos="158"/>
            </w:tabs>
            <w:spacing w:after="0" w:line="240" w:lineRule="auto"/>
            <w:ind w:left="605" w:hanging="274"/>
          </w:pPr>
        </w:pPrChange>
      </w:pPr>
      <w:r>
        <w:t>Each audit will be performed according to the standards and rules of the regulatory or accreditation body for each applicable control standard or framework.</w:t>
      </w:r>
    </w:p>
    <w:p w14:paraId="4D6B2C76" w14:textId="77777777" w:rsidR="00DB24CA" w:rsidRDefault="00186BB4">
      <w:pPr>
        <w:pStyle w:val="ProductList-Body"/>
        <w:numPr>
          <w:ilvl w:val="0"/>
          <w:numId w:val="3"/>
        </w:numPr>
        <w:spacing w:after="120"/>
        <w:ind w:left="608" w:hanging="270"/>
        <w:pPrChange w:id="777" w:author="Autor" w:date="2021-09-16T23:42:00Z">
          <w:pPr>
            <w:numPr>
              <w:numId w:val="13"/>
            </w:numPr>
            <w:tabs>
              <w:tab w:val="left" w:pos="158"/>
            </w:tabs>
            <w:spacing w:after="120" w:line="240" w:lineRule="auto"/>
            <w:ind w:left="608" w:hanging="270"/>
          </w:pPr>
        </w:pPrChange>
      </w:pPr>
      <w:r>
        <w:lastRenderedPageBreak/>
        <w:t xml:space="preserve">Each audit will be performed by qualified, independent, </w:t>
      </w:r>
      <w:proofErr w:type="gramStart"/>
      <w:r>
        <w:t>third party</w:t>
      </w:r>
      <w:proofErr w:type="gramEnd"/>
      <w:r>
        <w:t xml:space="preserve"> security auditors at Microsoft’s selection and expense.</w:t>
      </w:r>
    </w:p>
    <w:p w14:paraId="4D6B2C77" w14:textId="77777777" w:rsidR="00DB24CA" w:rsidRDefault="00186BB4">
      <w:pPr>
        <w:pStyle w:val="ProductList-Body"/>
        <w:spacing w:after="120"/>
        <w:ind w:left="180"/>
        <w:pPrChange w:id="778" w:author="Autor" w:date="2021-09-16T23:42:00Z">
          <w:pPr>
            <w:tabs>
              <w:tab w:val="left" w:pos="158"/>
            </w:tabs>
            <w:spacing w:after="120" w:line="240" w:lineRule="auto"/>
            <w:ind w:left="180"/>
          </w:pPr>
        </w:pPrChange>
      </w:pPr>
      <w:r>
        <w:t xml:space="preserve">Each audit will result in the generation of an audit report (“Microsoft Audit Report”), which Microsoft will make available at </w:t>
      </w:r>
      <w:r>
        <w:fldChar w:fldCharType="begin"/>
      </w:r>
      <w:r>
        <w:instrText xml:space="preserve"> HYPERLINK  "https://servicetrust.microsoft.com/" </w:instrText>
      </w:r>
      <w:r>
        <w:fldChar w:fldCharType="separate"/>
      </w:r>
      <w:r>
        <w:rPr>
          <w:rStyle w:val="Hyperlink"/>
          <w:color w:val="0070C0"/>
          <w:rPrChange w:id="779" w:author="Autor" w:date="2021-09-16T23:42:00Z">
            <w:rPr>
              <w:color w:val="0070C0"/>
              <w:u w:val="single"/>
            </w:rPr>
          </w:rPrChange>
        </w:rPr>
        <w:t>https://servicetrust.microsoft.com/</w:t>
      </w:r>
      <w:r>
        <w:rPr>
          <w:rStyle w:val="Hyperlink"/>
          <w:color w:val="0070C0"/>
          <w:rPrChange w:id="780" w:author="Autor" w:date="2021-09-16T23:42:00Z">
            <w:rPr>
              <w:color w:val="0070C0"/>
              <w:u w:val="single"/>
            </w:rPr>
          </w:rPrChange>
        </w:rPr>
        <w:fldChar w:fldCharType="end"/>
      </w:r>
      <w:r>
        <w:t xml:space="preserve"> or another location identified by Microsoft. The Microsoft Audit Report will be Microsoft’s Confidential Information and will clearly disclose any material findings by the auditor. Microsoft will promptly remediate issues raised in any Microsoft Audit Report to the satisfaction of the auditor. If Customer requests, Microsoft will provide Customer with each Microsoft Audit Report. The Microsoft Audit Report will be subject to non-disclosure and distribution limitations of Microsoft and the auditor.</w:t>
      </w:r>
    </w:p>
    <w:p w14:paraId="4D6B2C78" w14:textId="77777777" w:rsidR="00DB24CA" w:rsidRDefault="00186BB4">
      <w:pPr>
        <w:pStyle w:val="ProductList-Body"/>
        <w:spacing w:after="120"/>
        <w:ind w:left="158"/>
        <w:pPrChange w:id="781" w:author="Autor" w:date="2021-09-16T23:42:00Z">
          <w:pPr>
            <w:tabs>
              <w:tab w:val="left" w:pos="158"/>
            </w:tabs>
            <w:spacing w:after="120" w:line="240" w:lineRule="auto"/>
            <w:ind w:left="158"/>
          </w:pPr>
        </w:pPrChange>
      </w:pPr>
      <w:r>
        <w:t>To the extent Customer’s audit requirements under the</w:t>
      </w:r>
      <w:ins w:id="782" w:author="Autor" w:date="2021-09-16T23:42:00Z">
        <w:r>
          <w:t xml:space="preserve"> 2010</w:t>
        </w:r>
      </w:ins>
      <w:r>
        <w:t xml:space="preserve"> Standard Contractual Clauses or Data Protection Requirements cannot reasonably be satisfied through audit reports, documentation or compliance information Microsoft makes generally available to its customers, Microsoft will promptly respond to Customer’s additional audit instructions. Before the commencement of an audit, Customer and Microsoft will mutually agree upon the scope, timing, duration, control and evidence requirements, and fees for the audit, provided that this requirement to agree will not permit Microsoft to unreasonably delay performance of the audit. To the extent needed to perform the audit, Microsoft will make the processing systems, facilities and supporting documentation relevant to the processing of Customer Data</w:t>
      </w:r>
      <w:ins w:id="783" w:author="Autor" w:date="2021-09-16T23:42:00Z">
        <w:r>
          <w:t>, Professional Services Data,</w:t>
        </w:r>
      </w:ins>
      <w:r>
        <w:t xml:space="preserve"> and Personal Data by Microsoft, its Affiliates, and its </w:t>
      </w:r>
      <w:proofErr w:type="spellStart"/>
      <w:r>
        <w:t>Subprocessors</w:t>
      </w:r>
      <w:proofErr w:type="spellEnd"/>
      <w:r>
        <w:t xml:space="preserve"> available. Such an audit will be conducted by an independent, accredited third-party audit firm, during regular business hours, with reasonable advance notice to Microsoft, and subject to reasonable confidentiality procedures. Neither Customer nor the auditor shall have access to any data from Microsoft’s other customers or to Microsoft systems or facilities not involved in </w:t>
      </w:r>
      <w:ins w:id="784" w:author="Autor" w:date="2021-09-16T23:42:00Z">
        <w:r>
          <w:t xml:space="preserve">providing </w:t>
        </w:r>
      </w:ins>
      <w:r>
        <w:t xml:space="preserve">the </w:t>
      </w:r>
      <w:del w:id="785" w:author="Autor" w:date="2021-09-16T23:42:00Z">
        <w:r>
          <w:delText>Online</w:delText>
        </w:r>
      </w:del>
      <w:ins w:id="786" w:author="Autor" w:date="2021-09-16T23:42:00Z">
        <w:r>
          <w:t>applicable Products and</w:t>
        </w:r>
      </w:ins>
      <w:r>
        <w:t xml:space="preserve"> Services. Customer is responsible for all costs and fees related to such audit, including all reasonable costs and fees for </w:t>
      </w:r>
      <w:proofErr w:type="gramStart"/>
      <w:r>
        <w:t>any and all</w:t>
      </w:r>
      <w:proofErr w:type="gramEnd"/>
      <w:r>
        <w:t xml:space="preserve"> time Microsoft expends for any such audit, in addition to the rates for services performed by Microsoft. If the audit report generated </w:t>
      </w:r>
      <w:proofErr w:type="gramStart"/>
      <w:r>
        <w:t>as a result of</w:t>
      </w:r>
      <w:proofErr w:type="gramEnd"/>
      <w:r>
        <w:t xml:space="preserve"> Customer’s audit includes any finding of material non-compliance, Customer shall share such audit report with Microsoft and Microsoft shall promptly cure any material non-compliance.</w:t>
      </w:r>
    </w:p>
    <w:p w14:paraId="4D6B2C79" w14:textId="77777777" w:rsidR="00DB24CA" w:rsidRDefault="00186BB4">
      <w:pPr>
        <w:pStyle w:val="ProductList-Body"/>
        <w:spacing w:after="120"/>
        <w:ind w:left="158"/>
        <w:pPrChange w:id="787" w:author="Autor" w:date="2021-09-16T23:42:00Z">
          <w:pPr>
            <w:tabs>
              <w:tab w:val="left" w:pos="158"/>
            </w:tabs>
            <w:spacing w:after="120" w:line="240" w:lineRule="auto"/>
            <w:ind w:left="158"/>
          </w:pPr>
        </w:pPrChange>
      </w:pPr>
      <w:r>
        <w:t>If the</w:t>
      </w:r>
      <w:ins w:id="788" w:author="Autor" w:date="2021-09-16T23:42:00Z">
        <w:r>
          <w:t xml:space="preserve"> 2010</w:t>
        </w:r>
      </w:ins>
      <w:r>
        <w:t xml:space="preserve"> Standard Contractual Clauses apply, then this section is in addition to Clause 5 paragraph f and Clause 12 paragraph 2 of the </w:t>
      </w:r>
      <w:ins w:id="789" w:author="Autor" w:date="2021-09-16T23:42:00Z">
        <w:r>
          <w:t xml:space="preserve">2010 </w:t>
        </w:r>
      </w:ins>
      <w:r>
        <w:t>Standard Contractual Clauses. Nothing in this section of the DPA varies or modifies the</w:t>
      </w:r>
      <w:ins w:id="790" w:author="Autor" w:date="2021-09-16T23:42:00Z">
        <w:r>
          <w:t xml:space="preserve"> 2010</w:t>
        </w:r>
      </w:ins>
      <w:r>
        <w:t xml:space="preserve"> Standard Contractual Clauses or the GDPR Terms or affects any supervisory authority’s or data subject’s rights under the </w:t>
      </w:r>
      <w:ins w:id="791" w:author="Autor" w:date="2021-09-16T23:42:00Z">
        <w:r>
          <w:t xml:space="preserve">2010 </w:t>
        </w:r>
      </w:ins>
      <w:r>
        <w:t>Standard Contractual Clauses or Data Protection Requirements. Microsoft Corporation is an intended third-party beneficiary of this section.</w:t>
      </w:r>
    </w:p>
    <w:p w14:paraId="4D6B2C7A" w14:textId="77777777" w:rsidR="00DB24CA" w:rsidRDefault="00186BB4">
      <w:pPr>
        <w:pStyle w:val="ProductList-SubSubSectionHeading"/>
        <w:keepNext/>
        <w:spacing w:after="120"/>
        <w:outlineLvl w:val="1"/>
        <w:rPr>
          <w:b w:val="0"/>
        </w:rPr>
        <w:pPrChange w:id="792" w:author="Autor" w:date="2021-09-16T23:42:00Z">
          <w:pPr>
            <w:tabs>
              <w:tab w:val="left" w:pos="158"/>
            </w:tabs>
            <w:spacing w:after="120" w:line="240" w:lineRule="auto"/>
            <w:outlineLvl w:val="1"/>
          </w:pPr>
        </w:pPrChange>
      </w:pPr>
      <w:bookmarkStart w:id="793" w:name="_Toc507768554"/>
      <w:bookmarkStart w:id="794" w:name="_Toc8395014"/>
      <w:bookmarkStart w:id="795" w:name="_Toc6563803"/>
      <w:bookmarkStart w:id="796" w:name="_Toc21617021"/>
      <w:bookmarkStart w:id="797" w:name="_Toc26972854"/>
      <w:bookmarkStart w:id="798" w:name="_Toc80192886"/>
      <w:bookmarkStart w:id="799" w:name="_Toc44323934"/>
      <w:r>
        <w:t>Security Incident Notification</w:t>
      </w:r>
      <w:bookmarkEnd w:id="793"/>
      <w:bookmarkEnd w:id="794"/>
      <w:bookmarkEnd w:id="795"/>
      <w:bookmarkEnd w:id="796"/>
      <w:bookmarkEnd w:id="797"/>
      <w:bookmarkEnd w:id="798"/>
      <w:bookmarkEnd w:id="799"/>
    </w:p>
    <w:p w14:paraId="4D6B2C7B" w14:textId="77777777" w:rsidR="00DB24CA" w:rsidRDefault="00186BB4">
      <w:pPr>
        <w:pStyle w:val="ProductList-Body"/>
        <w:spacing w:after="120"/>
        <w:pPrChange w:id="800" w:author="Autor" w:date="2021-09-16T23:42:00Z">
          <w:pPr>
            <w:tabs>
              <w:tab w:val="left" w:pos="158"/>
            </w:tabs>
            <w:spacing w:after="120" w:line="240" w:lineRule="auto"/>
          </w:pPr>
        </w:pPrChange>
      </w:pPr>
      <w:bookmarkStart w:id="801" w:name="_Hlk504328309"/>
      <w:r>
        <w:t>If Microsoft becomes aware of a breach of security leading to the accidental or unlawful destruction, loss, alteration, unauthorized disclosure of, or access to Customer Data</w:t>
      </w:r>
      <w:ins w:id="802" w:author="Autor" w:date="2021-09-16T23:42:00Z">
        <w:r>
          <w:t>, Professional Services Data,</w:t>
        </w:r>
      </w:ins>
      <w:r>
        <w:t xml:space="preserve"> or Personal Data while processed by Microsoft (each a “Security Incident”)</w:t>
      </w:r>
      <w:bookmarkEnd w:id="801"/>
      <w:r>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4D6B2C7C" w14:textId="77777777" w:rsidR="00DB24CA" w:rsidRDefault="00186BB4">
      <w:pPr>
        <w:pStyle w:val="ProductList-Body"/>
        <w:spacing w:after="120"/>
        <w:pPrChange w:id="803" w:author="Autor" w:date="2021-09-16T23:42:00Z">
          <w:pPr>
            <w:tabs>
              <w:tab w:val="left" w:pos="158"/>
            </w:tabs>
            <w:spacing w:after="120" w:line="240" w:lineRule="auto"/>
          </w:pPr>
        </w:pPrChange>
      </w:pPr>
      <w:r>
        <w:t xml:space="preserve">Notification(s) of Security Incidents will be delivered to </w:t>
      </w:r>
      <w:del w:id="804" w:author="Autor" w:date="2021-09-16T23:42:00Z">
        <w:r>
          <w:delText>one or more of Customer’s administrators</w:delText>
        </w:r>
      </w:del>
      <w:ins w:id="805" w:author="Autor" w:date="2021-09-16T23:42:00Z">
        <w:r>
          <w:t>Customer</w:t>
        </w:r>
      </w:ins>
      <w:r>
        <w:t xml:space="preserve"> by any means Microsoft selects, including via email. It is Customer’s sole responsibility to ensure </w:t>
      </w:r>
      <w:del w:id="806" w:author="Autor" w:date="2021-09-16T23:42:00Z">
        <w:r>
          <w:delText>Customer’s administrators maintain</w:delText>
        </w:r>
      </w:del>
      <w:ins w:id="807" w:author="Autor" w:date="2021-09-16T23:42:00Z">
        <w:r>
          <w:t>Customer maintains</w:t>
        </w:r>
      </w:ins>
      <w:r>
        <w:t xml:space="preserve"> accurate contact information </w:t>
      </w:r>
      <w:del w:id="808" w:author="Autor" w:date="2021-09-16T23:42:00Z">
        <w:r>
          <w:delText>on</w:delText>
        </w:r>
      </w:del>
      <w:ins w:id="809" w:author="Autor" w:date="2021-09-16T23:42:00Z">
        <w:r>
          <w:t>with Microsoft for</w:t>
        </w:r>
      </w:ins>
      <w:r>
        <w:t xml:space="preserve"> each applicable </w:t>
      </w:r>
      <w:del w:id="810" w:author="Autor" w:date="2021-09-16T23:42:00Z">
        <w:r>
          <w:delText>Online Services portal</w:delText>
        </w:r>
      </w:del>
      <w:ins w:id="811" w:author="Autor" w:date="2021-09-16T23:42:00Z">
        <w:r>
          <w:t>Product and Professional Service</w:t>
        </w:r>
      </w:ins>
      <w:r>
        <w:t>. Customer is solely responsible for complying with its obligations under incident notification laws applicable to Customer and fulfilling any third-party notification obligations related to any Security Incident.</w:t>
      </w:r>
    </w:p>
    <w:p w14:paraId="4D6B2C7D" w14:textId="77777777" w:rsidR="00DB24CA" w:rsidRDefault="00186BB4">
      <w:pPr>
        <w:pStyle w:val="ProductList-Body"/>
        <w:spacing w:after="120"/>
        <w:pPrChange w:id="812" w:author="Autor" w:date="2021-09-16T23:42:00Z">
          <w:pPr>
            <w:tabs>
              <w:tab w:val="left" w:pos="158"/>
            </w:tabs>
            <w:spacing w:after="120" w:line="240" w:lineRule="auto"/>
          </w:pPr>
        </w:pPrChange>
      </w:pPr>
      <w:r>
        <w:t>Microsoft shall make reasonable efforts to assist Customer in fulfilling Customer’s obligation under GDPR Article 33 or other applicable law or regulation to notify the relevant supervisory authority and data subjects about such Security Incident.</w:t>
      </w:r>
    </w:p>
    <w:p w14:paraId="4D6B2C7E" w14:textId="77777777" w:rsidR="00DB24CA" w:rsidRDefault="00186BB4">
      <w:pPr>
        <w:pStyle w:val="ProductList-Body"/>
        <w:spacing w:after="120"/>
        <w:pPrChange w:id="813" w:author="Autor" w:date="2021-09-16T23:42:00Z">
          <w:pPr>
            <w:tabs>
              <w:tab w:val="left" w:pos="158"/>
            </w:tabs>
            <w:spacing w:after="120" w:line="240" w:lineRule="auto"/>
          </w:pPr>
        </w:pPrChange>
      </w:pPr>
      <w:r>
        <w:t>Microsoft’s notification of or response to a Security Incident under this section is not an acknowledgement by Microsoft of any fault or liability with respect to the Security Incident.</w:t>
      </w:r>
    </w:p>
    <w:p w14:paraId="4D6B2C7F" w14:textId="77777777" w:rsidR="00DB24CA" w:rsidRDefault="00186BB4">
      <w:pPr>
        <w:pStyle w:val="ProductList-Body"/>
        <w:spacing w:after="120"/>
        <w:pPrChange w:id="814" w:author="Autor" w:date="2021-09-16T23:42:00Z">
          <w:pPr>
            <w:tabs>
              <w:tab w:val="left" w:pos="158"/>
            </w:tabs>
            <w:spacing w:after="120" w:line="240" w:lineRule="auto"/>
          </w:pPr>
        </w:pPrChange>
      </w:pPr>
      <w:r>
        <w:t xml:space="preserve">Customer must notify Microsoft promptly about any possible misuse of its accounts or authentication credentials or any security incident related to </w:t>
      </w:r>
      <w:del w:id="815" w:author="Autor" w:date="2021-09-16T23:42:00Z">
        <w:r>
          <w:delText>an Online Service</w:delText>
        </w:r>
      </w:del>
      <w:ins w:id="816" w:author="Autor" w:date="2021-09-16T23:42:00Z">
        <w:r>
          <w:t>the Products and Services</w:t>
        </w:r>
      </w:ins>
      <w:r>
        <w:t>.</w:t>
      </w:r>
    </w:p>
    <w:p w14:paraId="4D6B2C80" w14:textId="77777777" w:rsidR="00DB24CA" w:rsidRDefault="00186BB4">
      <w:pPr>
        <w:pStyle w:val="ProductList-SubSubSectionHeading"/>
        <w:keepNext/>
        <w:spacing w:after="120"/>
        <w:outlineLvl w:val="1"/>
        <w:rPr>
          <w:b w:val="0"/>
        </w:rPr>
        <w:pPrChange w:id="817" w:author="Autor" w:date="2021-09-16T23:42:00Z">
          <w:pPr>
            <w:tabs>
              <w:tab w:val="left" w:pos="158"/>
            </w:tabs>
            <w:spacing w:after="120" w:line="240" w:lineRule="auto"/>
            <w:outlineLvl w:val="1"/>
          </w:pPr>
        </w:pPrChange>
      </w:pPr>
      <w:bookmarkStart w:id="818" w:name="_Toc507768555"/>
      <w:bookmarkStart w:id="819" w:name="_Toc8395015"/>
      <w:bookmarkStart w:id="820" w:name="_Toc6563804"/>
      <w:bookmarkStart w:id="821" w:name="_Toc21617022"/>
      <w:bookmarkStart w:id="822" w:name="_Toc26972855"/>
      <w:bookmarkStart w:id="823" w:name="_Toc80192887"/>
      <w:bookmarkStart w:id="824" w:name="_Toc44323935"/>
      <w:bookmarkStart w:id="825" w:name="DataTransfersandLocation"/>
      <w:r>
        <w:t xml:space="preserve">Data Transfers and </w:t>
      </w:r>
      <w:bookmarkStart w:id="826" w:name="LocationofDataProcessing"/>
      <w:bookmarkStart w:id="827" w:name="_Toc489605583"/>
      <w:r>
        <w:t>Location</w:t>
      </w:r>
      <w:bookmarkEnd w:id="818"/>
      <w:bookmarkEnd w:id="819"/>
      <w:bookmarkEnd w:id="820"/>
      <w:bookmarkEnd w:id="821"/>
      <w:bookmarkEnd w:id="822"/>
      <w:bookmarkEnd w:id="823"/>
      <w:bookmarkEnd w:id="824"/>
      <w:bookmarkEnd w:id="826"/>
      <w:bookmarkEnd w:id="827"/>
    </w:p>
    <w:p w14:paraId="4D6B2C81" w14:textId="77777777" w:rsidR="00DB24CA" w:rsidRDefault="00186BB4">
      <w:pPr>
        <w:pStyle w:val="ProductList-Body"/>
        <w:keepNext/>
        <w:spacing w:after="120"/>
        <w:ind w:left="187"/>
        <w:outlineLvl w:val="2"/>
        <w:pPrChange w:id="828" w:author="Autor" w:date="2021-09-16T23:42:00Z">
          <w:pPr>
            <w:tabs>
              <w:tab w:val="left" w:pos="158"/>
            </w:tabs>
            <w:spacing w:after="120" w:line="240" w:lineRule="auto"/>
            <w:ind w:left="180"/>
            <w:outlineLvl w:val="2"/>
          </w:pPr>
        </w:pPrChange>
      </w:pPr>
      <w:bookmarkStart w:id="829" w:name="_Toc26972856"/>
      <w:bookmarkEnd w:id="825"/>
      <w:r>
        <w:rPr>
          <w:b/>
          <w:color w:val="0072C6"/>
        </w:rPr>
        <w:t>Data Transfers</w:t>
      </w:r>
      <w:bookmarkEnd w:id="829"/>
    </w:p>
    <w:p w14:paraId="4D6B2C82" w14:textId="77777777" w:rsidR="00DB24CA" w:rsidRDefault="00186BB4">
      <w:pPr>
        <w:pStyle w:val="ProductList-Body"/>
        <w:spacing w:after="120"/>
        <w:ind w:left="158"/>
        <w:pPrChange w:id="830" w:author="Autor" w:date="2021-09-16T23:42:00Z">
          <w:pPr>
            <w:tabs>
              <w:tab w:val="left" w:pos="158"/>
            </w:tabs>
            <w:spacing w:after="120" w:line="240" w:lineRule="auto"/>
            <w:ind w:left="158"/>
          </w:pPr>
        </w:pPrChange>
      </w:pPr>
      <w:r>
        <w:t>Customer Data</w:t>
      </w:r>
      <w:ins w:id="831" w:author="Autor" w:date="2021-09-16T23:42:00Z">
        <w:r>
          <w:t>, Professional Services Data,</w:t>
        </w:r>
      </w:ins>
      <w:r>
        <w:t xml:space="preserve"> and Personal Data that Microsoft processes on Customer’s behalf may not be transferred </w:t>
      </w:r>
      <w:proofErr w:type="gramStart"/>
      <w:r>
        <w:t>to, or</w:t>
      </w:r>
      <w:proofErr w:type="gramEnd"/>
      <w:r>
        <w:t xml:space="preserve"> stored and processed in a geographic location except in accordance with the DPA Terms and the safeguards provided below in this section. </w:t>
      </w:r>
      <w:proofErr w:type="gramStart"/>
      <w:r>
        <w:t>Taking into account</w:t>
      </w:r>
      <w:proofErr w:type="gramEnd"/>
      <w:r>
        <w:t xml:space="preserve"> such safeguards, Customer appoints Microsoft to transfer Customer Data</w:t>
      </w:r>
      <w:ins w:id="832" w:author="Autor" w:date="2021-09-16T23:42:00Z">
        <w:r>
          <w:t>, Professional Services Data,</w:t>
        </w:r>
      </w:ins>
      <w:r>
        <w:t xml:space="preserve"> and Personal Data to the United States or any other country in which Microsoft or its </w:t>
      </w:r>
      <w:proofErr w:type="spellStart"/>
      <w:r>
        <w:t>Subprocessors</w:t>
      </w:r>
      <w:proofErr w:type="spellEnd"/>
      <w:r>
        <w:t xml:space="preserve"> operate and to store and process Customer Data</w:t>
      </w:r>
      <w:ins w:id="833" w:author="Autor" w:date="2021-09-16T23:42:00Z">
        <w:r>
          <w:t>,</w:t>
        </w:r>
      </w:ins>
      <w:r>
        <w:t xml:space="preserve"> and Personal Data to provide the </w:t>
      </w:r>
      <w:del w:id="834" w:author="Autor" w:date="2021-09-16T23:42:00Z">
        <w:r>
          <w:delText>Online Services</w:delText>
        </w:r>
      </w:del>
      <w:ins w:id="835" w:author="Autor" w:date="2021-09-16T23:42:00Z">
        <w:r>
          <w:t>Products</w:t>
        </w:r>
      </w:ins>
      <w:r>
        <w:t xml:space="preserve">, except as described elsewhere in the DPA Terms. </w:t>
      </w:r>
    </w:p>
    <w:p w14:paraId="4D6B2C83" w14:textId="77777777" w:rsidR="00B075F7" w:rsidRDefault="00186BB4">
      <w:pPr>
        <w:tabs>
          <w:tab w:val="left" w:pos="158"/>
        </w:tabs>
        <w:spacing w:after="120" w:line="240" w:lineRule="auto"/>
        <w:ind w:left="158"/>
        <w:rPr>
          <w:del w:id="836" w:author="Autor" w:date="2021-09-16T23:42:00Z"/>
        </w:rPr>
      </w:pPr>
      <w:r>
        <w:rPr>
          <w:rPrChange w:id="837" w:author="Autor" w:date="2021-09-16T23:42:00Z">
            <w:rPr>
              <w:sz w:val="18"/>
            </w:rPr>
          </w:rPrChange>
        </w:rPr>
        <w:t>All transfers of Customer Data</w:t>
      </w:r>
      <w:ins w:id="838" w:author="Autor" w:date="2021-09-16T23:42:00Z">
        <w:r>
          <w:t>, Professional Services Data,</w:t>
        </w:r>
      </w:ins>
      <w:r>
        <w:rPr>
          <w:rPrChange w:id="839" w:author="Autor" w:date="2021-09-16T23:42:00Z">
            <w:rPr>
              <w:sz w:val="18"/>
            </w:rPr>
          </w:rPrChange>
        </w:rPr>
        <w:t xml:space="preserve"> and Personal Data out of the European Union, European Economic Area, United Kingdom, and Switzerland to provide the </w:t>
      </w:r>
      <w:del w:id="840" w:author="Autor" w:date="2021-09-16T23:42:00Z">
        <w:r>
          <w:rPr>
            <w:sz w:val="18"/>
          </w:rPr>
          <w:delText xml:space="preserve">Online Services shall be governed by the Standard Contractual Clauses in </w:delText>
        </w:r>
        <w:r>
          <w:fldChar w:fldCharType="begin"/>
        </w:r>
        <w:r>
          <w:delInstrText xml:space="preserve"> HYPERLINK  "#Attachment2" </w:delInstrText>
        </w:r>
        <w:r>
          <w:fldChar w:fldCharType="separate"/>
        </w:r>
        <w:r>
          <w:rPr>
            <w:color w:val="0563C1"/>
            <w:sz w:val="18"/>
            <w:u w:val="single"/>
          </w:rPr>
          <w:delText>Attachment 2</w:delText>
        </w:r>
        <w:r>
          <w:rPr>
            <w:color w:val="0563C1"/>
            <w:sz w:val="18"/>
            <w:u w:val="single"/>
          </w:rPr>
          <w:fldChar w:fldCharType="end"/>
        </w:r>
        <w:r>
          <w:rPr>
            <w:sz w:val="18"/>
          </w:rPr>
          <w:delText xml:space="preserve">. </w:delText>
        </w:r>
      </w:del>
    </w:p>
    <w:p w14:paraId="4D6B2C84" w14:textId="77777777" w:rsidR="00DB24CA" w:rsidRDefault="00186BB4">
      <w:pPr>
        <w:pStyle w:val="ProductList-Body"/>
        <w:spacing w:after="120"/>
        <w:ind w:left="158"/>
        <w:pPrChange w:id="841" w:author="Autor" w:date="2021-09-16T23:42:00Z">
          <w:pPr>
            <w:tabs>
              <w:tab w:val="left" w:pos="158"/>
            </w:tabs>
            <w:spacing w:after="120" w:line="240" w:lineRule="auto"/>
            <w:ind w:left="158"/>
          </w:pPr>
        </w:pPrChange>
      </w:pPr>
      <w:ins w:id="842" w:author="Autor" w:date="2021-09-16T23:42:00Z">
        <w:r>
          <w:t xml:space="preserve">Products and Services shall be governed by the 2021 Standard Contractual Clauses implemented by Microsoft. In addition, transfers from the United Kingdom and Switzerland shall be governed by the 2010 Standard Contractual Clauses. In the case of any inconsistency between the 2021 </w:t>
        </w:r>
        <w:r>
          <w:lastRenderedPageBreak/>
          <w:t xml:space="preserve">Standard Contractual Clauses and the 2010 Standard Contractual Clauses, the inconsistency shall be resolved </w:t>
        </w:r>
        <w:proofErr w:type="gramStart"/>
        <w:r>
          <w:t>so as to</w:t>
        </w:r>
        <w:proofErr w:type="gramEnd"/>
        <w:r>
          <w:t xml:space="preserve"> provide an adequate level of data protection for the Customer Data, Professional Services Data, and Personal Data under applicable law. </w:t>
        </w:r>
      </w:ins>
      <w:r>
        <w:t>Microsoft will abide by the requirements of European Economic Area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w:t>
      </w:r>
    </w:p>
    <w:p w14:paraId="4D6B2C85" w14:textId="77777777" w:rsidR="00DB24CA" w:rsidRDefault="00186BB4">
      <w:pPr>
        <w:pStyle w:val="ProductList-Body"/>
        <w:spacing w:after="120"/>
        <w:ind w:left="158"/>
        <w:pPrChange w:id="843" w:author="Autor" w:date="2021-09-16T23:42:00Z">
          <w:pPr>
            <w:tabs>
              <w:tab w:val="left" w:pos="158"/>
            </w:tabs>
            <w:spacing w:after="120" w:line="240" w:lineRule="auto"/>
            <w:ind w:left="158"/>
          </w:pPr>
        </w:pPrChange>
      </w:pPr>
      <w:r>
        <w:t>In addition, Microsoft is certified to the EU-U.S. and Swiss-U.S. Privacy Shield Frameworks and the commitments they entail</w:t>
      </w:r>
      <w:r>
        <w:rPr>
          <w:rStyle w:val="normaltextrun"/>
          <w:rPrChange w:id="844" w:author="Autor" w:date="2021-09-16T23:42:00Z">
            <w:rPr>
              <w:shd w:val="clear" w:color="auto" w:fill="FFFFFF"/>
            </w:rPr>
          </w:rPrChange>
        </w:rPr>
        <w:t xml:space="preserve">, although Microsoft does not rely on the EU-U.S. Privacy Shield Framework as a legal basis for transfers of Personal Data </w:t>
      </w:r>
      <w:proofErr w:type="gramStart"/>
      <w:r>
        <w:rPr>
          <w:rStyle w:val="normaltextrun"/>
          <w:rPrChange w:id="845" w:author="Autor" w:date="2021-09-16T23:42:00Z">
            <w:rPr>
              <w:shd w:val="clear" w:color="auto" w:fill="FFFFFF"/>
            </w:rPr>
          </w:rPrChange>
        </w:rPr>
        <w:t>in light of</w:t>
      </w:r>
      <w:proofErr w:type="gramEnd"/>
      <w:r>
        <w:rPr>
          <w:rStyle w:val="normaltextrun"/>
          <w:rPrChange w:id="846" w:author="Autor" w:date="2021-09-16T23:42:00Z">
            <w:rPr>
              <w:shd w:val="clear" w:color="auto" w:fill="FFFFFF"/>
            </w:rPr>
          </w:rPrChange>
        </w:rPr>
        <w:t xml:space="preserve"> the judgment of the Court of Justice of the EU in Case C-311/18</w:t>
      </w:r>
      <w:r>
        <w:t xml:space="preserve">. Microsoft agrees to notify Customer if it </w:t>
      </w:r>
      <w:proofErr w:type="gramStart"/>
      <w:r>
        <w:t>makes a determination</w:t>
      </w:r>
      <w:proofErr w:type="gramEnd"/>
      <w:r>
        <w:t xml:space="preserve"> that it can no longer meet its obligation to provide the same level of protection as is required by the Privacy Shield principles.</w:t>
      </w:r>
    </w:p>
    <w:p w14:paraId="4D6B2C86" w14:textId="77777777" w:rsidR="00DB24CA" w:rsidRDefault="00186BB4">
      <w:pPr>
        <w:pStyle w:val="ProductList-Body"/>
        <w:keepNext/>
        <w:spacing w:after="120"/>
        <w:ind w:left="187"/>
        <w:outlineLvl w:val="2"/>
        <w:pPrChange w:id="847" w:author="Autor" w:date="2021-09-16T23:42:00Z">
          <w:pPr>
            <w:tabs>
              <w:tab w:val="left" w:pos="158"/>
            </w:tabs>
            <w:spacing w:after="120" w:line="240" w:lineRule="auto"/>
            <w:ind w:left="180"/>
            <w:outlineLvl w:val="2"/>
          </w:pPr>
        </w:pPrChange>
      </w:pPr>
      <w:bookmarkStart w:id="848" w:name="_Toc26972857"/>
      <w:bookmarkStart w:id="849" w:name="LocationofCustomerDataatRest"/>
      <w:r>
        <w:rPr>
          <w:b/>
          <w:color w:val="0072C6"/>
        </w:rPr>
        <w:t>Location of Customer Data at Rest</w:t>
      </w:r>
      <w:bookmarkEnd w:id="848"/>
    </w:p>
    <w:bookmarkEnd w:id="849"/>
    <w:p w14:paraId="4D6B2C87" w14:textId="77777777" w:rsidR="00DB24CA" w:rsidRDefault="00186BB4">
      <w:pPr>
        <w:pStyle w:val="ProductList-Body"/>
        <w:tabs>
          <w:tab w:val="clear" w:pos="158"/>
          <w:tab w:val="left" w:pos="360"/>
        </w:tabs>
        <w:spacing w:after="120"/>
        <w:ind w:left="180"/>
        <w:pPrChange w:id="850" w:author="Autor" w:date="2021-09-16T23:42:00Z">
          <w:pPr>
            <w:tabs>
              <w:tab w:val="left" w:pos="360"/>
            </w:tabs>
            <w:spacing w:after="120" w:line="240" w:lineRule="auto"/>
            <w:ind w:left="180"/>
          </w:pPr>
        </w:pPrChange>
      </w:pPr>
      <w:r>
        <w:t xml:space="preserve">For the Core Online Services, Microsoft will store Customer Data at rest within certain major geographic areas (each, a Geo) as set forth in </w:t>
      </w:r>
      <w:del w:id="851" w:author="Autor" w:date="2021-09-16T23:42:00Z">
        <w:r>
          <w:delText>Attachment 1 to the OST (or successor location in the Use Rights).</w:delText>
        </w:r>
      </w:del>
      <w:ins w:id="852" w:author="Autor" w:date="2021-09-16T23:42:00Z">
        <w:r>
          <w:t>the Product Terms.</w:t>
        </w:r>
      </w:ins>
    </w:p>
    <w:p w14:paraId="4D6B2C88" w14:textId="77777777" w:rsidR="00DB24CA" w:rsidRDefault="00186BB4">
      <w:pPr>
        <w:pStyle w:val="ProductList-Body"/>
        <w:tabs>
          <w:tab w:val="clear" w:pos="158"/>
          <w:tab w:val="left" w:pos="360"/>
        </w:tabs>
        <w:spacing w:after="120"/>
        <w:ind w:left="180"/>
        <w:pPrChange w:id="853" w:author="Autor" w:date="2021-09-16T23:42:00Z">
          <w:pPr>
            <w:tabs>
              <w:tab w:val="left" w:pos="360"/>
            </w:tabs>
            <w:spacing w:after="120" w:line="240" w:lineRule="auto"/>
            <w:ind w:left="180"/>
          </w:pPr>
        </w:pPrChange>
      </w:pPr>
      <w:r>
        <w:t>Microsoft does not control or limit the regions from which Customer or Customer’s end users may access or move Customer Data.</w:t>
      </w:r>
    </w:p>
    <w:p w14:paraId="4D6B2C89" w14:textId="77777777" w:rsidR="00DB24CA" w:rsidRDefault="00186BB4">
      <w:pPr>
        <w:pStyle w:val="ProductList-SubSubSectionHeading"/>
        <w:keepNext/>
        <w:spacing w:after="120"/>
        <w:outlineLvl w:val="1"/>
        <w:rPr>
          <w:b w:val="0"/>
        </w:rPr>
        <w:pPrChange w:id="854" w:author="Autor" w:date="2021-09-16T23:42:00Z">
          <w:pPr>
            <w:tabs>
              <w:tab w:val="left" w:pos="158"/>
            </w:tabs>
            <w:spacing w:after="120" w:line="240" w:lineRule="auto"/>
            <w:outlineLvl w:val="1"/>
          </w:pPr>
        </w:pPrChange>
      </w:pPr>
      <w:bookmarkStart w:id="855" w:name="_Toc507768556"/>
      <w:bookmarkStart w:id="856" w:name="_Toc8395016"/>
      <w:bookmarkStart w:id="857" w:name="_Toc6563805"/>
      <w:bookmarkStart w:id="858" w:name="_Toc21617023"/>
      <w:bookmarkStart w:id="859" w:name="_Toc26972858"/>
      <w:bookmarkStart w:id="860" w:name="_Toc80192888"/>
      <w:bookmarkStart w:id="861" w:name="_Toc44323936"/>
      <w:r>
        <w:t>Data Retention and Deletion</w:t>
      </w:r>
      <w:bookmarkEnd w:id="855"/>
      <w:bookmarkEnd w:id="856"/>
      <w:bookmarkEnd w:id="857"/>
      <w:bookmarkEnd w:id="858"/>
      <w:bookmarkEnd w:id="859"/>
      <w:bookmarkEnd w:id="860"/>
      <w:bookmarkEnd w:id="861"/>
    </w:p>
    <w:p w14:paraId="4D6B2C8A" w14:textId="77777777" w:rsidR="00DB24CA" w:rsidRDefault="00186BB4">
      <w:pPr>
        <w:pStyle w:val="ProductList-Body"/>
        <w:spacing w:after="120"/>
        <w:pPrChange w:id="862" w:author="Autor" w:date="2021-09-16T23:42:00Z">
          <w:pPr>
            <w:tabs>
              <w:tab w:val="left" w:pos="158"/>
            </w:tabs>
            <w:spacing w:after="120" w:line="240" w:lineRule="auto"/>
          </w:pPr>
        </w:pPrChange>
      </w:pPr>
      <w:r>
        <w:t>At all times during the term of Customer’s subscription</w:t>
      </w:r>
      <w:ins w:id="863" w:author="Autor" w:date="2021-09-16T23:42:00Z">
        <w:r>
          <w:t xml:space="preserve"> or the applicable Professional Services engagement</w:t>
        </w:r>
      </w:ins>
      <w:r>
        <w:t>, Customer will have the ability to access, extract and delete Customer Data stored in each Online Service</w:t>
      </w:r>
      <w:ins w:id="864" w:author="Autor" w:date="2021-09-16T23:42:00Z">
        <w:r>
          <w:t xml:space="preserve"> and Professional Services Data</w:t>
        </w:r>
      </w:ins>
      <w:r>
        <w:t>.</w:t>
      </w:r>
    </w:p>
    <w:p w14:paraId="4D6B2C8B" w14:textId="77777777" w:rsidR="00DB24CA" w:rsidRDefault="00186BB4">
      <w:pPr>
        <w:pStyle w:val="ProductList-Body"/>
        <w:spacing w:after="120"/>
        <w:pPrChange w:id="865" w:author="Autor" w:date="2021-09-16T23:42:00Z">
          <w:pPr>
            <w:tabs>
              <w:tab w:val="left" w:pos="158"/>
            </w:tabs>
            <w:spacing w:after="120" w:line="240" w:lineRule="auto"/>
          </w:pPr>
        </w:pPrChange>
      </w:pPr>
      <w:r>
        <w:t xml:space="preserve">Except for free trials and LinkedIn services, Microsoft will retain Customer Data that remains stored in Online Services in a limited function account for 90 days after expiration or termination of Customer’s subscription so that Customer may extract the data. After the 90-day retention period ends, Microsoft will disable Customer’s account and delete the Customer Data and Personal Data </w:t>
      </w:r>
      <w:ins w:id="866" w:author="Autor" w:date="2021-09-16T23:42:00Z">
        <w:r>
          <w:t xml:space="preserve">stored in Online Services </w:t>
        </w:r>
      </w:ins>
      <w:r>
        <w:t xml:space="preserve">within an additional 90 days, unless </w:t>
      </w:r>
      <w:del w:id="867" w:author="Autor" w:date="2021-09-16T23:42:00Z">
        <w:r>
          <w:delText xml:space="preserve">Microsoft is permitted or required by applicable law, or </w:delText>
        </w:r>
      </w:del>
      <w:r>
        <w:t>authorized under this DPA</w:t>
      </w:r>
      <w:del w:id="868" w:author="Autor" w:date="2021-09-16T23:42:00Z">
        <w:r>
          <w:delText>,</w:delText>
        </w:r>
      </w:del>
      <w:r>
        <w:t xml:space="preserve"> to retain such data.</w:t>
      </w:r>
    </w:p>
    <w:p w14:paraId="4D6B2C8C" w14:textId="77777777" w:rsidR="00DB24CA" w:rsidRDefault="00186BB4">
      <w:pPr>
        <w:pStyle w:val="ProductList-Body"/>
        <w:spacing w:after="120"/>
        <w:rPr>
          <w:ins w:id="869" w:author="Autor" w:date="2021-09-16T23:42:00Z"/>
        </w:rPr>
      </w:pPr>
      <w:ins w:id="870" w:author="Autor" w:date="2021-09-16T23:42:00Z">
        <w:r>
          <w:t>For Personal Data in connection with the Software and for Professional Services Data, Microsoft will delete all copies after the business purposes for which the data was collected or transferred have been fulfilled or earlier upon Customer’s request, unless authorized under this DPA to retain such data.</w:t>
        </w:r>
      </w:ins>
    </w:p>
    <w:p w14:paraId="4D6B2C8D" w14:textId="77777777" w:rsidR="00DB24CA" w:rsidRDefault="00186BB4">
      <w:pPr>
        <w:pStyle w:val="ProductList-Body"/>
        <w:spacing w:after="120"/>
        <w:pPrChange w:id="871" w:author="Autor" w:date="2021-09-16T23:42:00Z">
          <w:pPr>
            <w:tabs>
              <w:tab w:val="left" w:pos="158"/>
            </w:tabs>
            <w:spacing w:after="120" w:line="240" w:lineRule="auto"/>
          </w:pPr>
        </w:pPrChange>
      </w:pPr>
      <w:r>
        <w:t>The Online Service may not support retention or extraction of software provided by Customer. Microsoft has no liability for the deletion of Customer Data</w:t>
      </w:r>
      <w:ins w:id="872" w:author="Autor" w:date="2021-09-16T23:42:00Z">
        <w:r>
          <w:t>, Professional Services Data,</w:t>
        </w:r>
      </w:ins>
      <w:r>
        <w:t xml:space="preserve"> or Personal Data as described in this section.</w:t>
      </w:r>
    </w:p>
    <w:p w14:paraId="4D6B2C8E" w14:textId="77777777" w:rsidR="00DB24CA" w:rsidRDefault="00186BB4">
      <w:pPr>
        <w:pStyle w:val="ProductList-SubSubSectionHeading"/>
        <w:keepNext/>
        <w:spacing w:after="120"/>
        <w:outlineLvl w:val="1"/>
        <w:rPr>
          <w:b w:val="0"/>
        </w:rPr>
        <w:pPrChange w:id="873" w:author="Autor" w:date="2021-09-16T23:42:00Z">
          <w:pPr>
            <w:tabs>
              <w:tab w:val="left" w:pos="158"/>
            </w:tabs>
            <w:spacing w:after="120" w:line="240" w:lineRule="auto"/>
            <w:outlineLvl w:val="1"/>
          </w:pPr>
        </w:pPrChange>
      </w:pPr>
      <w:bookmarkStart w:id="874" w:name="_Toc507768557"/>
      <w:bookmarkStart w:id="875" w:name="_Toc8395017"/>
      <w:bookmarkStart w:id="876" w:name="_Toc6563806"/>
      <w:bookmarkStart w:id="877" w:name="_Toc21617024"/>
      <w:bookmarkStart w:id="878" w:name="_Toc26972859"/>
      <w:bookmarkStart w:id="879" w:name="_Toc80192889"/>
      <w:bookmarkStart w:id="880" w:name="_Toc44323937"/>
      <w:r>
        <w:t>Processor Confidentiality Commitment</w:t>
      </w:r>
      <w:bookmarkEnd w:id="874"/>
      <w:bookmarkEnd w:id="875"/>
      <w:bookmarkEnd w:id="876"/>
      <w:bookmarkEnd w:id="877"/>
      <w:bookmarkEnd w:id="878"/>
      <w:bookmarkEnd w:id="879"/>
      <w:bookmarkEnd w:id="880"/>
    </w:p>
    <w:p w14:paraId="4D6B2C8F" w14:textId="77777777" w:rsidR="00DB24CA" w:rsidRDefault="00186BB4">
      <w:pPr>
        <w:pStyle w:val="ProductList-Body"/>
        <w:spacing w:after="120"/>
        <w:pPrChange w:id="881" w:author="Autor" w:date="2021-09-16T23:42:00Z">
          <w:pPr>
            <w:tabs>
              <w:tab w:val="left" w:pos="158"/>
            </w:tabs>
            <w:spacing w:after="120" w:line="240" w:lineRule="auto"/>
          </w:pPr>
        </w:pPrChange>
      </w:pPr>
      <w:r>
        <w:t>Microsoft will ensure that its personnel engaged in the processing of Customer Data</w:t>
      </w:r>
      <w:ins w:id="882" w:author="Autor" w:date="2021-09-16T23:42:00Z">
        <w:r>
          <w:t>, Professional Services Data,</w:t>
        </w:r>
      </w:ins>
      <w:r>
        <w:t xml:space="preserve"> and Personal Data (</w:t>
      </w:r>
      <w:proofErr w:type="spellStart"/>
      <w:r>
        <w:t>i</w:t>
      </w:r>
      <w:proofErr w:type="spellEnd"/>
      <w:r>
        <w:t xml:space="preserve">) will process such data only on instructions from Customer or as described in this DPA, and (ii) will be obligated to maintain the confidentiality and security of such data even after their engagement ends. Microsoft </w:t>
      </w:r>
      <w:r>
        <w:rPr>
          <w:color w:val="000000"/>
          <w:lang w:val="en-GB"/>
        </w:rPr>
        <w:t>shall provide periodic and mandatory data privacy and security training and awareness to its employees with access to Customer Data</w:t>
      </w:r>
      <w:ins w:id="883" w:author="Autor" w:date="2021-09-16T23:42:00Z">
        <w:r>
          <w:rPr>
            <w:rFonts w:cs="Calibri"/>
            <w:color w:val="000000"/>
            <w:lang w:val="en-GB"/>
          </w:rPr>
          <w:t>, Professional Services Data,</w:t>
        </w:r>
      </w:ins>
      <w:r>
        <w:rPr>
          <w:color w:val="000000"/>
          <w:lang w:val="en-GB"/>
        </w:rPr>
        <w:t xml:space="preserve"> and Personal Data </w:t>
      </w:r>
      <w:r>
        <w:t>in accordance with applicable Data Protection Requirements and industry standards.</w:t>
      </w:r>
    </w:p>
    <w:p w14:paraId="4D6B2C90" w14:textId="77777777" w:rsidR="00DB24CA" w:rsidRDefault="00186BB4">
      <w:pPr>
        <w:pStyle w:val="ProductList-SubSubSectionHeading"/>
        <w:keepNext/>
        <w:spacing w:after="120"/>
        <w:outlineLvl w:val="1"/>
        <w:rPr>
          <w:b w:val="0"/>
        </w:rPr>
        <w:pPrChange w:id="884" w:author="Autor" w:date="2021-09-16T23:42:00Z">
          <w:pPr>
            <w:tabs>
              <w:tab w:val="left" w:pos="158"/>
            </w:tabs>
            <w:spacing w:after="120" w:line="240" w:lineRule="auto"/>
            <w:outlineLvl w:val="1"/>
          </w:pPr>
        </w:pPrChange>
      </w:pPr>
      <w:bookmarkStart w:id="885" w:name="_Toc507768558"/>
      <w:bookmarkStart w:id="886" w:name="_Toc8395018"/>
      <w:bookmarkStart w:id="887" w:name="_Toc6563807"/>
      <w:bookmarkStart w:id="888" w:name="_Toc21617025"/>
      <w:bookmarkStart w:id="889" w:name="_Toc26972860"/>
      <w:bookmarkStart w:id="890" w:name="_Toc80192890"/>
      <w:bookmarkStart w:id="891" w:name="_Toc44323938"/>
      <w:r>
        <w:t xml:space="preserve">Notice and Controls on use of </w:t>
      </w:r>
      <w:proofErr w:type="spellStart"/>
      <w:r>
        <w:t>Subprocessors</w:t>
      </w:r>
      <w:bookmarkEnd w:id="885"/>
      <w:bookmarkEnd w:id="886"/>
      <w:bookmarkEnd w:id="887"/>
      <w:bookmarkEnd w:id="888"/>
      <w:bookmarkEnd w:id="889"/>
      <w:bookmarkEnd w:id="890"/>
      <w:bookmarkEnd w:id="891"/>
      <w:proofErr w:type="spellEnd"/>
    </w:p>
    <w:p w14:paraId="4D6B2C91" w14:textId="77777777" w:rsidR="00DB24CA" w:rsidRDefault="00186BB4">
      <w:pPr>
        <w:pStyle w:val="ProductList-Body"/>
        <w:spacing w:after="120"/>
        <w:pPrChange w:id="892" w:author="Autor" w:date="2021-09-16T23:42:00Z">
          <w:pPr>
            <w:tabs>
              <w:tab w:val="left" w:pos="158"/>
            </w:tabs>
            <w:spacing w:after="120" w:line="240" w:lineRule="auto"/>
          </w:pPr>
        </w:pPrChange>
      </w:pPr>
      <w:r>
        <w:t xml:space="preserve">Microsoft may hire </w:t>
      </w:r>
      <w:proofErr w:type="spellStart"/>
      <w:r>
        <w:t>Subprocessors</w:t>
      </w:r>
      <w:proofErr w:type="spellEnd"/>
      <w:r>
        <w:t xml:space="preserve"> to provide certain limited or ancillary services on its behalf. Customer consents to this engagement and to Microsoft Affiliates as </w:t>
      </w:r>
      <w:proofErr w:type="spellStart"/>
      <w:r>
        <w:t>Subprocessors</w:t>
      </w:r>
      <w:proofErr w:type="spellEnd"/>
      <w:r>
        <w:t>. The above authorizations will constitute Customer’s prior written consent to the subcontracting by Microsoft of the processing of Customer Data</w:t>
      </w:r>
      <w:ins w:id="893" w:author="Autor" w:date="2021-09-16T23:42:00Z">
        <w:r>
          <w:t>, Professional Services Data,</w:t>
        </w:r>
      </w:ins>
      <w:r>
        <w:t xml:space="preserve"> and Personal Data if such consent is required under the Standard Contractual Clauses or the GDPR Terms. </w:t>
      </w:r>
    </w:p>
    <w:p w14:paraId="4D6B2C92" w14:textId="77777777" w:rsidR="00DB24CA" w:rsidRDefault="00186BB4">
      <w:pPr>
        <w:pStyle w:val="ProductList-Body"/>
        <w:spacing w:after="120"/>
        <w:pPrChange w:id="894" w:author="Autor" w:date="2021-09-16T23:42:00Z">
          <w:pPr>
            <w:tabs>
              <w:tab w:val="left" w:pos="158"/>
            </w:tabs>
            <w:spacing w:after="120" w:line="240" w:lineRule="auto"/>
          </w:pPr>
        </w:pPrChange>
      </w:pPr>
      <w:r>
        <w:t xml:space="preserve">Microsoft is responsible for its </w:t>
      </w:r>
      <w:proofErr w:type="spellStart"/>
      <w:r>
        <w:t>Subprocessors</w:t>
      </w:r>
      <w:proofErr w:type="spellEnd"/>
      <w:r>
        <w:t xml:space="preserve">’ compliance with Microsoft’s obligations in this DPA. Microsoft makes available information about </w:t>
      </w:r>
      <w:proofErr w:type="spellStart"/>
      <w:r>
        <w:t>Subprocessors</w:t>
      </w:r>
      <w:proofErr w:type="spellEnd"/>
      <w:r>
        <w:t xml:space="preserve"> on a Microsoft website. When engaging any </w:t>
      </w:r>
      <w:proofErr w:type="spellStart"/>
      <w:r>
        <w:t>Subprocessor</w:t>
      </w:r>
      <w:proofErr w:type="spellEnd"/>
      <w:r>
        <w:t xml:space="preserve">, Microsoft will ensure via a written contract that the </w:t>
      </w:r>
      <w:proofErr w:type="spellStart"/>
      <w:r>
        <w:t>Subprocessor</w:t>
      </w:r>
      <w:proofErr w:type="spellEnd"/>
      <w:r>
        <w:t xml:space="preserve"> may access and use Customer Data</w:t>
      </w:r>
      <w:ins w:id="895" w:author="Autor" w:date="2021-09-16T23:42:00Z">
        <w:r>
          <w:t>, Professional Services Data,</w:t>
        </w:r>
      </w:ins>
      <w:r>
        <w:t xml:space="preserve"> or Personal Data only to deliver the services Microsoft has retained them to provide and is prohibited from using Customer Data</w:t>
      </w:r>
      <w:ins w:id="896" w:author="Autor" w:date="2021-09-16T23:42:00Z">
        <w:r>
          <w:t>, Professional Services Data,</w:t>
        </w:r>
      </w:ins>
      <w:r>
        <w:t xml:space="preserve"> or Personal Data for any other purpose. Microsoft will ensure that </w:t>
      </w:r>
      <w:proofErr w:type="spellStart"/>
      <w:r>
        <w:t>Subprocessors</w:t>
      </w:r>
      <w:proofErr w:type="spellEnd"/>
      <w:r>
        <w:t xml:space="preserve"> are bound by written agreements that require them to provide at least the level of data protection required of Microsoft by the DPA, including the limitations on disclosure of Processed Data. Microsoft agrees to oversee the </w:t>
      </w:r>
      <w:proofErr w:type="spellStart"/>
      <w:r>
        <w:t>Subprocessors</w:t>
      </w:r>
      <w:proofErr w:type="spellEnd"/>
      <w:r>
        <w:t xml:space="preserve"> to ensure that these contractual obligations are met.</w:t>
      </w:r>
    </w:p>
    <w:p w14:paraId="4D6B2C93" w14:textId="77777777" w:rsidR="00DB24CA" w:rsidRDefault="00186BB4">
      <w:pPr>
        <w:pStyle w:val="ProductList-Body"/>
        <w:spacing w:after="120"/>
        <w:pPrChange w:id="897" w:author="Autor" w:date="2021-09-16T23:42:00Z">
          <w:pPr>
            <w:tabs>
              <w:tab w:val="left" w:pos="158"/>
            </w:tabs>
            <w:spacing w:after="120" w:line="240" w:lineRule="auto"/>
          </w:pPr>
        </w:pPrChange>
      </w:pPr>
      <w:r>
        <w:t xml:space="preserve">From time to time, Microsoft may engage new </w:t>
      </w:r>
      <w:proofErr w:type="spellStart"/>
      <w:r>
        <w:t>Subprocessors</w:t>
      </w:r>
      <w:proofErr w:type="spellEnd"/>
      <w:r>
        <w:t xml:space="preserve">. Microsoft will give Customer notice (by updating the website and providing Customer with a mechanism to obtain notice of that update) of any new </w:t>
      </w:r>
      <w:proofErr w:type="spellStart"/>
      <w:r>
        <w:t>Subprocessor</w:t>
      </w:r>
      <w:proofErr w:type="spellEnd"/>
      <w:r>
        <w:t xml:space="preserve"> at least 6 months in advance of providing that </w:t>
      </w:r>
      <w:proofErr w:type="spellStart"/>
      <w:r>
        <w:t>Subprocessor</w:t>
      </w:r>
      <w:proofErr w:type="spellEnd"/>
      <w:r>
        <w:t xml:space="preserve"> with access to Customer Data. Additionally, Microsoft will give Customer notice (by updating the website and providing Customer with a mechanism to obtain notice of that update) of any new </w:t>
      </w:r>
      <w:proofErr w:type="spellStart"/>
      <w:r>
        <w:t>Subprocessor</w:t>
      </w:r>
      <w:proofErr w:type="spellEnd"/>
      <w:r>
        <w:t xml:space="preserve"> at least 30 days in advance of providing that </w:t>
      </w:r>
      <w:proofErr w:type="spellStart"/>
      <w:r>
        <w:t>Subprocessor</w:t>
      </w:r>
      <w:proofErr w:type="spellEnd"/>
      <w:r>
        <w:t xml:space="preserve"> with access to </w:t>
      </w:r>
      <w:ins w:id="898" w:author="Autor" w:date="2021-09-16T23:42:00Z">
        <w:r>
          <w:t xml:space="preserve">Professional Services Data or </w:t>
        </w:r>
      </w:ins>
      <w:r>
        <w:t xml:space="preserve">Personal Data other than that which is contained in Customer Data. If Microsoft engages a new </w:t>
      </w:r>
      <w:proofErr w:type="spellStart"/>
      <w:r>
        <w:t>Subprocessor</w:t>
      </w:r>
      <w:proofErr w:type="spellEnd"/>
      <w:r>
        <w:t xml:space="preserve"> for a new </w:t>
      </w:r>
      <w:del w:id="899" w:author="Autor" w:date="2021-09-16T23:42:00Z">
        <w:r>
          <w:delText>Online</w:delText>
        </w:r>
      </w:del>
      <w:ins w:id="900" w:author="Autor" w:date="2021-09-16T23:42:00Z">
        <w:r>
          <w:t>Product or Professional</w:t>
        </w:r>
      </w:ins>
      <w:r>
        <w:t xml:space="preserve"> Service</w:t>
      </w:r>
      <w:ins w:id="901" w:author="Autor" w:date="2021-09-16T23:42:00Z">
        <w:r>
          <w:t xml:space="preserve"> that processes Customer Data, Professional Services Data, or Personal Data</w:t>
        </w:r>
      </w:ins>
      <w:r>
        <w:t xml:space="preserve">, Microsoft will give Customer notice prior to availability of that </w:t>
      </w:r>
      <w:del w:id="902" w:author="Autor" w:date="2021-09-16T23:42:00Z">
        <w:r>
          <w:delText>Online</w:delText>
        </w:r>
      </w:del>
      <w:ins w:id="903" w:author="Autor" w:date="2021-09-16T23:42:00Z">
        <w:r>
          <w:t>Product or Professional</w:t>
        </w:r>
      </w:ins>
      <w:r>
        <w:t xml:space="preserve"> Service.</w:t>
      </w:r>
    </w:p>
    <w:p w14:paraId="4D6B2C94" w14:textId="77777777" w:rsidR="00DB24CA" w:rsidRDefault="00186BB4">
      <w:pPr>
        <w:pStyle w:val="ProductList-Body"/>
        <w:spacing w:after="120"/>
        <w:rPr>
          <w:ins w:id="904" w:author="Autor" w:date="2021-09-16T23:42:00Z"/>
        </w:rPr>
      </w:pPr>
      <w:r>
        <w:lastRenderedPageBreak/>
        <w:t xml:space="preserve">If Customer does not approve of a new </w:t>
      </w:r>
      <w:proofErr w:type="spellStart"/>
      <w:r>
        <w:t>Subprocessor</w:t>
      </w:r>
      <w:proofErr w:type="spellEnd"/>
      <w:ins w:id="905" w:author="Autor" w:date="2021-09-16T23:42:00Z">
        <w:r>
          <w:t xml:space="preserve"> for an Online Service or Professional Services</w:t>
        </w:r>
      </w:ins>
      <w:r>
        <w:t xml:space="preserve">, then Customer may terminate any subscription for the affected Online Service </w:t>
      </w:r>
      <w:ins w:id="906" w:author="Autor" w:date="2021-09-16T23:42:00Z">
        <w:r>
          <w:t xml:space="preserve">or the applicable Statements of Service for the applicable Professional Service, respectively, without penalty or termination fee by providing, before the end of the relevant notice period, written notice of termination. If Customer does not approve of a new </w:t>
        </w:r>
        <w:proofErr w:type="spellStart"/>
        <w:r>
          <w:t>Subprocessor</w:t>
        </w:r>
        <w:proofErr w:type="spellEnd"/>
        <w:r>
          <w:t xml:space="preserve"> for Software, and Customer cannot reasonably avoid use of the </w:t>
        </w:r>
        <w:proofErr w:type="spellStart"/>
        <w:r>
          <w:t>Subprocessor</w:t>
        </w:r>
        <w:proofErr w:type="spellEnd"/>
        <w:r>
          <w:t xml:space="preserve"> by restricting Microsoft from processing data as set forth in the documentation or this DPA, then Customer may terminate any license for the affected software product </w:t>
        </w:r>
      </w:ins>
      <w:r>
        <w:t xml:space="preserve">without penalty by providing, before the end of the relevant notice period, written notice of termination. Customer may also include an explanation of the grounds for non-approval together with the termination notice, </w:t>
      </w:r>
      <w:proofErr w:type="gramStart"/>
      <w:r>
        <w:t>in order to</w:t>
      </w:r>
      <w:proofErr w:type="gramEnd"/>
      <w:r>
        <w:t xml:space="preserve"> permit Microsoft to re-evaluate any such new </w:t>
      </w:r>
      <w:proofErr w:type="spellStart"/>
      <w:r>
        <w:t>Subprocessor</w:t>
      </w:r>
      <w:proofErr w:type="spellEnd"/>
      <w:r>
        <w:t xml:space="preserve"> based on the applicable concerns. If the affected </w:t>
      </w:r>
      <w:del w:id="907" w:author="Autor" w:date="2021-09-16T23:42:00Z">
        <w:r>
          <w:delText>Online Service</w:delText>
        </w:r>
      </w:del>
      <w:ins w:id="908" w:author="Autor" w:date="2021-09-16T23:42:00Z">
        <w:r>
          <w:t>Product</w:t>
        </w:r>
      </w:ins>
      <w:r>
        <w:t xml:space="preserve"> is part of a suite (or similar single purchase of services), then any termination will apply to the entire suite. After termination, Microsoft will remove payment obligations for any subscriptions </w:t>
      </w:r>
      <w:ins w:id="909" w:author="Autor" w:date="2021-09-16T23:42:00Z">
        <w:r>
          <w:t xml:space="preserve">or other applicable unpaid work </w:t>
        </w:r>
      </w:ins>
      <w:r>
        <w:t xml:space="preserve">for the terminated </w:t>
      </w:r>
      <w:del w:id="910" w:author="Autor" w:date="2021-09-16T23:42:00Z">
        <w:r>
          <w:delText>Online Service</w:delText>
        </w:r>
      </w:del>
      <w:ins w:id="911" w:author="Autor" w:date="2021-09-16T23:42:00Z">
        <w:r>
          <w:t>Products or Services</w:t>
        </w:r>
      </w:ins>
      <w:r>
        <w:t xml:space="preserve"> from subsequent invoices to Customer or its reseller.</w:t>
      </w:r>
      <w:ins w:id="912" w:author="Autor" w:date="2021-09-16T23:42:00Z">
        <w:r>
          <w:t xml:space="preserve"> </w:t>
        </w:r>
      </w:ins>
    </w:p>
    <w:p w14:paraId="4D6B2C95" w14:textId="77777777" w:rsidR="00DB24CA" w:rsidRDefault="00DB24CA">
      <w:pPr>
        <w:pStyle w:val="ProductList-Body"/>
        <w:spacing w:after="120"/>
        <w:ind w:left="180"/>
        <w:pPrChange w:id="913" w:author="Autor" w:date="2021-09-16T23:42:00Z">
          <w:pPr>
            <w:tabs>
              <w:tab w:val="left" w:pos="158"/>
            </w:tabs>
            <w:spacing w:after="120" w:line="240" w:lineRule="auto"/>
          </w:pPr>
        </w:pPrChange>
      </w:pPr>
      <w:bookmarkStart w:id="914" w:name="_Hlk79502497"/>
    </w:p>
    <w:p w14:paraId="4D6B2C96" w14:textId="77777777" w:rsidR="00DB24CA" w:rsidRDefault="00186BB4">
      <w:pPr>
        <w:pStyle w:val="ProductList-SubSubSectionHeading"/>
        <w:keepNext/>
        <w:spacing w:after="120"/>
        <w:outlineLvl w:val="1"/>
        <w:rPr>
          <w:b w:val="0"/>
        </w:rPr>
        <w:pPrChange w:id="915" w:author="Autor" w:date="2021-09-16T23:42:00Z">
          <w:pPr>
            <w:tabs>
              <w:tab w:val="left" w:pos="158"/>
            </w:tabs>
            <w:spacing w:after="120" w:line="240" w:lineRule="auto"/>
            <w:outlineLvl w:val="1"/>
          </w:pPr>
        </w:pPrChange>
      </w:pPr>
      <w:bookmarkStart w:id="916" w:name="_Toc507768559"/>
      <w:bookmarkStart w:id="917" w:name="_Toc8395019"/>
      <w:bookmarkStart w:id="918" w:name="_Toc6563808"/>
      <w:bookmarkStart w:id="919" w:name="_Toc21617026"/>
      <w:bookmarkStart w:id="920" w:name="_Toc26972861"/>
      <w:bookmarkStart w:id="921" w:name="_Toc80192891"/>
      <w:bookmarkStart w:id="922" w:name="_Toc44323939"/>
      <w:bookmarkStart w:id="923" w:name="_Toc489605586"/>
      <w:bookmarkEnd w:id="914"/>
      <w:r>
        <w:t>Educational Institutions</w:t>
      </w:r>
      <w:bookmarkEnd w:id="916"/>
      <w:bookmarkEnd w:id="917"/>
      <w:bookmarkEnd w:id="918"/>
      <w:bookmarkEnd w:id="919"/>
      <w:bookmarkEnd w:id="920"/>
      <w:bookmarkEnd w:id="921"/>
      <w:bookmarkEnd w:id="922"/>
    </w:p>
    <w:p w14:paraId="4D6B2C97" w14:textId="77777777" w:rsidR="00DB24CA" w:rsidRDefault="00186BB4">
      <w:pPr>
        <w:pStyle w:val="ProductList-Body"/>
        <w:spacing w:after="120"/>
        <w:pPrChange w:id="924" w:author="Autor" w:date="2021-09-16T23:42:00Z">
          <w:pPr>
            <w:tabs>
              <w:tab w:val="left" w:pos="158"/>
            </w:tabs>
            <w:spacing w:after="120" w:line="240" w:lineRule="auto"/>
          </w:pPr>
        </w:pPrChange>
      </w:pPr>
      <w:r>
        <w:t>If Customer is an educational agency or institution to which regulations under the Family Educational Rights and Privacy Act, 20 U.S.C. § 1232g (FERPA), apply, Microsoft acknowledges that for the purposes of the DPA, Microsoft is a “school official” with “legitimate educational interests” in the Customer Data</w:t>
      </w:r>
      <w:ins w:id="925" w:author="Autor" w:date="2021-09-16T23:42:00Z">
        <w:r>
          <w:t xml:space="preserve"> and Professional Services Data</w:t>
        </w:r>
      </w:ins>
      <w:r>
        <w:t>, as those terms have been defined under FERPA and its implementing regulations, and Microsoft agrees to abide by the limitations and requirements imposed by 34 CFR 99.33(a) on school officials.</w:t>
      </w:r>
    </w:p>
    <w:p w14:paraId="4D6B2C98" w14:textId="77777777" w:rsidR="00DB24CA" w:rsidRDefault="00186BB4">
      <w:pPr>
        <w:pStyle w:val="ProductList-Body"/>
        <w:spacing w:after="120"/>
        <w:pPrChange w:id="926" w:author="Autor" w:date="2021-09-16T23:42:00Z">
          <w:pPr>
            <w:tabs>
              <w:tab w:val="left" w:pos="158"/>
            </w:tabs>
            <w:spacing w:after="120" w:line="240" w:lineRule="auto"/>
          </w:pPr>
        </w:pPrChange>
      </w:pPr>
      <w:r>
        <w:t xml:space="preserve">Customer understands that Microsoft may possess limited or no contact information for Customer’s students and students’ parents. Consequently, Customer will be responsible for obtaining any parental consent for any end user’s use of the </w:t>
      </w:r>
      <w:del w:id="927" w:author="Autor" w:date="2021-09-16T23:42:00Z">
        <w:r>
          <w:delText>Online Service</w:delText>
        </w:r>
      </w:del>
      <w:ins w:id="928" w:author="Autor" w:date="2021-09-16T23:42:00Z">
        <w:r>
          <w:t>Products and Services</w:t>
        </w:r>
      </w:ins>
      <w:r>
        <w:t xml:space="preserv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 </w:t>
      </w:r>
      <w:ins w:id="929" w:author="Autor" w:date="2021-09-16T23:42:00Z">
        <w:r>
          <w:t xml:space="preserve">and Professional Services Data </w:t>
        </w:r>
      </w:ins>
      <w:r>
        <w:t>in Microsoft’s possession as may be required under applicable law.</w:t>
      </w:r>
    </w:p>
    <w:p w14:paraId="4D6B2C99" w14:textId="77777777" w:rsidR="00DB24CA" w:rsidRDefault="00186BB4">
      <w:pPr>
        <w:pStyle w:val="ProductList-SubSubSectionHeading"/>
        <w:keepNext/>
        <w:spacing w:after="120"/>
        <w:outlineLvl w:val="1"/>
        <w:rPr>
          <w:b w:val="0"/>
        </w:rPr>
        <w:pPrChange w:id="930" w:author="Autor" w:date="2021-09-16T23:42:00Z">
          <w:pPr>
            <w:tabs>
              <w:tab w:val="left" w:pos="158"/>
            </w:tabs>
            <w:spacing w:after="120" w:line="240" w:lineRule="auto"/>
          </w:pPr>
        </w:pPrChange>
      </w:pPr>
      <w:bookmarkStart w:id="931" w:name="_Toc16510372"/>
      <w:bookmarkStart w:id="932" w:name="_Toc21617027"/>
      <w:bookmarkStart w:id="933" w:name="_Toc80192892"/>
      <w:bookmarkStart w:id="934" w:name="_Toc44323940"/>
      <w:bookmarkStart w:id="935" w:name="CJISCustomerAgreement"/>
      <w:r>
        <w:t>CJIS Customer Agreement</w:t>
      </w:r>
      <w:bookmarkEnd w:id="931"/>
      <w:bookmarkEnd w:id="932"/>
      <w:bookmarkEnd w:id="933"/>
      <w:bookmarkEnd w:id="934"/>
    </w:p>
    <w:bookmarkEnd w:id="935"/>
    <w:p w14:paraId="4D6B2C9A" w14:textId="77777777" w:rsidR="00DB24CA" w:rsidRDefault="00186BB4">
      <w:pPr>
        <w:pStyle w:val="ProductList-Body"/>
        <w:spacing w:after="120"/>
        <w:pPrChange w:id="936" w:author="Autor" w:date="2021-09-16T23:42:00Z">
          <w:pPr>
            <w:tabs>
              <w:tab w:val="left" w:pos="158"/>
            </w:tabs>
            <w:spacing w:after="120" w:line="240" w:lineRule="auto"/>
          </w:pPr>
        </w:pPrChange>
      </w:pPr>
      <w:r>
        <w:t xml:space="preserve">Microsoft provides certain government cloud services (“Covered Services”) in accordance with the FBI Criminal Justice Information Services ("CJIS") Security Policy (“CJIS Policy”). The CJIS Policy governs the use and transmission of criminal justice information. All Microsoft CJIS Covered Services shall be governed by the terms and conditions in the CJIS Customer Agreement located here:  </w:t>
      </w:r>
      <w:r>
        <w:fldChar w:fldCharType="begin"/>
      </w:r>
      <w:r>
        <w:instrText xml:space="preserve"> HYPERLINK  "http://aka.ms/CJISCustomerAgreement" </w:instrText>
      </w:r>
      <w:r>
        <w:fldChar w:fldCharType="separate"/>
      </w:r>
      <w:r>
        <w:rPr>
          <w:rStyle w:val="Hyperlink"/>
          <w:rPrChange w:id="937" w:author="Autor" w:date="2021-09-16T23:42:00Z">
            <w:rPr>
              <w:color w:val="0563C1"/>
              <w:u w:val="single"/>
            </w:rPr>
          </w:rPrChange>
        </w:rPr>
        <w:t>http://aka.ms/CJISCustomerAgreement</w:t>
      </w:r>
      <w:r>
        <w:rPr>
          <w:rStyle w:val="Hyperlink"/>
          <w:rPrChange w:id="938" w:author="Autor" w:date="2021-09-16T23:42:00Z">
            <w:rPr>
              <w:color w:val="0563C1"/>
              <w:u w:val="single"/>
            </w:rPr>
          </w:rPrChange>
        </w:rPr>
        <w:fldChar w:fldCharType="end"/>
      </w:r>
      <w:r>
        <w:t>.</w:t>
      </w:r>
    </w:p>
    <w:p w14:paraId="4D6B2C9B" w14:textId="77777777" w:rsidR="00DB24CA" w:rsidRDefault="00186BB4">
      <w:pPr>
        <w:pStyle w:val="ProductList-SubSubSectionHeading"/>
        <w:keepNext/>
        <w:spacing w:after="120"/>
        <w:outlineLvl w:val="1"/>
        <w:rPr>
          <w:b w:val="0"/>
        </w:rPr>
        <w:pPrChange w:id="939" w:author="Autor" w:date="2021-09-16T23:42:00Z">
          <w:pPr>
            <w:tabs>
              <w:tab w:val="left" w:pos="158"/>
            </w:tabs>
            <w:spacing w:after="120" w:line="240" w:lineRule="auto"/>
            <w:outlineLvl w:val="2"/>
          </w:pPr>
        </w:pPrChange>
      </w:pPr>
      <w:bookmarkStart w:id="940" w:name="_Toc8395020"/>
      <w:bookmarkStart w:id="941" w:name="_Toc6563809"/>
      <w:bookmarkStart w:id="942" w:name="_Toc21617028"/>
      <w:bookmarkStart w:id="943" w:name="_Toc26972862"/>
      <w:bookmarkStart w:id="944" w:name="_Toc80192893"/>
      <w:bookmarkStart w:id="945" w:name="_Toc44323941"/>
      <w:bookmarkStart w:id="946" w:name="HIPPA"/>
      <w:r>
        <w:t>HIPAA Business Associate</w:t>
      </w:r>
      <w:bookmarkEnd w:id="940"/>
      <w:bookmarkEnd w:id="941"/>
      <w:bookmarkEnd w:id="942"/>
      <w:bookmarkEnd w:id="943"/>
      <w:bookmarkEnd w:id="944"/>
      <w:bookmarkEnd w:id="945"/>
    </w:p>
    <w:bookmarkEnd w:id="946"/>
    <w:p w14:paraId="4D6B2C9C" w14:textId="77777777" w:rsidR="00DB24CA" w:rsidRDefault="00186BB4">
      <w:pPr>
        <w:pStyle w:val="ProductList-Body"/>
        <w:spacing w:after="120"/>
        <w:pPrChange w:id="947" w:author="Autor" w:date="2021-09-16T23:42:00Z">
          <w:pPr>
            <w:tabs>
              <w:tab w:val="left" w:pos="158"/>
            </w:tabs>
            <w:spacing w:after="120" w:line="240" w:lineRule="auto"/>
          </w:pPr>
        </w:pPrChange>
      </w:pPr>
      <w:r>
        <w:t xml:space="preserve">If Customer is a “covered entity” or a “business associate” and includes "protected health information" in Customer Data </w:t>
      </w:r>
      <w:del w:id="948" w:author="Autor" w:date="2021-09-16T23:42:00Z">
        <w:r>
          <w:delText>as those terms are defined in 45 CFR § 160.103,</w:delText>
        </w:r>
      </w:del>
      <w:ins w:id="949" w:author="Autor" w:date="2021-09-16T23:42:00Z">
        <w:r>
          <w:t>or Professional Services Data, as those terms are defined under the Health Insurance Portability and Accountability Act of 1996, as amended, and the regulations promulgated thereunder (collectively, “HIPAA”),</w:t>
        </w:r>
      </w:ins>
      <w:r>
        <w:t xml:space="preserve"> execution of Customer’s volume licensing agreement includes execution of the HIPAA Business Associate Agreement (“BAA</w:t>
      </w:r>
      <w:del w:id="950" w:author="Autor" w:date="2021-09-16T23:42:00Z">
        <w:r>
          <w:delText>”), the</w:delText>
        </w:r>
      </w:del>
      <w:ins w:id="951" w:author="Autor" w:date="2021-09-16T23:42:00Z">
        <w:r>
          <w:t>”).The</w:t>
        </w:r>
      </w:ins>
      <w:r>
        <w:t xml:space="preserve"> full text of </w:t>
      </w:r>
      <w:del w:id="952" w:author="Autor" w:date="2021-09-16T23:42:00Z">
        <w:r>
          <w:delText>which</w:delText>
        </w:r>
      </w:del>
      <w:ins w:id="953" w:author="Autor" w:date="2021-09-16T23:42:00Z">
        <w:r>
          <w:t>the BAA</w:t>
        </w:r>
      </w:ins>
      <w:r>
        <w:t xml:space="preserve"> identifies the Online</w:t>
      </w:r>
      <w:ins w:id="954" w:author="Autor" w:date="2021-09-16T23:42:00Z">
        <w:r>
          <w:t xml:space="preserve"> Services or Professional</w:t>
        </w:r>
      </w:ins>
      <w:r>
        <w:t xml:space="preserve"> Services to which it applies and is available at </w:t>
      </w:r>
      <w:r>
        <w:fldChar w:fldCharType="begin"/>
      </w:r>
      <w:r>
        <w:instrText xml:space="preserve"> HYPERLINK  "http://aka.ms/BAA" </w:instrText>
      </w:r>
      <w:r>
        <w:fldChar w:fldCharType="separate"/>
      </w:r>
      <w:r>
        <w:rPr>
          <w:rStyle w:val="Hyperlink"/>
          <w:rPrChange w:id="955" w:author="Autor" w:date="2021-09-16T23:42:00Z">
            <w:rPr>
              <w:color w:val="0563C1"/>
              <w:u w:val="single"/>
            </w:rPr>
          </w:rPrChange>
        </w:rPr>
        <w:t>http://aka.ms/BAA</w:t>
      </w:r>
      <w:r>
        <w:rPr>
          <w:rStyle w:val="Hyperlink"/>
          <w:rPrChange w:id="956" w:author="Autor" w:date="2021-09-16T23:42:00Z">
            <w:rPr>
              <w:color w:val="0563C1"/>
              <w:u w:val="single"/>
            </w:rPr>
          </w:rPrChange>
        </w:rPr>
        <w:fldChar w:fldCharType="end"/>
      </w:r>
      <w:r>
        <w:t>. Customer may opt out of the BAA by sending the following information to Microsoft in a written notice (under the terms of the Customer’s volume licensing agreement):</w:t>
      </w:r>
    </w:p>
    <w:p w14:paraId="4D6B2C9D" w14:textId="77777777" w:rsidR="00DB24CA" w:rsidRDefault="00186BB4">
      <w:pPr>
        <w:pStyle w:val="ProductList-Body"/>
        <w:numPr>
          <w:ilvl w:val="0"/>
          <w:numId w:val="4"/>
        </w:numPr>
        <w:ind w:left="720"/>
        <w:pPrChange w:id="957" w:author="Autor" w:date="2021-09-16T23:42:00Z">
          <w:pPr>
            <w:numPr>
              <w:numId w:val="14"/>
            </w:numPr>
            <w:tabs>
              <w:tab w:val="left" w:pos="158"/>
            </w:tabs>
            <w:spacing w:after="0" w:line="240" w:lineRule="auto"/>
            <w:ind w:left="270" w:hanging="360"/>
          </w:pPr>
        </w:pPrChange>
      </w:pPr>
      <w:r>
        <w:t>the full legal name of the Customer and any Affiliate that is opting out; and</w:t>
      </w:r>
    </w:p>
    <w:bookmarkEnd w:id="923"/>
    <w:p w14:paraId="4D6B2C9E" w14:textId="77777777" w:rsidR="00DB24CA" w:rsidRDefault="00186BB4">
      <w:pPr>
        <w:pStyle w:val="ProductList-Body"/>
        <w:numPr>
          <w:ilvl w:val="0"/>
          <w:numId w:val="4"/>
        </w:numPr>
        <w:spacing w:after="120"/>
        <w:ind w:left="720"/>
        <w:pPrChange w:id="958" w:author="Autor" w:date="2021-09-16T23:42:00Z">
          <w:pPr>
            <w:numPr>
              <w:numId w:val="14"/>
            </w:numPr>
            <w:tabs>
              <w:tab w:val="left" w:pos="158"/>
            </w:tabs>
            <w:spacing w:after="120" w:line="240" w:lineRule="auto"/>
            <w:ind w:left="270" w:hanging="360"/>
          </w:pPr>
        </w:pPrChange>
      </w:pPr>
      <w:r>
        <w:t>if Customer has multiple volume licensing agreements, the volume licensing agreement to which the opt out applies.</w:t>
      </w:r>
    </w:p>
    <w:p w14:paraId="4D6B2C9F" w14:textId="77777777" w:rsidR="00DB24CA" w:rsidRDefault="00186BB4">
      <w:pPr>
        <w:pStyle w:val="ProductList-SubSubSectionHeading"/>
        <w:keepNext/>
        <w:spacing w:after="120"/>
        <w:outlineLvl w:val="1"/>
        <w:rPr>
          <w:b w:val="0"/>
        </w:rPr>
        <w:pPrChange w:id="959" w:author="Autor" w:date="2021-09-16T23:42:00Z">
          <w:pPr>
            <w:tabs>
              <w:tab w:val="left" w:pos="158"/>
            </w:tabs>
            <w:spacing w:after="120" w:line="240" w:lineRule="auto"/>
            <w:outlineLvl w:val="2"/>
          </w:pPr>
        </w:pPrChange>
      </w:pPr>
      <w:bookmarkStart w:id="960" w:name="_Toc26972863"/>
      <w:bookmarkStart w:id="961" w:name="_Toc80192894"/>
      <w:bookmarkStart w:id="962" w:name="_Toc44323942"/>
      <w:bookmarkStart w:id="963" w:name="_Hlk24722007"/>
      <w:bookmarkStart w:id="964" w:name="_Toc8395021"/>
      <w:bookmarkStart w:id="965" w:name="_Toc6563810"/>
      <w:bookmarkStart w:id="966" w:name="_Toc21617029"/>
      <w:r>
        <w:t>California Consumer Privacy Act (CCPA)</w:t>
      </w:r>
      <w:bookmarkEnd w:id="960"/>
      <w:bookmarkEnd w:id="961"/>
      <w:bookmarkEnd w:id="962"/>
    </w:p>
    <w:p w14:paraId="4D6B2CA0" w14:textId="77777777" w:rsidR="00DB24CA" w:rsidRDefault="00186BB4">
      <w:pPr>
        <w:pStyle w:val="ProductList-Body"/>
        <w:spacing w:after="120"/>
        <w:pPrChange w:id="967" w:author="Autor" w:date="2021-09-16T23:42:00Z">
          <w:pPr>
            <w:tabs>
              <w:tab w:val="left" w:pos="158"/>
            </w:tabs>
            <w:spacing w:after="120" w:line="240" w:lineRule="auto"/>
          </w:pPr>
        </w:pPrChange>
      </w:pPr>
      <w:bookmarkStart w:id="968" w:name="_Toc26972864"/>
      <w:bookmarkEnd w:id="963"/>
      <w:r>
        <w:t>If Microsoft is processing Personal Data within the scope of the CCPA, Microsoft makes the following additional commitments to Customer. Microsoft will process Customer Data</w:t>
      </w:r>
      <w:ins w:id="969" w:author="Autor" w:date="2021-09-16T23:42:00Z">
        <w:r>
          <w:t>, Professional Services Data,</w:t>
        </w:r>
      </w:ins>
      <w:r>
        <w:t xml:space="preserve"> and Personal Data on behalf of Customer and, not retain, use, or disclose that data for any purpose other than for the purposes set out in the DPA Terms and as permitted under the CCPA, including under any “sale” exemption. In no event will Microsoft sell any such data. These CCPA terms do not limit or reduce any data protection commitments Microsoft makes to Customer in the DPA Terms, </w:t>
      </w:r>
      <w:del w:id="970" w:author="Autor" w:date="2021-09-16T23:42:00Z">
        <w:r>
          <w:delText>Use Rights</w:delText>
        </w:r>
      </w:del>
      <w:ins w:id="971" w:author="Autor" w:date="2021-09-16T23:42:00Z">
        <w:r>
          <w:t>Product Terms</w:t>
        </w:r>
      </w:ins>
      <w:r>
        <w:t>, or other agreement between Microsoft and Customer.</w:t>
      </w:r>
    </w:p>
    <w:p w14:paraId="4D6B2CA1" w14:textId="77777777" w:rsidR="00DB24CA" w:rsidRDefault="00186BB4">
      <w:pPr>
        <w:pStyle w:val="ProductList-SubSubSectionHeading"/>
        <w:keepNext/>
        <w:spacing w:after="120"/>
        <w:outlineLvl w:val="1"/>
        <w:rPr>
          <w:b w:val="0"/>
        </w:rPr>
        <w:pPrChange w:id="972" w:author="Autor" w:date="2021-09-16T23:42:00Z">
          <w:pPr>
            <w:tabs>
              <w:tab w:val="left" w:pos="158"/>
            </w:tabs>
            <w:spacing w:after="120" w:line="240" w:lineRule="auto"/>
            <w:outlineLvl w:val="2"/>
          </w:pPr>
        </w:pPrChange>
      </w:pPr>
      <w:bookmarkStart w:id="973" w:name="_Toc42764849"/>
      <w:bookmarkStart w:id="974" w:name="_Toc80192895"/>
      <w:bookmarkStart w:id="975" w:name="_Toc44323943"/>
      <w:bookmarkStart w:id="976" w:name="_Hlk44323010"/>
      <w:r>
        <w:t>Biometric Data</w:t>
      </w:r>
      <w:bookmarkEnd w:id="973"/>
      <w:bookmarkEnd w:id="974"/>
      <w:bookmarkEnd w:id="975"/>
    </w:p>
    <w:p w14:paraId="4D6B2CA2" w14:textId="77777777" w:rsidR="00DB24CA" w:rsidRDefault="00186BB4">
      <w:pPr>
        <w:spacing w:after="120" w:line="240" w:lineRule="auto"/>
        <w:rPr>
          <w:moveTo w:id="977" w:author="Autor" w:date="2021-09-16T23:42:00Z"/>
          <w:sz w:val="18"/>
        </w:rPr>
      </w:pPr>
      <w:del w:id="978" w:author="Autor" w:date="2021-09-16T23:42:00Z">
        <w:r>
          <w:rPr>
            <w:sz w:val="18"/>
          </w:rPr>
          <w:delText xml:space="preserve">If Customer uses an Online Service 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delText>
        </w:r>
      </w:del>
      <w:ins w:id="979" w:author="Autor" w:date="2021-09-16T23:42:00Z">
        <w:r>
          <w:rPr>
            <w:sz w:val="18"/>
          </w:rPr>
          <w:t>If Customer uses Products and Services</w:t>
        </w:r>
      </w:ins>
      <w:moveToRangeStart w:id="980" w:author="Autor" w:date="2021-09-16T23:42:00Z" w:name="move82728188"/>
      <w:moveTo w:id="981" w:author="Autor" w:date="2021-09-16T23:42:00Z">
        <w:r>
          <w:rPr>
            <w:sz w:val="18"/>
          </w:rPr>
          <w:t xml:space="preserve"> to process Biometric Data, Customer is responsible for: (</w:t>
        </w:r>
        <w:proofErr w:type="spellStart"/>
        <w:r>
          <w:rPr>
            <w:sz w:val="18"/>
          </w:rPr>
          <w:t>i</w:t>
        </w:r>
        <w:proofErr w:type="spellEnd"/>
        <w:r>
          <w:rPr>
            <w:sz w:val="18"/>
          </w:rPr>
          <w:t xml:space="preserve">)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moveTo>
    </w:p>
    <w:p w14:paraId="4D6B2CA3" w14:textId="77777777" w:rsidR="00DB24CA" w:rsidRDefault="00186BB4">
      <w:pPr>
        <w:pStyle w:val="ProductList-SubSubSectionHeading"/>
        <w:keepNext/>
        <w:spacing w:after="120"/>
        <w:outlineLvl w:val="1"/>
        <w:rPr>
          <w:ins w:id="982" w:author="Autor" w:date="2021-09-16T23:42:00Z"/>
        </w:rPr>
      </w:pPr>
      <w:bookmarkStart w:id="983" w:name="_Toc80192896"/>
      <w:moveToRangeEnd w:id="980"/>
      <w:ins w:id="984" w:author="Autor" w:date="2021-09-16T23:42:00Z">
        <w:r>
          <w:lastRenderedPageBreak/>
          <w:t>Supplemental Professional Services</w:t>
        </w:r>
        <w:bookmarkEnd w:id="983"/>
      </w:ins>
    </w:p>
    <w:p w14:paraId="4D6B2CA4" w14:textId="77777777" w:rsidR="00DB24CA" w:rsidRDefault="00186BB4">
      <w:pPr>
        <w:pStyle w:val="ProductList-Body"/>
        <w:spacing w:after="120"/>
        <w:rPr>
          <w:ins w:id="985" w:author="Autor" w:date="2021-09-16T23:42:00Z"/>
        </w:rPr>
      </w:pPr>
      <w:ins w:id="986" w:author="Autor" w:date="2021-09-16T23:42:00Z">
        <w:r>
          <w:t>When used in the sections listed below, the defined term “Professional Services” includes Supplemental Professional Services, and the defined term “Professional Services Data” includes data obtained for Supplemental Professional Services.</w:t>
        </w:r>
      </w:ins>
    </w:p>
    <w:p w14:paraId="4D6B2CA5" w14:textId="77777777" w:rsidR="00DB24CA" w:rsidRDefault="00186BB4">
      <w:pPr>
        <w:pStyle w:val="ProductList-Body"/>
        <w:spacing w:after="120"/>
        <w:rPr>
          <w:ins w:id="987" w:author="Autor" w:date="2021-09-16T23:42:00Z"/>
        </w:rPr>
      </w:pPr>
      <w:ins w:id="988" w:author="Autor" w:date="2021-09-16T23:42:00Z">
        <w:r>
          <w:t xml:space="preserve">For Supplemental Professional Services, the following sections of the DPA apply in the same manner as they apply to Professional Services: “Introduction”, “Compliance with Laws”, “Nature of Processing; Ownership”, “Disclosure of Processed Data”, “Processing of Personal Data; GDPR”, the first paragraph of “Security Practices and Policies”, “Customer Responsibilities”, “Security Incident Notification”, “Data Transfer” (including the terms regarding the 2010 Standard Contractual Clauses and 2021 Standard Contractual Clauses), the third paragraph of “Data Retention and Deletion”, “Processor Confidentiality Commitment”, “Notice and Controls on use of </w:t>
        </w:r>
        <w:proofErr w:type="spellStart"/>
        <w:r>
          <w:t>Subprocessors</w:t>
        </w:r>
        <w:proofErr w:type="spellEnd"/>
        <w:r>
          <w:t xml:space="preserve">”, “HIPAA Business Associate” (to the extent applicable in the BAA), “California Consumer Privacy Act (CCPA)”, “Biometric Data”, “How to Contact Microsoft”, “Appendix B – Data Subjects and Categories of Personal Data”, and “Appendix C – Additional Safeguards Addendum”. </w:t>
        </w:r>
      </w:ins>
    </w:p>
    <w:p w14:paraId="4D6B2CA6" w14:textId="77777777" w:rsidR="00DB24CA" w:rsidRDefault="00DB24CA">
      <w:pPr>
        <w:pStyle w:val="ProductList-Body"/>
        <w:tabs>
          <w:tab w:val="clear" w:pos="158"/>
          <w:tab w:val="left" w:pos="270"/>
        </w:tabs>
        <w:spacing w:after="120"/>
        <w:pPrChange w:id="989" w:author="Autor" w:date="2021-09-16T23:42:00Z">
          <w:pPr>
            <w:spacing w:after="120" w:line="240" w:lineRule="auto"/>
          </w:pPr>
        </w:pPrChange>
      </w:pPr>
    </w:p>
    <w:p w14:paraId="4D6B2CA7" w14:textId="77777777" w:rsidR="00DB24CA" w:rsidRDefault="00186BB4">
      <w:pPr>
        <w:pStyle w:val="ProductList-SubSubSectionHeading"/>
        <w:keepNext/>
        <w:spacing w:after="120"/>
        <w:outlineLvl w:val="1"/>
        <w:pPrChange w:id="990" w:author="Autor" w:date="2021-09-16T23:42:00Z">
          <w:pPr>
            <w:keepNext/>
            <w:tabs>
              <w:tab w:val="left" w:pos="158"/>
            </w:tabs>
            <w:spacing w:after="120" w:line="240" w:lineRule="auto"/>
            <w:outlineLvl w:val="2"/>
          </w:pPr>
        </w:pPrChange>
      </w:pPr>
      <w:bookmarkStart w:id="991" w:name="_Toc80192897"/>
      <w:bookmarkStart w:id="992" w:name="_Toc44323944"/>
      <w:bookmarkEnd w:id="976"/>
      <w:r>
        <w:t>How to Contact Microsoft</w:t>
      </w:r>
      <w:bookmarkEnd w:id="964"/>
      <w:bookmarkEnd w:id="965"/>
      <w:bookmarkEnd w:id="966"/>
      <w:bookmarkEnd w:id="968"/>
      <w:bookmarkEnd w:id="991"/>
      <w:bookmarkEnd w:id="992"/>
    </w:p>
    <w:p w14:paraId="4D6B2CA8" w14:textId="77777777" w:rsidR="00DB24CA" w:rsidRDefault="00186BB4">
      <w:pPr>
        <w:pStyle w:val="ProductList-Body"/>
        <w:spacing w:after="120"/>
        <w:pPrChange w:id="993" w:author="Autor" w:date="2021-09-16T23:42:00Z">
          <w:pPr>
            <w:tabs>
              <w:tab w:val="left" w:pos="158"/>
            </w:tabs>
            <w:spacing w:after="120" w:line="240" w:lineRule="auto"/>
          </w:pPr>
        </w:pPrChange>
      </w:pPr>
      <w:r>
        <w:t xml:space="preserve">If Customer believes that Microsoft is not adhering to its privacy or security commitments, Customer may contact customer support or use Microsoft’s Privacy web form, located at </w:t>
      </w:r>
      <w:r>
        <w:fldChar w:fldCharType="begin"/>
      </w:r>
      <w:r>
        <w:instrText xml:space="preserve"> HYPERLINK  "http://go.microsoft.com/?linkid=9846224" </w:instrText>
      </w:r>
      <w:r>
        <w:fldChar w:fldCharType="separate"/>
      </w:r>
      <w:r>
        <w:rPr>
          <w:rStyle w:val="Hyperlink"/>
          <w:rPrChange w:id="994" w:author="Autor" w:date="2021-09-16T23:42:00Z">
            <w:rPr>
              <w:color w:val="0563C1"/>
              <w:u w:val="single"/>
            </w:rPr>
          </w:rPrChange>
        </w:rPr>
        <w:t>http://go.microsoft.com/?linkid=9846224</w:t>
      </w:r>
      <w:r>
        <w:rPr>
          <w:rStyle w:val="Hyperlink"/>
          <w:rPrChange w:id="995" w:author="Autor" w:date="2021-09-16T23:42:00Z">
            <w:rPr>
              <w:color w:val="0563C1"/>
              <w:u w:val="single"/>
            </w:rPr>
          </w:rPrChange>
        </w:rPr>
        <w:fldChar w:fldCharType="end"/>
      </w:r>
      <w:r>
        <w:t xml:space="preserve">. Microsoft’s mailing address is: </w:t>
      </w:r>
    </w:p>
    <w:p w14:paraId="4D6B2CA9" w14:textId="77777777" w:rsidR="00DB24CA" w:rsidRDefault="00186BB4">
      <w:pPr>
        <w:pStyle w:val="ProductList-Body"/>
        <w:keepNext/>
        <w:ind w:left="187"/>
        <w:rPr>
          <w:b/>
        </w:rPr>
        <w:pPrChange w:id="996" w:author="Autor" w:date="2021-09-16T23:42:00Z">
          <w:pPr>
            <w:keepNext/>
            <w:tabs>
              <w:tab w:val="left" w:pos="158"/>
            </w:tabs>
            <w:spacing w:after="0" w:line="240" w:lineRule="auto"/>
            <w:ind w:left="187"/>
          </w:pPr>
        </w:pPrChange>
      </w:pPr>
      <w:r>
        <w:rPr>
          <w:b/>
        </w:rPr>
        <w:t>Microsoft Enterprise Service Privacy</w:t>
      </w:r>
    </w:p>
    <w:p w14:paraId="4D6B2CAA" w14:textId="77777777" w:rsidR="00DB24CA" w:rsidRDefault="00186BB4">
      <w:pPr>
        <w:pStyle w:val="ProductList-Body"/>
        <w:ind w:left="180"/>
        <w:pPrChange w:id="997" w:author="Autor" w:date="2021-09-16T23:42:00Z">
          <w:pPr>
            <w:tabs>
              <w:tab w:val="left" w:pos="158"/>
            </w:tabs>
            <w:spacing w:after="0" w:line="240" w:lineRule="auto"/>
            <w:ind w:left="180"/>
          </w:pPr>
        </w:pPrChange>
      </w:pPr>
      <w:r>
        <w:t>Microsoft Corporation</w:t>
      </w:r>
    </w:p>
    <w:p w14:paraId="4D6B2CAB" w14:textId="77777777" w:rsidR="00DB24CA" w:rsidRDefault="00186BB4">
      <w:pPr>
        <w:pStyle w:val="ProductList-Body"/>
        <w:ind w:left="180"/>
        <w:pPrChange w:id="998" w:author="Autor" w:date="2021-09-16T23:42:00Z">
          <w:pPr>
            <w:tabs>
              <w:tab w:val="left" w:pos="158"/>
            </w:tabs>
            <w:spacing w:after="0" w:line="240" w:lineRule="auto"/>
            <w:ind w:left="180"/>
          </w:pPr>
        </w:pPrChange>
      </w:pPr>
      <w:r>
        <w:t>One Microsoft Way</w:t>
      </w:r>
    </w:p>
    <w:p w14:paraId="4D6B2CAC" w14:textId="77777777" w:rsidR="00DB24CA" w:rsidRDefault="00186BB4">
      <w:pPr>
        <w:pStyle w:val="ProductList-Body"/>
        <w:spacing w:after="120"/>
        <w:ind w:left="180"/>
        <w:pPrChange w:id="999" w:author="Autor" w:date="2021-09-16T23:42:00Z">
          <w:pPr>
            <w:tabs>
              <w:tab w:val="left" w:pos="158"/>
            </w:tabs>
            <w:spacing w:after="120" w:line="240" w:lineRule="auto"/>
            <w:ind w:left="180"/>
          </w:pPr>
        </w:pPrChange>
      </w:pPr>
      <w:r>
        <w:t>Redmond, Washington 98052 USA</w:t>
      </w:r>
    </w:p>
    <w:p w14:paraId="4D6B2CAD" w14:textId="77777777" w:rsidR="00DB24CA" w:rsidRDefault="00186BB4">
      <w:pPr>
        <w:pStyle w:val="ProductList-Body"/>
        <w:spacing w:after="120"/>
        <w:pPrChange w:id="1000" w:author="Autor" w:date="2021-09-16T23:42:00Z">
          <w:pPr>
            <w:tabs>
              <w:tab w:val="left" w:pos="158"/>
            </w:tabs>
            <w:spacing w:after="120" w:line="240" w:lineRule="auto"/>
          </w:pPr>
        </w:pPrChange>
      </w:pPr>
      <w:r>
        <w:t>Microsoft Ireland Operations Limited is Microsoft’s data protection representative for the European Economic Area and Switzerland. The privacy representative of Microsoft Ireland Operations Limited can be reached at the following address:</w:t>
      </w:r>
    </w:p>
    <w:p w14:paraId="4D6B2CAE" w14:textId="77777777" w:rsidR="00DB24CA" w:rsidRDefault="00186BB4">
      <w:pPr>
        <w:pStyle w:val="ProductList-Body"/>
        <w:ind w:left="187"/>
        <w:rPr>
          <w:b/>
        </w:rPr>
        <w:pPrChange w:id="1001" w:author="Autor" w:date="2021-09-16T23:42:00Z">
          <w:pPr>
            <w:tabs>
              <w:tab w:val="left" w:pos="158"/>
            </w:tabs>
            <w:spacing w:after="0" w:line="240" w:lineRule="auto"/>
            <w:ind w:left="187"/>
          </w:pPr>
        </w:pPrChange>
      </w:pPr>
      <w:r>
        <w:rPr>
          <w:b/>
        </w:rPr>
        <w:t>Microsoft Ireland Operations, Ltd.</w:t>
      </w:r>
    </w:p>
    <w:p w14:paraId="4D6B2CAF" w14:textId="77777777" w:rsidR="00DB24CA" w:rsidRDefault="00186BB4">
      <w:pPr>
        <w:pStyle w:val="ProductList-Body"/>
        <w:ind w:left="180"/>
        <w:pPrChange w:id="1002" w:author="Autor" w:date="2021-09-16T23:42:00Z">
          <w:pPr>
            <w:tabs>
              <w:tab w:val="left" w:pos="158"/>
            </w:tabs>
            <w:spacing w:after="0" w:line="240" w:lineRule="auto"/>
            <w:ind w:left="180"/>
          </w:pPr>
        </w:pPrChange>
      </w:pPr>
      <w:r>
        <w:t>Attn: Data Protection</w:t>
      </w:r>
    </w:p>
    <w:p w14:paraId="4D6B2CB0" w14:textId="77777777" w:rsidR="00DB24CA" w:rsidRDefault="00186BB4">
      <w:pPr>
        <w:pStyle w:val="ProductList-Body"/>
        <w:ind w:left="180"/>
        <w:pPrChange w:id="1003" w:author="Autor" w:date="2021-09-16T23:42:00Z">
          <w:pPr>
            <w:tabs>
              <w:tab w:val="left" w:pos="158"/>
            </w:tabs>
            <w:spacing w:after="0" w:line="240" w:lineRule="auto"/>
            <w:ind w:left="180"/>
          </w:pPr>
        </w:pPrChange>
      </w:pPr>
      <w:r>
        <w:t>One Microsoft Place</w:t>
      </w:r>
    </w:p>
    <w:p w14:paraId="4D6B2CB1" w14:textId="77777777" w:rsidR="00DB24CA" w:rsidRDefault="00186BB4">
      <w:pPr>
        <w:pStyle w:val="ProductList-Body"/>
        <w:ind w:left="180"/>
        <w:pPrChange w:id="1004" w:author="Autor" w:date="2021-09-16T23:42:00Z">
          <w:pPr>
            <w:tabs>
              <w:tab w:val="left" w:pos="158"/>
            </w:tabs>
            <w:spacing w:after="0" w:line="240" w:lineRule="auto"/>
            <w:ind w:left="180"/>
          </w:pPr>
        </w:pPrChange>
      </w:pPr>
      <w:r>
        <w:t>South County Business Park</w:t>
      </w:r>
    </w:p>
    <w:p w14:paraId="4D6B2CB2" w14:textId="77777777" w:rsidR="00DB24CA" w:rsidRDefault="00186BB4">
      <w:pPr>
        <w:pStyle w:val="ProductList-Body"/>
        <w:ind w:left="180"/>
        <w:pPrChange w:id="1005" w:author="Autor" w:date="2021-09-16T23:42:00Z">
          <w:pPr>
            <w:tabs>
              <w:tab w:val="left" w:pos="158"/>
            </w:tabs>
            <w:spacing w:after="0" w:line="240" w:lineRule="auto"/>
            <w:ind w:left="180"/>
          </w:pPr>
        </w:pPrChange>
      </w:pPr>
      <w:proofErr w:type="spellStart"/>
      <w:r>
        <w:t>Leopardstown</w:t>
      </w:r>
      <w:proofErr w:type="spellEnd"/>
    </w:p>
    <w:p w14:paraId="4D6B2CB3" w14:textId="77777777" w:rsidR="00DB24CA" w:rsidRDefault="00186BB4">
      <w:pPr>
        <w:pStyle w:val="ProductList-Body"/>
        <w:spacing w:after="120"/>
        <w:ind w:left="180"/>
        <w:pPrChange w:id="1006" w:author="Autor" w:date="2021-09-16T23:42:00Z">
          <w:pPr>
            <w:tabs>
              <w:tab w:val="left" w:pos="158"/>
            </w:tabs>
            <w:spacing w:after="120" w:line="240" w:lineRule="auto"/>
            <w:ind w:left="180"/>
          </w:pPr>
        </w:pPrChange>
      </w:pPr>
      <w:r>
        <w:t>Dublin 18, D18 P521, Ireland</w:t>
      </w:r>
      <w:bookmarkStart w:id="1007" w:name="_Hlk495669384"/>
      <w:bookmarkStart w:id="1008" w:name="_Toc431459514"/>
      <w:bookmarkStart w:id="1009" w:name="DataProcessingTerms"/>
      <w:bookmarkStart w:id="1010" w:name="_Toc489605587"/>
    </w:p>
    <w:bookmarkEnd w:id="1007"/>
    <w:bookmarkEnd w:id="1008"/>
    <w:bookmarkEnd w:id="1009"/>
    <w:bookmarkEnd w:id="1010"/>
    <w:p w14:paraId="4D6B2CB4" w14:textId="77777777" w:rsidR="00DB24CA" w:rsidRDefault="00186BB4">
      <w:pPr>
        <w:pStyle w:val="ProductList-Body"/>
        <w:shd w:val="clear" w:color="auto" w:fill="A6A6A6"/>
        <w:spacing w:after="120"/>
        <w:jc w:val="right"/>
        <w:pPrChange w:id="1011" w:author="Autor" w:date="2021-09-16T23:42:00Z">
          <w:pPr>
            <w:shd w:val="clear" w:color="auto" w:fill="A6A6A6"/>
            <w:tabs>
              <w:tab w:val="left" w:pos="158"/>
            </w:tabs>
            <w:spacing w:after="120" w:line="240" w:lineRule="auto"/>
            <w:jc w:val="right"/>
          </w:pPr>
        </w:pPrChange>
      </w:pPr>
      <w:r>
        <w:fldChar w:fldCharType="begin"/>
      </w:r>
      <w:r>
        <w:instrText xml:space="preserve"> HYPERLINK  "#TableofContents" \o "Table of Contents" </w:instrText>
      </w:r>
      <w:r>
        <w:fldChar w:fldCharType="separate"/>
      </w:r>
      <w:r>
        <w:rPr>
          <w:rStyle w:val="Hyperlink"/>
          <w:rPrChange w:id="1012" w:author="Autor" w:date="2021-09-16T23:42:00Z">
            <w:rPr>
              <w:color w:val="0563C1"/>
              <w:sz w:val="16"/>
              <w:u w:val="single"/>
            </w:rPr>
          </w:rPrChange>
        </w:rPr>
        <w:t>Table of Contents</w:t>
      </w:r>
      <w:r>
        <w:rPr>
          <w:rStyle w:val="Hyperlink"/>
          <w:rPrChange w:id="1013"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1014" w:author="Autor" w:date="2021-09-16T23:42:00Z">
            <w:rPr>
              <w:color w:val="0563C1"/>
              <w:sz w:val="16"/>
              <w:u w:val="single"/>
            </w:rPr>
          </w:rPrChange>
        </w:rPr>
        <w:t>General Terms</w:t>
      </w:r>
      <w:r>
        <w:rPr>
          <w:rStyle w:val="Hyperlink"/>
          <w:rPrChange w:id="1015" w:author="Autor" w:date="2021-09-16T23:42:00Z">
            <w:rPr>
              <w:color w:val="0563C1"/>
              <w:sz w:val="16"/>
              <w:u w:val="single"/>
            </w:rPr>
          </w:rPrChange>
        </w:rPr>
        <w:fldChar w:fldCharType="end"/>
      </w:r>
    </w:p>
    <w:p w14:paraId="4D6B2CB5" w14:textId="77777777" w:rsidR="00DB24CA" w:rsidRDefault="00DB24CA">
      <w:pPr>
        <w:pStyle w:val="ProductList-Body"/>
        <w:spacing w:after="120"/>
        <w:pPrChange w:id="1016" w:author="Autor" w:date="2021-09-16T23:42:00Z">
          <w:pPr>
            <w:tabs>
              <w:tab w:val="left" w:pos="158"/>
            </w:tabs>
            <w:spacing w:after="120" w:line="240" w:lineRule="auto"/>
          </w:pPr>
        </w:pPrChange>
      </w:pPr>
    </w:p>
    <w:p w14:paraId="4D6B2CB6" w14:textId="77777777" w:rsidR="0037785E" w:rsidRDefault="0037785E">
      <w:pPr>
        <w:sectPr w:rsidR="0037785E">
          <w:type w:val="continuous"/>
          <w:pgSz w:w="12240" w:h="15840"/>
          <w:pgMar w:top="720" w:right="720" w:bottom="720" w:left="720" w:header="720" w:footer="720" w:gutter="0"/>
          <w:cols w:space="720"/>
          <w:titlePg/>
        </w:sectPr>
      </w:pPr>
    </w:p>
    <w:p w14:paraId="4D6B2CB7" w14:textId="77777777" w:rsidR="00DB24CA" w:rsidRDefault="00186BB4">
      <w:pPr>
        <w:pStyle w:val="ProductList-SectionHeading"/>
        <w:spacing w:after="120"/>
        <w:outlineLvl w:val="0"/>
        <w:rPr>
          <w:b w:val="0"/>
        </w:rPr>
        <w:pPrChange w:id="1017" w:author="Autor" w:date="2021-09-16T23:42:00Z">
          <w:pPr>
            <w:tabs>
              <w:tab w:val="left" w:pos="158"/>
            </w:tabs>
            <w:spacing w:after="120" w:line="240" w:lineRule="auto"/>
            <w:outlineLvl w:val="0"/>
          </w:pPr>
        </w:pPrChange>
      </w:pPr>
      <w:bookmarkStart w:id="1018" w:name="_Toc80192898"/>
      <w:bookmarkStart w:id="1019" w:name="_Toc44323945"/>
      <w:r>
        <w:lastRenderedPageBreak/>
        <w:t>Appendix A – Security Measures</w:t>
      </w:r>
      <w:bookmarkEnd w:id="1018"/>
      <w:bookmarkEnd w:id="1019"/>
    </w:p>
    <w:p w14:paraId="4D6B2CB8" w14:textId="77777777" w:rsidR="00DB24CA" w:rsidRDefault="00186BB4">
      <w:pPr>
        <w:pStyle w:val="ProductList-Body"/>
        <w:spacing w:after="120"/>
        <w:pPrChange w:id="1020" w:author="Autor" w:date="2021-09-16T23:42:00Z">
          <w:pPr>
            <w:tabs>
              <w:tab w:val="left" w:pos="158"/>
            </w:tabs>
            <w:spacing w:after="120" w:line="240" w:lineRule="auto"/>
          </w:pPr>
        </w:pPrChange>
      </w:pPr>
      <w:r>
        <w:t>Microsoft has implemented and will maintain for Customer Data in the Core Online Services</w:t>
      </w:r>
      <w:ins w:id="1021" w:author="Autor" w:date="2021-09-16T23:42:00Z">
        <w:r>
          <w:t xml:space="preserve"> and Professional Services Data</w:t>
        </w:r>
      </w:ins>
      <w:r>
        <w:t xml:space="preserve"> the following security measures, which in conjunction with the security commitments in this DPA (including the GDPR Terms), are Microsoft’s only responsibility with respect to the security of that data.</w:t>
      </w:r>
    </w:p>
    <w:tbl>
      <w:tblPr>
        <w:tblW w:w="10800" w:type="dxa"/>
        <w:tblInd w:w="-5" w:type="dxa"/>
        <w:tblCellMar>
          <w:left w:w="10" w:type="dxa"/>
          <w:right w:w="10" w:type="dxa"/>
        </w:tblCellMar>
        <w:tblLook w:val="0000" w:firstRow="0" w:lastRow="0" w:firstColumn="0" w:lastColumn="0" w:noHBand="0" w:noVBand="0"/>
        <w:tblPrChange w:id="1022" w:author="Autor" w:date="2021-09-16T23:42:00Z">
          <w:tblPr>
            <w:tblW w:w="10800" w:type="dxa"/>
            <w:tblInd w:w="-5" w:type="dxa"/>
            <w:tblCellMar>
              <w:left w:w="10" w:type="dxa"/>
              <w:right w:w="10" w:type="dxa"/>
            </w:tblCellMar>
            <w:tblLook w:val="04A0" w:firstRow="1" w:lastRow="0" w:firstColumn="1" w:lastColumn="0" w:noHBand="0" w:noVBand="1"/>
          </w:tblPr>
        </w:tblPrChange>
      </w:tblPr>
      <w:tblGrid>
        <w:gridCol w:w="2610"/>
        <w:gridCol w:w="8190"/>
        <w:tblGridChange w:id="1023">
          <w:tblGrid>
            <w:gridCol w:w="2610"/>
            <w:gridCol w:w="8190"/>
          </w:tblGrid>
        </w:tblGridChange>
      </w:tblGrid>
      <w:tr w:rsidR="00DB24CA" w14:paraId="4D6B2CBB" w14:textId="77777777">
        <w:trPr>
          <w:tblHeader/>
          <w:trPrChange w:id="1024" w:author="Autor" w:date="2021-09-16T23:42:00Z">
            <w:trPr>
              <w:tblHeader/>
            </w:trPr>
          </w:trPrChange>
        </w:trPr>
        <w:tc>
          <w:tcPr>
            <w:tcW w:w="2610" w:type="dxa"/>
            <w:tcBorders>
              <w:top w:val="single" w:sz="4" w:space="0" w:color="000000"/>
              <w:left w:val="single" w:sz="4" w:space="0" w:color="000000"/>
              <w:bottom w:val="single" w:sz="4" w:space="0" w:color="000000"/>
              <w:right w:val="single" w:sz="4" w:space="0" w:color="000000"/>
            </w:tcBorders>
            <w:shd w:val="clear" w:color="auto" w:fill="0072C6"/>
            <w:tcMar>
              <w:top w:w="29" w:type="dxa"/>
              <w:left w:w="115" w:type="dxa"/>
              <w:bottom w:w="29" w:type="dxa"/>
              <w:right w:w="115" w:type="dxa"/>
            </w:tcMar>
            <w:tcPrChange w:id="1025"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0072C6"/>
                <w:tcMar>
                  <w:top w:w="29" w:type="dxa"/>
                  <w:left w:w="115" w:type="dxa"/>
                  <w:bottom w:w="29" w:type="dxa"/>
                  <w:right w:w="115" w:type="dxa"/>
                </w:tcMar>
              </w:tcPr>
            </w:tcPrChange>
          </w:tcPr>
          <w:p w14:paraId="4D6B2CB9" w14:textId="77777777" w:rsidR="00DB24CA" w:rsidRDefault="00186BB4">
            <w:pPr>
              <w:pStyle w:val="ProductList-Body"/>
              <w:spacing w:after="120"/>
              <w:rPr>
                <w:color w:val="FFFFFF"/>
                <w:sz w:val="16"/>
                <w:szCs w:val="16"/>
              </w:rPr>
              <w:pPrChange w:id="1026" w:author="Autor" w:date="2021-09-16T23:42:00Z">
                <w:pPr>
                  <w:tabs>
                    <w:tab w:val="left" w:pos="158"/>
                  </w:tabs>
                  <w:spacing w:after="120" w:line="240" w:lineRule="auto"/>
                </w:pPr>
              </w:pPrChange>
            </w:pPr>
            <w:r>
              <w:rPr>
                <w:color w:val="FFFFFF"/>
                <w:sz w:val="16"/>
                <w:szCs w:val="16"/>
              </w:rPr>
              <w:t>Domain</w:t>
            </w:r>
          </w:p>
        </w:tc>
        <w:tc>
          <w:tcPr>
            <w:tcW w:w="8190" w:type="dxa"/>
            <w:tcBorders>
              <w:top w:val="single" w:sz="4" w:space="0" w:color="000000"/>
              <w:left w:val="single" w:sz="4" w:space="0" w:color="000000"/>
              <w:bottom w:val="single" w:sz="4" w:space="0" w:color="000000"/>
              <w:right w:val="single" w:sz="4" w:space="0" w:color="000000"/>
            </w:tcBorders>
            <w:shd w:val="clear" w:color="auto" w:fill="0072C6"/>
            <w:tcMar>
              <w:top w:w="29" w:type="dxa"/>
              <w:left w:w="115" w:type="dxa"/>
              <w:bottom w:w="29" w:type="dxa"/>
              <w:right w:w="115" w:type="dxa"/>
            </w:tcMar>
            <w:tcPrChange w:id="1027"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0072C6"/>
                <w:tcMar>
                  <w:top w:w="29" w:type="dxa"/>
                  <w:left w:w="115" w:type="dxa"/>
                  <w:bottom w:w="29" w:type="dxa"/>
                  <w:right w:w="115" w:type="dxa"/>
                </w:tcMar>
              </w:tcPr>
            </w:tcPrChange>
          </w:tcPr>
          <w:p w14:paraId="4D6B2CBA" w14:textId="77777777" w:rsidR="00DB24CA" w:rsidRDefault="00186BB4">
            <w:pPr>
              <w:pStyle w:val="ProductList-Body"/>
              <w:spacing w:after="120"/>
              <w:rPr>
                <w:color w:val="FFFFFF"/>
                <w:sz w:val="16"/>
                <w:szCs w:val="16"/>
              </w:rPr>
              <w:pPrChange w:id="1028" w:author="Autor" w:date="2021-09-16T23:42:00Z">
                <w:pPr>
                  <w:tabs>
                    <w:tab w:val="left" w:pos="158"/>
                  </w:tabs>
                  <w:spacing w:after="120" w:line="240" w:lineRule="auto"/>
                </w:pPr>
              </w:pPrChange>
            </w:pPr>
            <w:r>
              <w:rPr>
                <w:color w:val="FFFFFF"/>
                <w:sz w:val="16"/>
                <w:szCs w:val="16"/>
              </w:rPr>
              <w:t>Practices</w:t>
            </w:r>
          </w:p>
        </w:tc>
      </w:tr>
      <w:tr w:rsidR="00DB24CA" w14:paraId="4D6B2CC1"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029"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BC" w14:textId="77777777" w:rsidR="00DB24CA" w:rsidRDefault="00186BB4">
            <w:pPr>
              <w:pStyle w:val="ProductList-Body"/>
              <w:spacing w:after="120"/>
              <w:rPr>
                <w:sz w:val="16"/>
                <w:szCs w:val="16"/>
              </w:rPr>
              <w:pPrChange w:id="1030" w:author="Autor" w:date="2021-09-16T23:42:00Z">
                <w:pPr>
                  <w:tabs>
                    <w:tab w:val="left" w:pos="158"/>
                  </w:tabs>
                  <w:spacing w:after="120" w:line="240" w:lineRule="auto"/>
                </w:pPr>
              </w:pPrChange>
            </w:pPr>
            <w:r>
              <w:rPr>
                <w:sz w:val="16"/>
                <w:szCs w:val="16"/>
              </w:rPr>
              <w:t>Organization of Information Security</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031"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BD" w14:textId="77777777" w:rsidR="00DB24CA" w:rsidRDefault="00186BB4">
            <w:pPr>
              <w:pStyle w:val="ProductList-Body"/>
              <w:spacing w:after="120"/>
              <w:pPrChange w:id="1032" w:author="Autor" w:date="2021-09-16T23:42:00Z">
                <w:pPr>
                  <w:tabs>
                    <w:tab w:val="left" w:pos="158"/>
                  </w:tabs>
                  <w:spacing w:after="120" w:line="240" w:lineRule="auto"/>
                </w:pPr>
              </w:pPrChange>
            </w:pPr>
            <w:r>
              <w:rPr>
                <w:b/>
                <w:sz w:val="16"/>
                <w:szCs w:val="16"/>
              </w:rPr>
              <w:t>Security Ownership</w:t>
            </w:r>
            <w:r>
              <w:rPr>
                <w:sz w:val="16"/>
              </w:rPr>
              <w:t xml:space="preserve">. </w:t>
            </w:r>
            <w:r>
              <w:rPr>
                <w:sz w:val="16"/>
                <w:szCs w:val="16"/>
              </w:rPr>
              <w:t>Microsoft has appointed one or more security officers responsible for coordinating and monitoring the security rules and procedures.</w:t>
            </w:r>
          </w:p>
          <w:p w14:paraId="4D6B2CBE" w14:textId="77777777" w:rsidR="00DB24CA" w:rsidRDefault="00186BB4">
            <w:pPr>
              <w:pStyle w:val="ProductList-Body"/>
              <w:spacing w:after="120"/>
              <w:pPrChange w:id="1033" w:author="Autor" w:date="2021-09-16T23:42:00Z">
                <w:pPr>
                  <w:tabs>
                    <w:tab w:val="left" w:pos="158"/>
                  </w:tabs>
                  <w:spacing w:after="120" w:line="240" w:lineRule="auto"/>
                </w:pPr>
              </w:pPrChange>
            </w:pPr>
            <w:r>
              <w:rPr>
                <w:b/>
                <w:sz w:val="16"/>
                <w:szCs w:val="16"/>
              </w:rPr>
              <w:t>Security Roles and Responsibilities</w:t>
            </w:r>
            <w:r>
              <w:rPr>
                <w:sz w:val="16"/>
              </w:rPr>
              <w:t xml:space="preserve">. </w:t>
            </w:r>
            <w:r>
              <w:rPr>
                <w:sz w:val="16"/>
                <w:szCs w:val="16"/>
              </w:rPr>
              <w:t xml:space="preserve">Microsoft personnel with access to Customer Data </w:t>
            </w:r>
            <w:ins w:id="1034" w:author="Autor" w:date="2021-09-16T23:42:00Z">
              <w:r>
                <w:rPr>
                  <w:sz w:val="16"/>
                  <w:szCs w:val="16"/>
                </w:rPr>
                <w:t xml:space="preserve">or Professional Services Data </w:t>
              </w:r>
            </w:ins>
            <w:r>
              <w:rPr>
                <w:sz w:val="16"/>
                <w:szCs w:val="16"/>
              </w:rPr>
              <w:t>are subject to confidentiality obligations.</w:t>
            </w:r>
          </w:p>
          <w:p w14:paraId="4D6B2CBF" w14:textId="77777777" w:rsidR="00DB24CA" w:rsidRDefault="00186BB4">
            <w:pPr>
              <w:pStyle w:val="ProductList-Body"/>
              <w:spacing w:after="120"/>
              <w:pPrChange w:id="1035" w:author="Autor" w:date="2021-09-16T23:42:00Z">
                <w:pPr>
                  <w:tabs>
                    <w:tab w:val="left" w:pos="158"/>
                  </w:tabs>
                  <w:spacing w:after="120" w:line="240" w:lineRule="auto"/>
                </w:pPr>
              </w:pPrChange>
            </w:pPr>
            <w:r>
              <w:rPr>
                <w:b/>
                <w:sz w:val="16"/>
                <w:szCs w:val="16"/>
              </w:rPr>
              <w:t>Risk Management Program</w:t>
            </w:r>
            <w:r>
              <w:rPr>
                <w:sz w:val="16"/>
              </w:rPr>
              <w:t xml:space="preserve">. </w:t>
            </w:r>
            <w:r>
              <w:rPr>
                <w:sz w:val="16"/>
                <w:szCs w:val="16"/>
              </w:rPr>
              <w:t>Microsoft performed a risk assessment before processing the Customer Data or launching the Online Services service</w:t>
            </w:r>
            <w:ins w:id="1036" w:author="Autor" w:date="2021-09-16T23:42:00Z">
              <w:r>
                <w:rPr>
                  <w:sz w:val="16"/>
                  <w:szCs w:val="16"/>
                </w:rPr>
                <w:t xml:space="preserve"> and before processing Professional Service Data or launching the Professional Services</w:t>
              </w:r>
            </w:ins>
            <w:r>
              <w:rPr>
                <w:sz w:val="16"/>
                <w:szCs w:val="16"/>
              </w:rPr>
              <w:t>.</w:t>
            </w:r>
          </w:p>
          <w:p w14:paraId="4D6B2CC0" w14:textId="77777777" w:rsidR="00DB24CA" w:rsidRDefault="00186BB4">
            <w:pPr>
              <w:pStyle w:val="ProductList-Body"/>
              <w:spacing w:after="120"/>
              <w:rPr>
                <w:sz w:val="16"/>
                <w:szCs w:val="16"/>
              </w:rPr>
              <w:pPrChange w:id="1037" w:author="Autor" w:date="2021-09-16T23:42:00Z">
                <w:pPr>
                  <w:tabs>
                    <w:tab w:val="left" w:pos="158"/>
                  </w:tabs>
                  <w:spacing w:after="120" w:line="240" w:lineRule="auto"/>
                </w:pPr>
              </w:pPrChange>
            </w:pPr>
            <w:r>
              <w:rPr>
                <w:sz w:val="16"/>
                <w:szCs w:val="16"/>
              </w:rPr>
              <w:t>Microsoft retains its security documents pursuant to its retention requirements after they are no longer in effect.</w:t>
            </w:r>
          </w:p>
        </w:tc>
      </w:tr>
      <w:tr w:rsidR="00DB24CA" w14:paraId="4D6B2CC8"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038"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C2" w14:textId="77777777" w:rsidR="00DB24CA" w:rsidRDefault="00186BB4">
            <w:pPr>
              <w:pStyle w:val="ProductList-Body"/>
              <w:spacing w:after="120"/>
              <w:rPr>
                <w:sz w:val="16"/>
                <w:szCs w:val="16"/>
              </w:rPr>
              <w:pPrChange w:id="1039" w:author="Autor" w:date="2021-09-16T23:42:00Z">
                <w:pPr>
                  <w:tabs>
                    <w:tab w:val="left" w:pos="158"/>
                  </w:tabs>
                  <w:spacing w:after="120" w:line="240" w:lineRule="auto"/>
                </w:pPr>
              </w:pPrChange>
            </w:pPr>
            <w:r>
              <w:rPr>
                <w:sz w:val="16"/>
                <w:szCs w:val="16"/>
              </w:rPr>
              <w:t>Asset Management</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040"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C3" w14:textId="77777777" w:rsidR="00DB24CA" w:rsidRDefault="00186BB4">
            <w:pPr>
              <w:pStyle w:val="ProductList-Body"/>
              <w:spacing w:after="120"/>
              <w:pPrChange w:id="1041" w:author="Autor" w:date="2021-09-16T23:42:00Z">
                <w:pPr>
                  <w:tabs>
                    <w:tab w:val="left" w:pos="158"/>
                  </w:tabs>
                  <w:spacing w:after="120" w:line="240" w:lineRule="auto"/>
                </w:pPr>
              </w:pPrChange>
            </w:pPr>
            <w:r>
              <w:rPr>
                <w:b/>
                <w:sz w:val="16"/>
                <w:szCs w:val="16"/>
              </w:rPr>
              <w:t>Asset Inventory</w:t>
            </w:r>
            <w:r>
              <w:rPr>
                <w:sz w:val="16"/>
              </w:rPr>
              <w:t xml:space="preserve">. </w:t>
            </w:r>
            <w:r>
              <w:rPr>
                <w:sz w:val="16"/>
                <w:szCs w:val="16"/>
              </w:rPr>
              <w:t>Microsoft maintains an inventory of all media on which Customer</w:t>
            </w:r>
            <w:ins w:id="1042" w:author="Autor" w:date="2021-09-16T23:42:00Z">
              <w:r>
                <w:rPr>
                  <w:sz w:val="16"/>
                  <w:szCs w:val="16"/>
                </w:rPr>
                <w:t xml:space="preserve"> Data or Professional Services</w:t>
              </w:r>
            </w:ins>
            <w:r>
              <w:rPr>
                <w:sz w:val="16"/>
                <w:szCs w:val="16"/>
              </w:rPr>
              <w:t xml:space="preserve"> Data is stored. Access to the inventories of such media is restricted to Microsoft personnel authorized in writing to have such access.</w:t>
            </w:r>
          </w:p>
          <w:p w14:paraId="4D6B2CC4" w14:textId="77777777" w:rsidR="00DB24CA" w:rsidRDefault="00186BB4">
            <w:pPr>
              <w:pStyle w:val="ProductList-Body"/>
              <w:keepNext/>
              <w:spacing w:after="120"/>
              <w:rPr>
                <w:b/>
                <w:sz w:val="16"/>
                <w:szCs w:val="16"/>
              </w:rPr>
              <w:pPrChange w:id="1043" w:author="Autor" w:date="2021-09-16T23:42:00Z">
                <w:pPr>
                  <w:keepNext/>
                  <w:tabs>
                    <w:tab w:val="left" w:pos="158"/>
                  </w:tabs>
                  <w:spacing w:after="120" w:line="240" w:lineRule="auto"/>
                </w:pPr>
              </w:pPrChange>
            </w:pPr>
            <w:r>
              <w:rPr>
                <w:b/>
                <w:sz w:val="16"/>
                <w:szCs w:val="16"/>
              </w:rPr>
              <w:t>Asset Handling</w:t>
            </w:r>
          </w:p>
          <w:p w14:paraId="4D6B2CC5" w14:textId="77777777" w:rsidR="00DB24CA" w:rsidRDefault="00186BB4">
            <w:pPr>
              <w:pStyle w:val="ProductList-Body"/>
              <w:spacing w:after="120"/>
              <w:ind w:left="162" w:hanging="162"/>
              <w:rPr>
                <w:sz w:val="16"/>
                <w:szCs w:val="16"/>
              </w:rPr>
              <w:pPrChange w:id="1044"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classifies Customer Data </w:t>
            </w:r>
            <w:ins w:id="1045" w:author="Autor" w:date="2021-09-16T23:42:00Z">
              <w:r>
                <w:rPr>
                  <w:sz w:val="16"/>
                  <w:szCs w:val="16"/>
                </w:rPr>
                <w:t xml:space="preserve">and Professional Services Data </w:t>
              </w:r>
            </w:ins>
            <w:r>
              <w:rPr>
                <w:sz w:val="16"/>
                <w:szCs w:val="16"/>
              </w:rPr>
              <w:t>to help identify it and to allow for access to it to be appropriately restricted.</w:t>
            </w:r>
          </w:p>
          <w:p w14:paraId="4D6B2CC6" w14:textId="77777777" w:rsidR="00DB24CA" w:rsidRDefault="00186BB4">
            <w:pPr>
              <w:pStyle w:val="ProductList-Body"/>
              <w:spacing w:after="120"/>
              <w:ind w:left="162" w:hanging="162"/>
              <w:rPr>
                <w:sz w:val="16"/>
                <w:szCs w:val="16"/>
              </w:rPr>
              <w:pPrChange w:id="1046"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imposes restrictions on printing Customer Data and </w:t>
            </w:r>
            <w:ins w:id="1047" w:author="Autor" w:date="2021-09-16T23:42:00Z">
              <w:r>
                <w:rPr>
                  <w:sz w:val="16"/>
                  <w:szCs w:val="16"/>
                </w:rPr>
                <w:t xml:space="preserve">Professional Services Data and </w:t>
              </w:r>
            </w:ins>
            <w:r>
              <w:rPr>
                <w:sz w:val="16"/>
                <w:szCs w:val="16"/>
              </w:rPr>
              <w:t xml:space="preserve">has procedures for disposing of printed materials that contain </w:t>
            </w:r>
            <w:del w:id="1048" w:author="Autor" w:date="2021-09-16T23:42:00Z">
              <w:r>
                <w:rPr>
                  <w:sz w:val="16"/>
                  <w:szCs w:val="16"/>
                </w:rPr>
                <w:delText>Customer Data</w:delText>
              </w:r>
            </w:del>
            <w:ins w:id="1049" w:author="Autor" w:date="2021-09-16T23:42:00Z">
              <w:r>
                <w:rPr>
                  <w:sz w:val="16"/>
                  <w:szCs w:val="16"/>
                </w:rPr>
                <w:t>such data</w:t>
              </w:r>
            </w:ins>
            <w:r>
              <w:rPr>
                <w:sz w:val="16"/>
                <w:szCs w:val="16"/>
              </w:rPr>
              <w:t>.</w:t>
            </w:r>
          </w:p>
          <w:p w14:paraId="4D6B2CC7" w14:textId="77777777" w:rsidR="00DB24CA" w:rsidRDefault="00186BB4">
            <w:pPr>
              <w:pStyle w:val="ProductList-Body"/>
              <w:numPr>
                <w:ilvl w:val="0"/>
                <w:numId w:val="5"/>
              </w:numPr>
              <w:spacing w:after="120"/>
              <w:ind w:left="162" w:hanging="180"/>
              <w:rPr>
                <w:sz w:val="16"/>
                <w:szCs w:val="16"/>
              </w:rPr>
              <w:pPrChange w:id="1050" w:author="Autor" w:date="2021-09-16T23:42:00Z">
                <w:pPr>
                  <w:numPr>
                    <w:numId w:val="15"/>
                  </w:numPr>
                  <w:tabs>
                    <w:tab w:val="left" w:pos="158"/>
                  </w:tabs>
                  <w:spacing w:after="120" w:line="240" w:lineRule="auto"/>
                  <w:ind w:left="162" w:hanging="180"/>
                </w:pPr>
              </w:pPrChange>
            </w:pPr>
            <w:r>
              <w:rPr>
                <w:sz w:val="16"/>
                <w:szCs w:val="16"/>
              </w:rPr>
              <w:t xml:space="preserve">Microsoft personnel must obtain Microsoft authorization prior to storing Customer Data </w:t>
            </w:r>
            <w:ins w:id="1051" w:author="Autor" w:date="2021-09-16T23:42:00Z">
              <w:r>
                <w:rPr>
                  <w:sz w:val="16"/>
                  <w:szCs w:val="16"/>
                </w:rPr>
                <w:t xml:space="preserve">or Professional Services Data </w:t>
              </w:r>
            </w:ins>
            <w:r>
              <w:rPr>
                <w:sz w:val="16"/>
                <w:szCs w:val="16"/>
              </w:rPr>
              <w:t xml:space="preserve">on portable devices, remotely accessing </w:t>
            </w:r>
            <w:del w:id="1052" w:author="Autor" w:date="2021-09-16T23:42:00Z">
              <w:r>
                <w:rPr>
                  <w:sz w:val="16"/>
                  <w:szCs w:val="16"/>
                </w:rPr>
                <w:delText>Customer Data</w:delText>
              </w:r>
            </w:del>
            <w:ins w:id="1053" w:author="Autor" w:date="2021-09-16T23:42:00Z">
              <w:r>
                <w:rPr>
                  <w:sz w:val="16"/>
                  <w:szCs w:val="16"/>
                </w:rPr>
                <w:t xml:space="preserve">such </w:t>
              </w:r>
              <w:proofErr w:type="gramStart"/>
              <w:r>
                <w:rPr>
                  <w:sz w:val="16"/>
                  <w:szCs w:val="16"/>
                </w:rPr>
                <w:t>data</w:t>
              </w:r>
            </w:ins>
            <w:r>
              <w:rPr>
                <w:sz w:val="16"/>
                <w:szCs w:val="16"/>
              </w:rPr>
              <w:t>, or</w:t>
            </w:r>
            <w:proofErr w:type="gramEnd"/>
            <w:r>
              <w:rPr>
                <w:sz w:val="16"/>
                <w:szCs w:val="16"/>
              </w:rPr>
              <w:t xml:space="preserve"> processing </w:t>
            </w:r>
            <w:del w:id="1054" w:author="Autor" w:date="2021-09-16T23:42:00Z">
              <w:r>
                <w:rPr>
                  <w:sz w:val="16"/>
                  <w:szCs w:val="16"/>
                </w:rPr>
                <w:delText>Customer Data</w:delText>
              </w:r>
            </w:del>
            <w:ins w:id="1055" w:author="Autor" w:date="2021-09-16T23:42:00Z">
              <w:r>
                <w:rPr>
                  <w:sz w:val="16"/>
                  <w:szCs w:val="16"/>
                </w:rPr>
                <w:t>such data</w:t>
              </w:r>
            </w:ins>
            <w:r>
              <w:rPr>
                <w:sz w:val="16"/>
                <w:szCs w:val="16"/>
              </w:rPr>
              <w:t xml:space="preserve"> outside Microsoft’s facilities.</w:t>
            </w:r>
          </w:p>
        </w:tc>
      </w:tr>
      <w:tr w:rsidR="00DB24CA" w14:paraId="4D6B2CCB"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056"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C9" w14:textId="77777777" w:rsidR="00DB24CA" w:rsidRDefault="00186BB4">
            <w:pPr>
              <w:pStyle w:val="ProductList-Body"/>
              <w:spacing w:after="120"/>
              <w:rPr>
                <w:sz w:val="16"/>
                <w:szCs w:val="16"/>
              </w:rPr>
              <w:pPrChange w:id="1057" w:author="Autor" w:date="2021-09-16T23:42:00Z">
                <w:pPr>
                  <w:tabs>
                    <w:tab w:val="left" w:pos="158"/>
                  </w:tabs>
                  <w:spacing w:after="120" w:line="240" w:lineRule="auto"/>
                </w:pPr>
              </w:pPrChange>
            </w:pPr>
            <w:r>
              <w:rPr>
                <w:sz w:val="16"/>
                <w:szCs w:val="16"/>
              </w:rPr>
              <w:t>Human Resources Security</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058"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CA" w14:textId="77777777" w:rsidR="00DB24CA" w:rsidRDefault="00186BB4">
            <w:pPr>
              <w:pStyle w:val="ProductList-Body"/>
              <w:spacing w:after="120"/>
              <w:pPrChange w:id="1059" w:author="Autor" w:date="2021-09-16T23:42:00Z">
                <w:pPr>
                  <w:tabs>
                    <w:tab w:val="left" w:pos="158"/>
                  </w:tabs>
                  <w:spacing w:after="120" w:line="240" w:lineRule="auto"/>
                </w:pPr>
              </w:pPrChange>
            </w:pPr>
            <w:r>
              <w:rPr>
                <w:b/>
                <w:sz w:val="16"/>
                <w:szCs w:val="16"/>
              </w:rPr>
              <w:t>Security Training</w:t>
            </w:r>
            <w:r>
              <w:rPr>
                <w:sz w:val="16"/>
                <w:szCs w:val="16"/>
              </w:rPr>
              <w:t>. Microsoft informs its personnel about relevant security procedures and their respective roles. Microsoft also informs its personnel of possible consequences of breaching the security rules and procedures. Microsoft will only use anonymous data in training.</w:t>
            </w:r>
          </w:p>
        </w:tc>
      </w:tr>
      <w:tr w:rsidR="00DB24CA" w14:paraId="4D6B2CD1"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060"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CC" w14:textId="77777777" w:rsidR="00DB24CA" w:rsidRDefault="00186BB4">
            <w:pPr>
              <w:pStyle w:val="ProductList-Body"/>
              <w:spacing w:after="120"/>
              <w:rPr>
                <w:sz w:val="16"/>
                <w:szCs w:val="16"/>
              </w:rPr>
              <w:pPrChange w:id="1061" w:author="Autor" w:date="2021-09-16T23:42:00Z">
                <w:pPr>
                  <w:tabs>
                    <w:tab w:val="left" w:pos="158"/>
                  </w:tabs>
                  <w:spacing w:after="120" w:line="240" w:lineRule="auto"/>
                </w:pPr>
              </w:pPrChange>
            </w:pPr>
            <w:r>
              <w:rPr>
                <w:sz w:val="16"/>
                <w:szCs w:val="16"/>
              </w:rPr>
              <w:t>Physical and Environmental Security</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062"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CD" w14:textId="77777777" w:rsidR="00DB24CA" w:rsidRDefault="00186BB4">
            <w:pPr>
              <w:pStyle w:val="ProductList-Body"/>
              <w:spacing w:after="120"/>
              <w:pPrChange w:id="1063" w:author="Autor" w:date="2021-09-16T23:42:00Z">
                <w:pPr>
                  <w:tabs>
                    <w:tab w:val="left" w:pos="158"/>
                  </w:tabs>
                  <w:spacing w:after="120" w:line="240" w:lineRule="auto"/>
                </w:pPr>
              </w:pPrChange>
            </w:pPr>
            <w:r>
              <w:rPr>
                <w:b/>
                <w:sz w:val="16"/>
                <w:szCs w:val="16"/>
              </w:rPr>
              <w:t>Physical Access to Facilities</w:t>
            </w:r>
            <w:r>
              <w:rPr>
                <w:sz w:val="16"/>
              </w:rPr>
              <w:t xml:space="preserve">. </w:t>
            </w:r>
            <w:r>
              <w:rPr>
                <w:sz w:val="16"/>
                <w:szCs w:val="16"/>
              </w:rPr>
              <w:t xml:space="preserve">Microsoft limits access to facilities where information systems that process Customer Data </w:t>
            </w:r>
            <w:ins w:id="1064" w:author="Autor" w:date="2021-09-16T23:42:00Z">
              <w:r>
                <w:rPr>
                  <w:sz w:val="16"/>
                  <w:szCs w:val="16"/>
                </w:rPr>
                <w:t xml:space="preserve">or Professional Services Data </w:t>
              </w:r>
            </w:ins>
            <w:r>
              <w:rPr>
                <w:sz w:val="16"/>
                <w:szCs w:val="16"/>
              </w:rPr>
              <w:t>are located to identified authorized individuals.</w:t>
            </w:r>
          </w:p>
          <w:p w14:paraId="4D6B2CCE" w14:textId="77777777" w:rsidR="00DB24CA" w:rsidRDefault="00186BB4">
            <w:pPr>
              <w:pStyle w:val="ProductList-Body"/>
              <w:spacing w:after="120"/>
              <w:pPrChange w:id="1065" w:author="Autor" w:date="2021-09-16T23:42:00Z">
                <w:pPr>
                  <w:tabs>
                    <w:tab w:val="left" w:pos="158"/>
                  </w:tabs>
                  <w:spacing w:after="120" w:line="240" w:lineRule="auto"/>
                </w:pPr>
              </w:pPrChange>
            </w:pPr>
            <w:r>
              <w:rPr>
                <w:b/>
                <w:sz w:val="16"/>
                <w:szCs w:val="16"/>
              </w:rPr>
              <w:t>Physical Access to Components</w:t>
            </w:r>
            <w:r>
              <w:rPr>
                <w:sz w:val="16"/>
              </w:rPr>
              <w:t xml:space="preserve">. </w:t>
            </w:r>
            <w:r>
              <w:rPr>
                <w:sz w:val="16"/>
                <w:szCs w:val="16"/>
              </w:rPr>
              <w:t>Microsoft maintains records of the incoming and outgoing media containing Customer Data</w:t>
            </w:r>
            <w:ins w:id="1066" w:author="Autor" w:date="2021-09-16T23:42:00Z">
              <w:r>
                <w:rPr>
                  <w:sz w:val="16"/>
                  <w:szCs w:val="16"/>
                </w:rPr>
                <w:t xml:space="preserve"> or Professional Services Data</w:t>
              </w:r>
            </w:ins>
            <w:r>
              <w:rPr>
                <w:sz w:val="16"/>
                <w:szCs w:val="16"/>
              </w:rPr>
              <w:t xml:space="preserve">, including the kind of media, the authorized sender/recipients, date and time, the number of media and the types of </w:t>
            </w:r>
            <w:del w:id="1067" w:author="Autor" w:date="2021-09-16T23:42:00Z">
              <w:r>
                <w:rPr>
                  <w:sz w:val="16"/>
                  <w:szCs w:val="16"/>
                </w:rPr>
                <w:delText>Customer Data</w:delText>
              </w:r>
            </w:del>
            <w:ins w:id="1068" w:author="Autor" w:date="2021-09-16T23:42:00Z">
              <w:r>
                <w:rPr>
                  <w:sz w:val="16"/>
                  <w:szCs w:val="16"/>
                </w:rPr>
                <w:t>such data</w:t>
              </w:r>
            </w:ins>
            <w:r>
              <w:rPr>
                <w:sz w:val="16"/>
                <w:szCs w:val="16"/>
              </w:rPr>
              <w:t xml:space="preserve"> they contain.</w:t>
            </w:r>
          </w:p>
          <w:p w14:paraId="4D6B2CCF" w14:textId="77777777" w:rsidR="00DB24CA" w:rsidRDefault="00186BB4">
            <w:pPr>
              <w:pStyle w:val="ProductList-Body"/>
              <w:spacing w:after="120"/>
              <w:pPrChange w:id="1069" w:author="Autor" w:date="2021-09-16T23:42:00Z">
                <w:pPr>
                  <w:tabs>
                    <w:tab w:val="left" w:pos="158"/>
                  </w:tabs>
                  <w:spacing w:after="120" w:line="240" w:lineRule="auto"/>
                </w:pPr>
              </w:pPrChange>
            </w:pPr>
            <w:r>
              <w:rPr>
                <w:b/>
                <w:sz w:val="16"/>
                <w:szCs w:val="16"/>
              </w:rPr>
              <w:t>Protection from Disruptions</w:t>
            </w:r>
            <w:r>
              <w:rPr>
                <w:sz w:val="16"/>
              </w:rPr>
              <w:t xml:space="preserve">. </w:t>
            </w:r>
            <w:r>
              <w:rPr>
                <w:sz w:val="16"/>
                <w:szCs w:val="16"/>
              </w:rPr>
              <w:t>Microsoft uses a variety of industry standard systems to protect against loss of data due to power supply failure or line interference.</w:t>
            </w:r>
          </w:p>
          <w:p w14:paraId="4D6B2CD0" w14:textId="77777777" w:rsidR="00DB24CA" w:rsidRDefault="00186BB4">
            <w:pPr>
              <w:pStyle w:val="ProductList-Body"/>
              <w:spacing w:after="120"/>
              <w:pPrChange w:id="1070" w:author="Autor" w:date="2021-09-16T23:42:00Z">
                <w:pPr>
                  <w:tabs>
                    <w:tab w:val="left" w:pos="158"/>
                  </w:tabs>
                  <w:spacing w:after="120" w:line="240" w:lineRule="auto"/>
                </w:pPr>
              </w:pPrChange>
            </w:pPr>
            <w:r>
              <w:rPr>
                <w:b/>
                <w:sz w:val="16"/>
                <w:szCs w:val="16"/>
              </w:rPr>
              <w:t>Component Disposal</w:t>
            </w:r>
            <w:r>
              <w:rPr>
                <w:sz w:val="16"/>
              </w:rPr>
              <w:t xml:space="preserve">. </w:t>
            </w:r>
            <w:r>
              <w:rPr>
                <w:sz w:val="16"/>
                <w:szCs w:val="16"/>
              </w:rPr>
              <w:t xml:space="preserve">Microsoft uses industry standard processes to delete Customer Data </w:t>
            </w:r>
            <w:ins w:id="1071" w:author="Autor" w:date="2021-09-16T23:42:00Z">
              <w:r>
                <w:rPr>
                  <w:sz w:val="16"/>
                  <w:szCs w:val="16"/>
                </w:rPr>
                <w:t xml:space="preserve">and Professional Services Data </w:t>
              </w:r>
            </w:ins>
            <w:r>
              <w:rPr>
                <w:sz w:val="16"/>
                <w:szCs w:val="16"/>
              </w:rPr>
              <w:t>when it is no longer needed.</w:t>
            </w:r>
          </w:p>
        </w:tc>
      </w:tr>
      <w:tr w:rsidR="00DB24CA" w14:paraId="4D6B2CDF"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072"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D2" w14:textId="77777777" w:rsidR="00DB24CA" w:rsidRDefault="00186BB4">
            <w:pPr>
              <w:pStyle w:val="ProductList-Body"/>
              <w:spacing w:after="120"/>
              <w:rPr>
                <w:sz w:val="16"/>
                <w:szCs w:val="16"/>
              </w:rPr>
              <w:pPrChange w:id="1073" w:author="Autor" w:date="2021-09-16T23:42:00Z">
                <w:pPr>
                  <w:tabs>
                    <w:tab w:val="left" w:pos="158"/>
                  </w:tabs>
                  <w:spacing w:after="120" w:line="240" w:lineRule="auto"/>
                </w:pPr>
              </w:pPrChange>
            </w:pPr>
            <w:r>
              <w:rPr>
                <w:sz w:val="16"/>
                <w:szCs w:val="16"/>
              </w:rPr>
              <w:t>Communications and Operations Management</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074"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D3" w14:textId="77777777" w:rsidR="00DB24CA" w:rsidRDefault="00186BB4">
            <w:pPr>
              <w:pStyle w:val="ProductList-Body"/>
              <w:spacing w:after="120"/>
              <w:pPrChange w:id="1075" w:author="Autor" w:date="2021-09-16T23:42:00Z">
                <w:pPr>
                  <w:tabs>
                    <w:tab w:val="left" w:pos="158"/>
                  </w:tabs>
                  <w:spacing w:after="120" w:line="240" w:lineRule="auto"/>
                </w:pPr>
              </w:pPrChange>
            </w:pPr>
            <w:r>
              <w:rPr>
                <w:b/>
                <w:sz w:val="16"/>
                <w:szCs w:val="16"/>
              </w:rPr>
              <w:t>Operational Policy</w:t>
            </w:r>
            <w:r>
              <w:rPr>
                <w:sz w:val="16"/>
                <w:szCs w:val="16"/>
              </w:rPr>
              <w:t>. Microsoft maintains security documents describing its security measures and the relevant procedures and responsibilities of its personnel who have access to Customer Data</w:t>
            </w:r>
            <w:del w:id="1076" w:author="Autor" w:date="2021-09-16T23:42:00Z">
              <w:r>
                <w:rPr>
                  <w:sz w:val="16"/>
                  <w:szCs w:val="16"/>
                </w:rPr>
                <w:delText>.</w:delText>
              </w:r>
            </w:del>
            <w:ins w:id="1077" w:author="Autor" w:date="2021-09-16T23:42:00Z">
              <w:r>
                <w:rPr>
                  <w:sz w:val="16"/>
                  <w:szCs w:val="16"/>
                </w:rPr>
                <w:t xml:space="preserve"> or Professional Services Data.</w:t>
              </w:r>
            </w:ins>
          </w:p>
          <w:p w14:paraId="4D6B2CD4" w14:textId="77777777" w:rsidR="00DB24CA" w:rsidRDefault="00186BB4">
            <w:pPr>
              <w:pStyle w:val="ProductList-Body"/>
              <w:spacing w:after="120"/>
              <w:rPr>
                <w:b/>
                <w:sz w:val="16"/>
                <w:szCs w:val="16"/>
              </w:rPr>
              <w:pPrChange w:id="1078" w:author="Autor" w:date="2021-09-16T23:42:00Z">
                <w:pPr>
                  <w:tabs>
                    <w:tab w:val="left" w:pos="158"/>
                  </w:tabs>
                  <w:spacing w:after="120" w:line="240" w:lineRule="auto"/>
                </w:pPr>
              </w:pPrChange>
            </w:pPr>
            <w:r>
              <w:rPr>
                <w:b/>
                <w:sz w:val="16"/>
                <w:szCs w:val="16"/>
              </w:rPr>
              <w:t>Data Recovery Procedures</w:t>
            </w:r>
          </w:p>
          <w:p w14:paraId="4D6B2CD5" w14:textId="77777777" w:rsidR="00DB24CA" w:rsidRDefault="00186BB4">
            <w:pPr>
              <w:pStyle w:val="ProductList-Body"/>
              <w:spacing w:after="120"/>
              <w:ind w:left="162" w:hanging="162"/>
              <w:rPr>
                <w:sz w:val="16"/>
                <w:szCs w:val="16"/>
              </w:rPr>
              <w:pPrChange w:id="1079" w:author="Autor" w:date="2021-09-16T23:42:00Z">
                <w:pPr>
                  <w:tabs>
                    <w:tab w:val="left" w:pos="158"/>
                  </w:tabs>
                  <w:spacing w:after="120" w:line="240" w:lineRule="auto"/>
                  <w:ind w:left="162" w:hanging="162"/>
                </w:pPr>
              </w:pPrChange>
            </w:pPr>
            <w:r>
              <w:rPr>
                <w:sz w:val="16"/>
                <w:szCs w:val="16"/>
              </w:rPr>
              <w:t>-</w:t>
            </w:r>
            <w:r>
              <w:rPr>
                <w:sz w:val="16"/>
                <w:szCs w:val="16"/>
              </w:rPr>
              <w:tab/>
              <w:t xml:space="preserve">On an ongoing basis, but in no case less frequently than once a week (unless no </w:t>
            </w:r>
            <w:del w:id="1080" w:author="Autor" w:date="2021-09-16T23:42:00Z">
              <w:r>
                <w:rPr>
                  <w:sz w:val="16"/>
                  <w:szCs w:val="16"/>
                </w:rPr>
                <w:delText>Customer Data has been updated</w:delText>
              </w:r>
            </w:del>
            <w:ins w:id="1081" w:author="Autor" w:date="2021-09-16T23:42:00Z">
              <w:r>
                <w:rPr>
                  <w:sz w:val="16"/>
                  <w:szCs w:val="16"/>
                </w:rPr>
                <w:t xml:space="preserve"> updates have occurred</w:t>
              </w:r>
            </w:ins>
            <w:r>
              <w:rPr>
                <w:sz w:val="16"/>
                <w:szCs w:val="16"/>
              </w:rPr>
              <w:t xml:space="preserve"> during that period), Microsoft maintains multiple copies of Customer Data </w:t>
            </w:r>
            <w:ins w:id="1082" w:author="Autor" w:date="2021-09-16T23:42:00Z">
              <w:r>
                <w:rPr>
                  <w:sz w:val="16"/>
                  <w:szCs w:val="16"/>
                </w:rPr>
                <w:t xml:space="preserve">and Professional Services Data </w:t>
              </w:r>
            </w:ins>
            <w:r>
              <w:rPr>
                <w:sz w:val="16"/>
                <w:szCs w:val="16"/>
              </w:rPr>
              <w:t xml:space="preserve">from which </w:t>
            </w:r>
            <w:del w:id="1083" w:author="Autor" w:date="2021-09-16T23:42:00Z">
              <w:r>
                <w:rPr>
                  <w:sz w:val="16"/>
                  <w:szCs w:val="16"/>
                </w:rPr>
                <w:delText>Customer Data</w:delText>
              </w:r>
            </w:del>
            <w:ins w:id="1084" w:author="Autor" w:date="2021-09-16T23:42:00Z">
              <w:r>
                <w:rPr>
                  <w:sz w:val="16"/>
                  <w:szCs w:val="16"/>
                </w:rPr>
                <w:t>such data</w:t>
              </w:r>
            </w:ins>
            <w:r>
              <w:rPr>
                <w:sz w:val="16"/>
                <w:szCs w:val="16"/>
              </w:rPr>
              <w:t xml:space="preserve"> can be recovered.</w:t>
            </w:r>
          </w:p>
          <w:p w14:paraId="4D6B2CD6" w14:textId="77777777" w:rsidR="00DB24CA" w:rsidRDefault="00186BB4">
            <w:pPr>
              <w:pStyle w:val="ProductList-Body"/>
              <w:spacing w:after="120"/>
              <w:ind w:left="162" w:hanging="162"/>
              <w:rPr>
                <w:sz w:val="16"/>
                <w:szCs w:val="16"/>
              </w:rPr>
              <w:pPrChange w:id="1085" w:author="Autor" w:date="2021-09-16T23:42:00Z">
                <w:pPr>
                  <w:tabs>
                    <w:tab w:val="left" w:pos="158"/>
                  </w:tabs>
                  <w:spacing w:after="120" w:line="240" w:lineRule="auto"/>
                  <w:ind w:left="162" w:hanging="162"/>
                </w:pPr>
              </w:pPrChange>
            </w:pPr>
            <w:r>
              <w:rPr>
                <w:sz w:val="16"/>
                <w:szCs w:val="16"/>
              </w:rPr>
              <w:t>-</w:t>
            </w:r>
            <w:r>
              <w:rPr>
                <w:sz w:val="16"/>
                <w:szCs w:val="16"/>
              </w:rPr>
              <w:tab/>
              <w:t>Microsoft stores copies of Customer</w:t>
            </w:r>
            <w:ins w:id="1086" w:author="Autor" w:date="2021-09-16T23:42:00Z">
              <w:r>
                <w:rPr>
                  <w:sz w:val="16"/>
                  <w:szCs w:val="16"/>
                </w:rPr>
                <w:t xml:space="preserve"> Data and Professional Services</w:t>
              </w:r>
            </w:ins>
            <w:r>
              <w:rPr>
                <w:sz w:val="16"/>
                <w:szCs w:val="16"/>
              </w:rPr>
              <w:t xml:space="preserve"> Data and data recovery procedures in a different place from where the primary computer equipment processing the Customer Data </w:t>
            </w:r>
            <w:del w:id="1087" w:author="Autor" w:date="2021-09-16T23:42:00Z">
              <w:r>
                <w:rPr>
                  <w:sz w:val="16"/>
                  <w:szCs w:val="16"/>
                </w:rPr>
                <w:delText>is</w:delText>
              </w:r>
            </w:del>
            <w:ins w:id="1088" w:author="Autor" w:date="2021-09-16T23:42:00Z">
              <w:r>
                <w:rPr>
                  <w:sz w:val="16"/>
                  <w:szCs w:val="16"/>
                </w:rPr>
                <w:t>and Professional Services Data are</w:t>
              </w:r>
            </w:ins>
            <w:r>
              <w:rPr>
                <w:sz w:val="16"/>
                <w:szCs w:val="16"/>
              </w:rPr>
              <w:t xml:space="preserve"> located.</w:t>
            </w:r>
          </w:p>
          <w:p w14:paraId="4D6B2CD7" w14:textId="77777777" w:rsidR="00DB24CA" w:rsidRDefault="00186BB4">
            <w:pPr>
              <w:pStyle w:val="ProductList-Body"/>
              <w:spacing w:after="120"/>
              <w:ind w:left="162" w:hanging="162"/>
              <w:rPr>
                <w:sz w:val="16"/>
                <w:szCs w:val="16"/>
              </w:rPr>
              <w:pPrChange w:id="1089" w:author="Autor" w:date="2021-09-16T23:42:00Z">
                <w:pPr>
                  <w:tabs>
                    <w:tab w:val="left" w:pos="158"/>
                  </w:tabs>
                  <w:spacing w:after="120" w:line="240" w:lineRule="auto"/>
                  <w:ind w:left="162" w:hanging="162"/>
                </w:pPr>
              </w:pPrChange>
            </w:pPr>
            <w:r>
              <w:rPr>
                <w:sz w:val="16"/>
                <w:szCs w:val="16"/>
              </w:rPr>
              <w:t>-</w:t>
            </w:r>
            <w:r>
              <w:rPr>
                <w:sz w:val="16"/>
                <w:szCs w:val="16"/>
              </w:rPr>
              <w:tab/>
              <w:t>Microsoft has specific procedures in place governing access to copies of Customer Data</w:t>
            </w:r>
            <w:del w:id="1090" w:author="Autor" w:date="2021-09-16T23:42:00Z">
              <w:r>
                <w:rPr>
                  <w:sz w:val="16"/>
                  <w:szCs w:val="16"/>
                </w:rPr>
                <w:delText>.</w:delText>
              </w:r>
            </w:del>
            <w:ins w:id="1091" w:author="Autor" w:date="2021-09-16T23:42:00Z">
              <w:r>
                <w:rPr>
                  <w:sz w:val="16"/>
                  <w:szCs w:val="16"/>
                </w:rPr>
                <w:t xml:space="preserve"> and Professional Services Data.</w:t>
              </w:r>
            </w:ins>
          </w:p>
          <w:p w14:paraId="4D6B2CD8" w14:textId="77777777" w:rsidR="00DB24CA" w:rsidRDefault="00186BB4">
            <w:pPr>
              <w:pStyle w:val="ProductList-Body"/>
              <w:spacing w:after="120"/>
              <w:ind w:left="162" w:hanging="162"/>
              <w:rPr>
                <w:sz w:val="16"/>
                <w:szCs w:val="16"/>
              </w:rPr>
              <w:pPrChange w:id="1092"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reviews data recovery procedures at least every six months, except for data recovery procedures for </w:t>
            </w:r>
            <w:ins w:id="1093" w:author="Autor" w:date="2021-09-16T23:42:00Z">
              <w:r>
                <w:rPr>
                  <w:sz w:val="16"/>
                  <w:szCs w:val="16"/>
                </w:rPr>
                <w:t xml:space="preserve">Professional Services and for </w:t>
              </w:r>
            </w:ins>
            <w:r>
              <w:rPr>
                <w:sz w:val="16"/>
                <w:szCs w:val="16"/>
              </w:rPr>
              <w:t>Azure Government Services, which are reviewed every twelve months.</w:t>
            </w:r>
          </w:p>
          <w:p w14:paraId="4D6B2CD9" w14:textId="77777777" w:rsidR="00DB24CA" w:rsidRDefault="00186BB4">
            <w:pPr>
              <w:pStyle w:val="ProductList-Body"/>
              <w:spacing w:after="120"/>
              <w:ind w:left="162" w:hanging="162"/>
              <w:rPr>
                <w:sz w:val="16"/>
                <w:szCs w:val="16"/>
              </w:rPr>
              <w:pPrChange w:id="1094" w:author="Autor" w:date="2021-09-16T23:42:00Z">
                <w:pPr>
                  <w:tabs>
                    <w:tab w:val="left" w:pos="158"/>
                  </w:tabs>
                  <w:spacing w:after="120" w:line="240" w:lineRule="auto"/>
                  <w:ind w:left="162" w:hanging="162"/>
                </w:pPr>
              </w:pPrChange>
            </w:pPr>
            <w:r>
              <w:rPr>
                <w:sz w:val="16"/>
                <w:szCs w:val="16"/>
              </w:rPr>
              <w:lastRenderedPageBreak/>
              <w:t>-</w:t>
            </w:r>
            <w:r>
              <w:rPr>
                <w:sz w:val="16"/>
                <w:szCs w:val="16"/>
              </w:rPr>
              <w:tab/>
              <w:t>Microsoft logs data restoration efforts, including the person responsible, the description of the restored data and where applicable, the person responsible and which data (if any) had to be input manually in the data recovery process.</w:t>
            </w:r>
          </w:p>
          <w:p w14:paraId="4D6B2CDA" w14:textId="77777777" w:rsidR="00DB24CA" w:rsidRDefault="00186BB4">
            <w:pPr>
              <w:pStyle w:val="ProductList-Body"/>
              <w:spacing w:after="120"/>
              <w:pPrChange w:id="1095" w:author="Autor" w:date="2021-09-16T23:42:00Z">
                <w:pPr>
                  <w:tabs>
                    <w:tab w:val="left" w:pos="158"/>
                  </w:tabs>
                  <w:spacing w:after="120" w:line="240" w:lineRule="auto"/>
                </w:pPr>
              </w:pPrChange>
            </w:pPr>
            <w:r>
              <w:rPr>
                <w:b/>
                <w:sz w:val="16"/>
                <w:szCs w:val="16"/>
              </w:rPr>
              <w:t>Malicious Software</w:t>
            </w:r>
            <w:r>
              <w:rPr>
                <w:sz w:val="16"/>
                <w:szCs w:val="16"/>
              </w:rPr>
              <w:t>. Microsoft has anti-malware controls to help avoid malicious software gaining unauthorized access to Customer Data</w:t>
            </w:r>
            <w:ins w:id="1096" w:author="Autor" w:date="2021-09-16T23:42:00Z">
              <w:r>
                <w:rPr>
                  <w:sz w:val="16"/>
                  <w:szCs w:val="16"/>
                </w:rPr>
                <w:t xml:space="preserve"> and Professional Services Data</w:t>
              </w:r>
            </w:ins>
            <w:r>
              <w:rPr>
                <w:sz w:val="16"/>
                <w:szCs w:val="16"/>
              </w:rPr>
              <w:t>, including malicious software originating from public networks.</w:t>
            </w:r>
          </w:p>
          <w:p w14:paraId="4D6B2CDB" w14:textId="77777777" w:rsidR="00DB24CA" w:rsidRDefault="00186BB4">
            <w:pPr>
              <w:pStyle w:val="ProductList-Body"/>
              <w:spacing w:after="120"/>
              <w:rPr>
                <w:b/>
                <w:sz w:val="16"/>
                <w:szCs w:val="16"/>
              </w:rPr>
              <w:pPrChange w:id="1097" w:author="Autor" w:date="2021-09-16T23:42:00Z">
                <w:pPr>
                  <w:tabs>
                    <w:tab w:val="left" w:pos="158"/>
                  </w:tabs>
                  <w:spacing w:after="120" w:line="240" w:lineRule="auto"/>
                </w:pPr>
              </w:pPrChange>
            </w:pPr>
            <w:r>
              <w:rPr>
                <w:b/>
                <w:sz w:val="16"/>
                <w:szCs w:val="16"/>
              </w:rPr>
              <w:t>Data Beyond Boundaries</w:t>
            </w:r>
          </w:p>
          <w:p w14:paraId="4D6B2CDC" w14:textId="77777777" w:rsidR="00DB24CA" w:rsidRDefault="00186BB4">
            <w:pPr>
              <w:pStyle w:val="ProductList-Body"/>
              <w:spacing w:after="120"/>
              <w:ind w:left="162" w:hanging="162"/>
              <w:rPr>
                <w:sz w:val="16"/>
                <w:szCs w:val="16"/>
              </w:rPr>
              <w:pPrChange w:id="1098"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encrypts, or enables Customer to encrypt, Customer Data </w:t>
            </w:r>
            <w:ins w:id="1099" w:author="Autor" w:date="2021-09-16T23:42:00Z">
              <w:r>
                <w:rPr>
                  <w:sz w:val="16"/>
                  <w:szCs w:val="16"/>
                </w:rPr>
                <w:t xml:space="preserve">and Professional Services Data </w:t>
              </w:r>
            </w:ins>
            <w:r>
              <w:rPr>
                <w:sz w:val="16"/>
                <w:szCs w:val="16"/>
              </w:rPr>
              <w:t>that is transmitted over public networks.</w:t>
            </w:r>
          </w:p>
          <w:p w14:paraId="4D6B2CDD" w14:textId="77777777" w:rsidR="00DB24CA" w:rsidRDefault="00186BB4">
            <w:pPr>
              <w:pStyle w:val="ProductList-Body"/>
              <w:spacing w:after="120"/>
              <w:ind w:left="162" w:hanging="162"/>
              <w:rPr>
                <w:sz w:val="16"/>
                <w:szCs w:val="16"/>
              </w:rPr>
              <w:pPrChange w:id="1100" w:author="Autor" w:date="2021-09-16T23:42:00Z">
                <w:pPr>
                  <w:tabs>
                    <w:tab w:val="left" w:pos="158"/>
                  </w:tabs>
                  <w:spacing w:after="120" w:line="240" w:lineRule="auto"/>
                  <w:ind w:left="162" w:hanging="162"/>
                </w:pPr>
              </w:pPrChange>
            </w:pPr>
            <w:r>
              <w:rPr>
                <w:sz w:val="16"/>
                <w:szCs w:val="16"/>
              </w:rPr>
              <w:t>-</w:t>
            </w:r>
            <w:r>
              <w:rPr>
                <w:sz w:val="16"/>
                <w:szCs w:val="16"/>
              </w:rPr>
              <w:tab/>
              <w:t>Microsoft restricts access to Customer</w:t>
            </w:r>
            <w:ins w:id="1101" w:author="Autor" w:date="2021-09-16T23:42:00Z">
              <w:r>
                <w:rPr>
                  <w:sz w:val="16"/>
                  <w:szCs w:val="16"/>
                </w:rPr>
                <w:t xml:space="preserve"> Data and Professional Services</w:t>
              </w:r>
            </w:ins>
            <w:r>
              <w:rPr>
                <w:sz w:val="16"/>
                <w:szCs w:val="16"/>
              </w:rPr>
              <w:t xml:space="preserve"> Data in media leaving its facilities.</w:t>
            </w:r>
          </w:p>
          <w:p w14:paraId="4D6B2CDE" w14:textId="77777777" w:rsidR="00DB24CA" w:rsidRDefault="00186BB4">
            <w:pPr>
              <w:pStyle w:val="ProductList-Body"/>
              <w:spacing w:after="120"/>
              <w:pPrChange w:id="1102" w:author="Autor" w:date="2021-09-16T23:42:00Z">
                <w:pPr>
                  <w:tabs>
                    <w:tab w:val="left" w:pos="158"/>
                  </w:tabs>
                  <w:spacing w:after="120" w:line="240" w:lineRule="auto"/>
                </w:pPr>
              </w:pPrChange>
            </w:pPr>
            <w:r>
              <w:rPr>
                <w:b/>
                <w:sz w:val="16"/>
                <w:szCs w:val="16"/>
              </w:rPr>
              <w:t>Event Logging</w:t>
            </w:r>
            <w:r>
              <w:rPr>
                <w:sz w:val="16"/>
                <w:szCs w:val="16"/>
              </w:rPr>
              <w:t>. Microsoft logs, or enables Customer to log, access and use of information systems containing Customer Data</w:t>
            </w:r>
            <w:ins w:id="1103" w:author="Autor" w:date="2021-09-16T23:42:00Z">
              <w:r>
                <w:rPr>
                  <w:sz w:val="16"/>
                  <w:szCs w:val="16"/>
                </w:rPr>
                <w:t xml:space="preserve"> or Professional Services Data</w:t>
              </w:r>
            </w:ins>
            <w:r>
              <w:rPr>
                <w:sz w:val="16"/>
                <w:szCs w:val="16"/>
              </w:rPr>
              <w:t>, registering the access ID, time, authorization granted or denied, and relevant activity.</w:t>
            </w:r>
          </w:p>
        </w:tc>
      </w:tr>
      <w:tr w:rsidR="00DB24CA" w14:paraId="4D6B2CF6"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104"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E0" w14:textId="77777777" w:rsidR="00DB24CA" w:rsidRDefault="00186BB4">
            <w:pPr>
              <w:pStyle w:val="ProductList-Body"/>
              <w:spacing w:after="120"/>
              <w:rPr>
                <w:sz w:val="16"/>
                <w:szCs w:val="16"/>
              </w:rPr>
              <w:pPrChange w:id="1105" w:author="Autor" w:date="2021-09-16T23:42:00Z">
                <w:pPr>
                  <w:tabs>
                    <w:tab w:val="left" w:pos="158"/>
                  </w:tabs>
                  <w:spacing w:after="120" w:line="240" w:lineRule="auto"/>
                </w:pPr>
              </w:pPrChange>
            </w:pPr>
            <w:r>
              <w:rPr>
                <w:sz w:val="16"/>
                <w:szCs w:val="16"/>
              </w:rPr>
              <w:lastRenderedPageBreak/>
              <w:t>Access Control</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106"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E1" w14:textId="77777777" w:rsidR="00DB24CA" w:rsidRDefault="00186BB4">
            <w:pPr>
              <w:pStyle w:val="ProductList-Body"/>
              <w:spacing w:after="120"/>
              <w:pPrChange w:id="1107" w:author="Autor" w:date="2021-09-16T23:42:00Z">
                <w:pPr>
                  <w:tabs>
                    <w:tab w:val="left" w:pos="158"/>
                  </w:tabs>
                  <w:spacing w:after="120" w:line="240" w:lineRule="auto"/>
                </w:pPr>
              </w:pPrChange>
            </w:pPr>
            <w:r>
              <w:rPr>
                <w:b/>
                <w:sz w:val="16"/>
                <w:szCs w:val="16"/>
              </w:rPr>
              <w:t>Access Policy</w:t>
            </w:r>
            <w:r>
              <w:rPr>
                <w:sz w:val="16"/>
                <w:szCs w:val="16"/>
              </w:rPr>
              <w:t>. Microsoft maintains a record of security privileges of individuals having access to Customer Data</w:t>
            </w:r>
            <w:del w:id="1108" w:author="Autor" w:date="2021-09-16T23:42:00Z">
              <w:r>
                <w:rPr>
                  <w:sz w:val="16"/>
                  <w:szCs w:val="16"/>
                </w:rPr>
                <w:delText>.</w:delText>
              </w:r>
            </w:del>
            <w:ins w:id="1109" w:author="Autor" w:date="2021-09-16T23:42:00Z">
              <w:r>
                <w:rPr>
                  <w:sz w:val="16"/>
                  <w:szCs w:val="16"/>
                </w:rPr>
                <w:t xml:space="preserve"> or Professional Services Data.</w:t>
              </w:r>
            </w:ins>
          </w:p>
          <w:p w14:paraId="4D6B2CE2" w14:textId="77777777" w:rsidR="00DB24CA" w:rsidRDefault="00186BB4">
            <w:pPr>
              <w:pStyle w:val="ProductList-Body"/>
              <w:spacing w:after="120"/>
              <w:rPr>
                <w:b/>
                <w:sz w:val="16"/>
                <w:szCs w:val="16"/>
              </w:rPr>
              <w:pPrChange w:id="1110" w:author="Autor" w:date="2021-09-16T23:42:00Z">
                <w:pPr>
                  <w:tabs>
                    <w:tab w:val="left" w:pos="158"/>
                  </w:tabs>
                  <w:spacing w:after="120" w:line="240" w:lineRule="auto"/>
                </w:pPr>
              </w:pPrChange>
            </w:pPr>
            <w:r>
              <w:rPr>
                <w:b/>
                <w:sz w:val="16"/>
                <w:szCs w:val="16"/>
              </w:rPr>
              <w:t>Access Authorization</w:t>
            </w:r>
          </w:p>
          <w:p w14:paraId="4D6B2CE3" w14:textId="77777777" w:rsidR="00DB24CA" w:rsidRDefault="00186BB4">
            <w:pPr>
              <w:pStyle w:val="ProductList-Body"/>
              <w:spacing w:after="120"/>
              <w:ind w:left="162" w:hanging="162"/>
              <w:rPr>
                <w:sz w:val="16"/>
                <w:szCs w:val="16"/>
              </w:rPr>
              <w:pPrChange w:id="1111" w:author="Autor" w:date="2021-09-16T23:42:00Z">
                <w:pPr>
                  <w:tabs>
                    <w:tab w:val="left" w:pos="158"/>
                  </w:tabs>
                  <w:spacing w:after="120" w:line="240" w:lineRule="auto"/>
                  <w:ind w:left="162" w:hanging="162"/>
                </w:pPr>
              </w:pPrChange>
            </w:pPr>
            <w:r>
              <w:rPr>
                <w:sz w:val="16"/>
                <w:szCs w:val="16"/>
              </w:rPr>
              <w:t>-</w:t>
            </w:r>
            <w:r>
              <w:rPr>
                <w:sz w:val="16"/>
                <w:szCs w:val="16"/>
              </w:rPr>
              <w:tab/>
              <w:t>Microsoft maintains and updates a record of personnel authorized to access Microsoft systems that contain Customer Data</w:t>
            </w:r>
            <w:del w:id="1112" w:author="Autor" w:date="2021-09-16T23:42:00Z">
              <w:r>
                <w:rPr>
                  <w:sz w:val="16"/>
                  <w:szCs w:val="16"/>
                </w:rPr>
                <w:delText>.</w:delText>
              </w:r>
            </w:del>
            <w:ins w:id="1113" w:author="Autor" w:date="2021-09-16T23:42:00Z">
              <w:r>
                <w:rPr>
                  <w:sz w:val="16"/>
                  <w:szCs w:val="16"/>
                </w:rPr>
                <w:t xml:space="preserve"> or Professional Services Data.</w:t>
              </w:r>
            </w:ins>
          </w:p>
          <w:p w14:paraId="4D6B2CE4" w14:textId="77777777" w:rsidR="00DB24CA" w:rsidRDefault="00186BB4">
            <w:pPr>
              <w:pStyle w:val="ProductList-Body"/>
              <w:spacing w:after="120"/>
              <w:ind w:left="162" w:hanging="162"/>
              <w:rPr>
                <w:sz w:val="16"/>
                <w:szCs w:val="16"/>
              </w:rPr>
              <w:pPrChange w:id="1114"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deactivates authentication credentials that have not been used for </w:t>
            </w:r>
            <w:proofErr w:type="gramStart"/>
            <w:r>
              <w:rPr>
                <w:sz w:val="16"/>
                <w:szCs w:val="16"/>
              </w:rPr>
              <w:t>a period of time</w:t>
            </w:r>
            <w:proofErr w:type="gramEnd"/>
            <w:r>
              <w:rPr>
                <w:sz w:val="16"/>
                <w:szCs w:val="16"/>
              </w:rPr>
              <w:t xml:space="preserve"> not to exceed six months.</w:t>
            </w:r>
          </w:p>
          <w:p w14:paraId="4D6B2CE5" w14:textId="77777777" w:rsidR="00DB24CA" w:rsidRDefault="00186BB4">
            <w:pPr>
              <w:pStyle w:val="ProductList-Body"/>
              <w:spacing w:after="120"/>
              <w:ind w:left="162" w:hanging="162"/>
              <w:rPr>
                <w:sz w:val="16"/>
                <w:szCs w:val="16"/>
              </w:rPr>
              <w:pPrChange w:id="1115"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identifies those personnel who may grant, </w:t>
            </w:r>
            <w:proofErr w:type="gramStart"/>
            <w:r>
              <w:rPr>
                <w:sz w:val="16"/>
                <w:szCs w:val="16"/>
              </w:rPr>
              <w:t>alter</w:t>
            </w:r>
            <w:proofErr w:type="gramEnd"/>
            <w:r>
              <w:rPr>
                <w:sz w:val="16"/>
                <w:szCs w:val="16"/>
              </w:rPr>
              <w:t xml:space="preserve"> or cancel authorized access to data and resources. </w:t>
            </w:r>
          </w:p>
          <w:p w14:paraId="4D6B2CE6" w14:textId="77777777" w:rsidR="00DB24CA" w:rsidRDefault="00186BB4">
            <w:pPr>
              <w:pStyle w:val="ProductList-Body"/>
              <w:spacing w:after="120"/>
              <w:ind w:left="162" w:hanging="162"/>
              <w:rPr>
                <w:sz w:val="16"/>
                <w:szCs w:val="16"/>
              </w:rPr>
              <w:pPrChange w:id="1116" w:author="Autor" w:date="2021-09-16T23:42:00Z">
                <w:pPr>
                  <w:tabs>
                    <w:tab w:val="left" w:pos="158"/>
                  </w:tabs>
                  <w:spacing w:after="120" w:line="240" w:lineRule="auto"/>
                  <w:ind w:left="162" w:hanging="162"/>
                </w:pPr>
              </w:pPrChange>
            </w:pPr>
            <w:r>
              <w:rPr>
                <w:sz w:val="16"/>
                <w:szCs w:val="16"/>
              </w:rPr>
              <w:t>-</w:t>
            </w:r>
            <w:r>
              <w:rPr>
                <w:sz w:val="16"/>
                <w:szCs w:val="16"/>
              </w:rPr>
              <w:tab/>
              <w:t>Microsoft ensures that where more than one individual has access to systems containing Customer Data</w:t>
            </w:r>
            <w:ins w:id="1117" w:author="Autor" w:date="2021-09-16T23:42:00Z">
              <w:r>
                <w:rPr>
                  <w:sz w:val="16"/>
                  <w:szCs w:val="16"/>
                </w:rPr>
                <w:t xml:space="preserve"> or Professional Services Data</w:t>
              </w:r>
            </w:ins>
            <w:r>
              <w:rPr>
                <w:sz w:val="16"/>
                <w:szCs w:val="16"/>
              </w:rPr>
              <w:t>, the individuals have separate identifiers/log-ins.</w:t>
            </w:r>
          </w:p>
          <w:p w14:paraId="4D6B2CE7" w14:textId="77777777" w:rsidR="00DB24CA" w:rsidRDefault="00186BB4">
            <w:pPr>
              <w:pStyle w:val="ProductList-Body"/>
              <w:spacing w:after="120"/>
              <w:rPr>
                <w:b/>
                <w:sz w:val="16"/>
                <w:szCs w:val="16"/>
              </w:rPr>
              <w:pPrChange w:id="1118" w:author="Autor" w:date="2021-09-16T23:42:00Z">
                <w:pPr>
                  <w:tabs>
                    <w:tab w:val="left" w:pos="158"/>
                  </w:tabs>
                  <w:spacing w:after="120" w:line="240" w:lineRule="auto"/>
                </w:pPr>
              </w:pPrChange>
            </w:pPr>
            <w:r>
              <w:rPr>
                <w:b/>
                <w:sz w:val="16"/>
                <w:szCs w:val="16"/>
              </w:rPr>
              <w:t>Least Privilege</w:t>
            </w:r>
          </w:p>
          <w:p w14:paraId="4D6B2CE8" w14:textId="77777777" w:rsidR="00DB24CA" w:rsidRDefault="00186BB4">
            <w:pPr>
              <w:pStyle w:val="ProductList-Body"/>
              <w:spacing w:after="120"/>
              <w:ind w:left="162" w:hanging="162"/>
              <w:rPr>
                <w:sz w:val="16"/>
                <w:szCs w:val="16"/>
              </w:rPr>
              <w:pPrChange w:id="1119" w:author="Autor" w:date="2021-09-16T23:42:00Z">
                <w:pPr>
                  <w:tabs>
                    <w:tab w:val="left" w:pos="158"/>
                  </w:tabs>
                  <w:spacing w:after="120" w:line="240" w:lineRule="auto"/>
                  <w:ind w:left="162" w:hanging="162"/>
                </w:pPr>
              </w:pPrChange>
            </w:pPr>
            <w:r>
              <w:rPr>
                <w:sz w:val="16"/>
                <w:szCs w:val="16"/>
              </w:rPr>
              <w:t>-</w:t>
            </w:r>
            <w:r>
              <w:rPr>
                <w:sz w:val="16"/>
                <w:szCs w:val="16"/>
              </w:rPr>
              <w:tab/>
              <w:t xml:space="preserve">Technical support personnel are only permitted to have access to Customer Data </w:t>
            </w:r>
            <w:ins w:id="1120" w:author="Autor" w:date="2021-09-16T23:42:00Z">
              <w:r>
                <w:rPr>
                  <w:sz w:val="16"/>
                  <w:szCs w:val="16"/>
                </w:rPr>
                <w:t xml:space="preserve">and Professional Services Data </w:t>
              </w:r>
            </w:ins>
            <w:r>
              <w:rPr>
                <w:sz w:val="16"/>
                <w:szCs w:val="16"/>
              </w:rPr>
              <w:t xml:space="preserve">when needed. </w:t>
            </w:r>
          </w:p>
          <w:p w14:paraId="4D6B2CE9" w14:textId="77777777" w:rsidR="00DB24CA" w:rsidRDefault="00186BB4">
            <w:pPr>
              <w:pStyle w:val="ProductList-Body"/>
              <w:spacing w:after="120"/>
              <w:ind w:left="162" w:hanging="162"/>
              <w:pPrChange w:id="1121" w:author="Autor" w:date="2021-09-16T23:42:00Z">
                <w:pPr>
                  <w:tabs>
                    <w:tab w:val="left" w:pos="158"/>
                  </w:tabs>
                  <w:spacing w:after="120" w:line="240" w:lineRule="auto"/>
                  <w:ind w:left="162" w:hanging="162"/>
                </w:pPr>
              </w:pPrChange>
            </w:pPr>
            <w:r>
              <w:rPr>
                <w:sz w:val="16"/>
                <w:szCs w:val="16"/>
              </w:rPr>
              <w:t>-</w:t>
            </w:r>
            <w:r>
              <w:rPr>
                <w:sz w:val="16"/>
                <w:szCs w:val="16"/>
              </w:rPr>
              <w:tab/>
              <w:t>Microsoft restricts access to Customer</w:t>
            </w:r>
            <w:ins w:id="1122" w:author="Autor" w:date="2021-09-16T23:42:00Z">
              <w:r>
                <w:rPr>
                  <w:sz w:val="16"/>
                  <w:szCs w:val="16"/>
                </w:rPr>
                <w:t xml:space="preserve"> Data and Professional Services</w:t>
              </w:r>
            </w:ins>
            <w:r>
              <w:rPr>
                <w:sz w:val="16"/>
                <w:szCs w:val="16"/>
              </w:rPr>
              <w:t xml:space="preserve"> Data to only those individuals who require such access to perform their job function.</w:t>
            </w:r>
          </w:p>
          <w:p w14:paraId="4D6B2CEA" w14:textId="77777777" w:rsidR="00DB24CA" w:rsidRDefault="00186BB4">
            <w:pPr>
              <w:pStyle w:val="ProductList-Body"/>
              <w:spacing w:after="120"/>
              <w:rPr>
                <w:b/>
                <w:sz w:val="16"/>
                <w:szCs w:val="16"/>
              </w:rPr>
              <w:pPrChange w:id="1123" w:author="Autor" w:date="2021-09-16T23:42:00Z">
                <w:pPr>
                  <w:tabs>
                    <w:tab w:val="left" w:pos="158"/>
                  </w:tabs>
                  <w:spacing w:after="120" w:line="240" w:lineRule="auto"/>
                </w:pPr>
              </w:pPrChange>
            </w:pPr>
            <w:r>
              <w:rPr>
                <w:b/>
                <w:sz w:val="16"/>
                <w:szCs w:val="16"/>
              </w:rPr>
              <w:t>Integrity and Confidentiality</w:t>
            </w:r>
          </w:p>
          <w:p w14:paraId="4D6B2CEB" w14:textId="77777777" w:rsidR="00DB24CA" w:rsidRDefault="00186BB4">
            <w:pPr>
              <w:pStyle w:val="ProductList-Body"/>
              <w:spacing w:after="120"/>
              <w:ind w:left="162" w:hanging="162"/>
              <w:rPr>
                <w:sz w:val="16"/>
                <w:szCs w:val="16"/>
              </w:rPr>
              <w:pPrChange w:id="1124" w:author="Autor" w:date="2021-09-16T23:42:00Z">
                <w:pPr>
                  <w:tabs>
                    <w:tab w:val="left" w:pos="158"/>
                  </w:tabs>
                  <w:spacing w:after="120" w:line="240" w:lineRule="auto"/>
                  <w:ind w:left="162" w:hanging="162"/>
                </w:pPr>
              </w:pPrChange>
            </w:pPr>
            <w:r>
              <w:rPr>
                <w:sz w:val="16"/>
                <w:szCs w:val="16"/>
              </w:rPr>
              <w:t>-</w:t>
            </w:r>
            <w:r>
              <w:rPr>
                <w:sz w:val="16"/>
                <w:szCs w:val="16"/>
              </w:rPr>
              <w:tab/>
              <w:t>Microsoft instructs Microsoft personnel to disable administrative sessions when leaving premises Microsoft controls or when computers are otherwise left unattended.</w:t>
            </w:r>
          </w:p>
          <w:p w14:paraId="4D6B2CEC" w14:textId="77777777" w:rsidR="00DB24CA" w:rsidRDefault="00186BB4">
            <w:pPr>
              <w:pStyle w:val="ProductList-Body"/>
              <w:spacing w:after="120"/>
              <w:ind w:left="162" w:hanging="162"/>
              <w:rPr>
                <w:sz w:val="16"/>
                <w:szCs w:val="16"/>
              </w:rPr>
              <w:pPrChange w:id="1125" w:author="Autor" w:date="2021-09-16T23:42:00Z">
                <w:pPr>
                  <w:tabs>
                    <w:tab w:val="left" w:pos="158"/>
                  </w:tabs>
                  <w:spacing w:after="120" w:line="240" w:lineRule="auto"/>
                  <w:ind w:left="162" w:hanging="162"/>
                </w:pPr>
              </w:pPrChange>
            </w:pPr>
            <w:r>
              <w:rPr>
                <w:sz w:val="16"/>
                <w:szCs w:val="16"/>
              </w:rPr>
              <w:t>-</w:t>
            </w:r>
            <w:r>
              <w:rPr>
                <w:sz w:val="16"/>
                <w:szCs w:val="16"/>
              </w:rPr>
              <w:tab/>
              <w:t>Microsoft stores passwords in a way that makes them unintelligible while they are in force.</w:t>
            </w:r>
          </w:p>
          <w:p w14:paraId="4D6B2CED" w14:textId="77777777" w:rsidR="00DB24CA" w:rsidRDefault="00186BB4">
            <w:pPr>
              <w:pStyle w:val="ProductList-Body"/>
              <w:spacing w:after="120"/>
              <w:rPr>
                <w:b/>
                <w:sz w:val="16"/>
                <w:szCs w:val="16"/>
              </w:rPr>
              <w:pPrChange w:id="1126" w:author="Autor" w:date="2021-09-16T23:42:00Z">
                <w:pPr>
                  <w:tabs>
                    <w:tab w:val="left" w:pos="158"/>
                  </w:tabs>
                  <w:spacing w:after="120" w:line="240" w:lineRule="auto"/>
                </w:pPr>
              </w:pPrChange>
            </w:pPr>
            <w:r>
              <w:rPr>
                <w:b/>
                <w:sz w:val="16"/>
                <w:szCs w:val="16"/>
              </w:rPr>
              <w:t>Authentication</w:t>
            </w:r>
          </w:p>
          <w:p w14:paraId="4D6B2CEE" w14:textId="77777777" w:rsidR="00DB24CA" w:rsidRDefault="00186BB4">
            <w:pPr>
              <w:pStyle w:val="ProductList-Body"/>
              <w:spacing w:after="120"/>
              <w:ind w:left="162" w:hanging="162"/>
              <w:rPr>
                <w:sz w:val="16"/>
                <w:szCs w:val="16"/>
              </w:rPr>
              <w:pPrChange w:id="1127" w:author="Autor" w:date="2021-09-16T23:42:00Z">
                <w:pPr>
                  <w:tabs>
                    <w:tab w:val="left" w:pos="158"/>
                  </w:tabs>
                  <w:spacing w:after="120" w:line="240" w:lineRule="auto"/>
                  <w:ind w:left="162" w:hanging="162"/>
                </w:pPr>
              </w:pPrChange>
            </w:pPr>
            <w:r>
              <w:rPr>
                <w:sz w:val="16"/>
                <w:szCs w:val="16"/>
              </w:rPr>
              <w:t>-</w:t>
            </w:r>
            <w:r>
              <w:rPr>
                <w:sz w:val="16"/>
                <w:szCs w:val="16"/>
              </w:rPr>
              <w:tab/>
              <w:t>Microsoft uses industry standard practices to identify and authenticate users who attempt to access information systems.</w:t>
            </w:r>
          </w:p>
          <w:p w14:paraId="4D6B2CEF" w14:textId="77777777" w:rsidR="00DB24CA" w:rsidRDefault="00186BB4">
            <w:pPr>
              <w:pStyle w:val="ProductList-Body"/>
              <w:spacing w:after="120"/>
              <w:ind w:left="162" w:hanging="162"/>
              <w:rPr>
                <w:sz w:val="16"/>
                <w:szCs w:val="16"/>
              </w:rPr>
              <w:pPrChange w:id="1128" w:author="Autor" w:date="2021-09-16T23:42:00Z">
                <w:pPr>
                  <w:tabs>
                    <w:tab w:val="left" w:pos="158"/>
                  </w:tabs>
                  <w:spacing w:after="120" w:line="240" w:lineRule="auto"/>
                  <w:ind w:left="162" w:hanging="162"/>
                </w:pPr>
              </w:pPrChange>
            </w:pPr>
            <w:r>
              <w:rPr>
                <w:sz w:val="16"/>
                <w:szCs w:val="16"/>
              </w:rPr>
              <w:t>-</w:t>
            </w:r>
            <w:r>
              <w:rPr>
                <w:sz w:val="16"/>
                <w:szCs w:val="16"/>
              </w:rPr>
              <w:tab/>
              <w:t>Where authentication mechanisms are based on passwords, Microsoft requires that the passwords are renewed regularly.</w:t>
            </w:r>
          </w:p>
          <w:p w14:paraId="4D6B2CF0" w14:textId="77777777" w:rsidR="00DB24CA" w:rsidRDefault="00186BB4">
            <w:pPr>
              <w:pStyle w:val="ProductList-Body"/>
              <w:spacing w:after="120"/>
              <w:ind w:left="162" w:hanging="162"/>
              <w:rPr>
                <w:sz w:val="16"/>
                <w:szCs w:val="16"/>
              </w:rPr>
              <w:pPrChange w:id="1129" w:author="Autor" w:date="2021-09-16T23:42:00Z">
                <w:pPr>
                  <w:tabs>
                    <w:tab w:val="left" w:pos="158"/>
                  </w:tabs>
                  <w:spacing w:after="120" w:line="240" w:lineRule="auto"/>
                  <w:ind w:left="162" w:hanging="162"/>
                </w:pPr>
              </w:pPrChange>
            </w:pPr>
            <w:r>
              <w:rPr>
                <w:sz w:val="16"/>
                <w:szCs w:val="16"/>
              </w:rPr>
              <w:t>-</w:t>
            </w:r>
            <w:r>
              <w:rPr>
                <w:sz w:val="16"/>
                <w:szCs w:val="16"/>
              </w:rPr>
              <w:tab/>
              <w:t>Where authentication mechanisms are based on passwords, Microsoft requires the password to be at least eight characters long.</w:t>
            </w:r>
          </w:p>
          <w:p w14:paraId="4D6B2CF1" w14:textId="77777777" w:rsidR="00DB24CA" w:rsidRDefault="00186BB4">
            <w:pPr>
              <w:pStyle w:val="ProductList-Body"/>
              <w:spacing w:after="120"/>
              <w:ind w:left="162" w:hanging="162"/>
              <w:rPr>
                <w:sz w:val="16"/>
                <w:szCs w:val="16"/>
              </w:rPr>
              <w:pPrChange w:id="1130" w:author="Autor" w:date="2021-09-16T23:42:00Z">
                <w:pPr>
                  <w:tabs>
                    <w:tab w:val="left" w:pos="158"/>
                  </w:tabs>
                  <w:spacing w:after="120" w:line="240" w:lineRule="auto"/>
                  <w:ind w:left="162" w:hanging="162"/>
                </w:pPr>
              </w:pPrChange>
            </w:pPr>
            <w:r>
              <w:rPr>
                <w:sz w:val="16"/>
                <w:szCs w:val="16"/>
              </w:rPr>
              <w:t>-</w:t>
            </w:r>
            <w:r>
              <w:rPr>
                <w:sz w:val="16"/>
                <w:szCs w:val="16"/>
              </w:rPr>
              <w:tab/>
              <w:t>Microsoft ensures that de-activated or expired identifiers are not granted to other individuals.</w:t>
            </w:r>
          </w:p>
          <w:p w14:paraId="4D6B2CF2" w14:textId="77777777" w:rsidR="00DB24CA" w:rsidRDefault="00186BB4">
            <w:pPr>
              <w:pStyle w:val="ProductList-Body"/>
              <w:spacing w:after="120"/>
              <w:ind w:left="162" w:hanging="162"/>
              <w:rPr>
                <w:sz w:val="16"/>
                <w:szCs w:val="16"/>
              </w:rPr>
              <w:pPrChange w:id="1131" w:author="Autor" w:date="2021-09-16T23:42:00Z">
                <w:pPr>
                  <w:tabs>
                    <w:tab w:val="left" w:pos="158"/>
                  </w:tabs>
                  <w:spacing w:after="120" w:line="240" w:lineRule="auto"/>
                  <w:ind w:left="162" w:hanging="162"/>
                </w:pPr>
              </w:pPrChange>
            </w:pPr>
            <w:r>
              <w:rPr>
                <w:sz w:val="16"/>
                <w:szCs w:val="16"/>
              </w:rPr>
              <w:t>-</w:t>
            </w:r>
            <w:r>
              <w:rPr>
                <w:sz w:val="16"/>
                <w:szCs w:val="16"/>
              </w:rPr>
              <w:tab/>
              <w:t>Microsoft monitors, or enables Customer to monitor, repeated attempts to gain access to the information system using an invalid password.</w:t>
            </w:r>
          </w:p>
          <w:p w14:paraId="4D6B2CF3" w14:textId="77777777" w:rsidR="00DB24CA" w:rsidRDefault="00186BB4">
            <w:pPr>
              <w:pStyle w:val="ProductList-Body"/>
              <w:spacing w:after="120"/>
              <w:ind w:left="162" w:hanging="162"/>
              <w:rPr>
                <w:sz w:val="16"/>
                <w:szCs w:val="16"/>
              </w:rPr>
              <w:pPrChange w:id="1132" w:author="Autor" w:date="2021-09-16T23:42:00Z">
                <w:pPr>
                  <w:tabs>
                    <w:tab w:val="left" w:pos="158"/>
                  </w:tabs>
                  <w:spacing w:after="120" w:line="240" w:lineRule="auto"/>
                  <w:ind w:left="162" w:hanging="162"/>
                </w:pPr>
              </w:pPrChange>
            </w:pPr>
            <w:r>
              <w:rPr>
                <w:sz w:val="16"/>
                <w:szCs w:val="16"/>
              </w:rPr>
              <w:t>-</w:t>
            </w:r>
            <w:r>
              <w:rPr>
                <w:sz w:val="16"/>
                <w:szCs w:val="16"/>
              </w:rPr>
              <w:tab/>
              <w:t>Microsoft maintains industry standard procedures to deactivate passwords that have been corrupted or inadvertently disclosed.</w:t>
            </w:r>
          </w:p>
          <w:p w14:paraId="4D6B2CF4" w14:textId="77777777" w:rsidR="00DB24CA" w:rsidRDefault="00186BB4">
            <w:pPr>
              <w:pStyle w:val="ProductList-Body"/>
              <w:spacing w:after="120"/>
              <w:ind w:left="162" w:hanging="162"/>
              <w:rPr>
                <w:sz w:val="16"/>
                <w:szCs w:val="16"/>
              </w:rPr>
              <w:pPrChange w:id="1133" w:author="Autor" w:date="2021-09-16T23:42:00Z">
                <w:pPr>
                  <w:tabs>
                    <w:tab w:val="left" w:pos="158"/>
                  </w:tabs>
                  <w:spacing w:after="120" w:line="240" w:lineRule="auto"/>
                  <w:ind w:left="162" w:hanging="162"/>
                </w:pPr>
              </w:pPrChange>
            </w:pPr>
            <w:r>
              <w:rPr>
                <w:sz w:val="16"/>
                <w:szCs w:val="16"/>
              </w:rPr>
              <w:t>-</w:t>
            </w:r>
            <w:r>
              <w:rPr>
                <w:sz w:val="16"/>
                <w:szCs w:val="16"/>
              </w:rPr>
              <w:tab/>
              <w:t>Microsoft uses industry standard password protection practices, including practices designed to maintain the confidentiality and integrity of passwords when they are assigned and distributed, and during storage.</w:t>
            </w:r>
          </w:p>
          <w:p w14:paraId="4D6B2CF5" w14:textId="77777777" w:rsidR="00DB24CA" w:rsidRDefault="00186BB4">
            <w:pPr>
              <w:pStyle w:val="ProductList-Body"/>
              <w:spacing w:after="120"/>
              <w:pPrChange w:id="1134" w:author="Autor" w:date="2021-09-16T23:42:00Z">
                <w:pPr>
                  <w:tabs>
                    <w:tab w:val="left" w:pos="158"/>
                  </w:tabs>
                  <w:spacing w:after="120" w:line="240" w:lineRule="auto"/>
                </w:pPr>
              </w:pPrChange>
            </w:pPr>
            <w:r>
              <w:rPr>
                <w:b/>
                <w:sz w:val="16"/>
                <w:szCs w:val="16"/>
              </w:rPr>
              <w:t>Network Design</w:t>
            </w:r>
            <w:r>
              <w:rPr>
                <w:sz w:val="16"/>
                <w:szCs w:val="16"/>
              </w:rPr>
              <w:t xml:space="preserve">. Microsoft has controls to avoid individuals assuming access rights they have not been assigned to gain access to Customer Data </w:t>
            </w:r>
            <w:ins w:id="1135" w:author="Autor" w:date="2021-09-16T23:42:00Z">
              <w:r>
                <w:rPr>
                  <w:sz w:val="16"/>
                  <w:szCs w:val="16"/>
                </w:rPr>
                <w:t xml:space="preserve">or Professional Services Data </w:t>
              </w:r>
            </w:ins>
            <w:r>
              <w:rPr>
                <w:sz w:val="16"/>
                <w:szCs w:val="16"/>
              </w:rPr>
              <w:t>they are not authorized to access.</w:t>
            </w:r>
          </w:p>
        </w:tc>
      </w:tr>
      <w:tr w:rsidR="00DB24CA" w14:paraId="4D6B2CFD"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136"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F7" w14:textId="77777777" w:rsidR="00DB24CA" w:rsidRDefault="00186BB4">
            <w:pPr>
              <w:pStyle w:val="ProductList-Body"/>
              <w:spacing w:after="120"/>
              <w:rPr>
                <w:sz w:val="16"/>
                <w:szCs w:val="16"/>
              </w:rPr>
              <w:pPrChange w:id="1137" w:author="Autor" w:date="2021-09-16T23:42:00Z">
                <w:pPr>
                  <w:tabs>
                    <w:tab w:val="left" w:pos="158"/>
                  </w:tabs>
                  <w:spacing w:after="120" w:line="240" w:lineRule="auto"/>
                </w:pPr>
              </w:pPrChange>
            </w:pPr>
            <w:r>
              <w:rPr>
                <w:sz w:val="16"/>
                <w:szCs w:val="16"/>
              </w:rPr>
              <w:lastRenderedPageBreak/>
              <w:t>Information Security Incident Management</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138"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F8" w14:textId="77777777" w:rsidR="00DB24CA" w:rsidRDefault="00186BB4">
            <w:pPr>
              <w:pStyle w:val="ProductList-Body"/>
              <w:keepNext/>
              <w:spacing w:after="120"/>
              <w:rPr>
                <w:b/>
                <w:sz w:val="16"/>
                <w:szCs w:val="16"/>
              </w:rPr>
              <w:pPrChange w:id="1139" w:author="Autor" w:date="2021-09-16T23:42:00Z">
                <w:pPr>
                  <w:tabs>
                    <w:tab w:val="left" w:pos="158"/>
                  </w:tabs>
                  <w:spacing w:after="120" w:line="240" w:lineRule="auto"/>
                </w:pPr>
              </w:pPrChange>
            </w:pPr>
            <w:r>
              <w:rPr>
                <w:b/>
                <w:sz w:val="16"/>
                <w:szCs w:val="16"/>
              </w:rPr>
              <w:t>Incident Response Process</w:t>
            </w:r>
          </w:p>
          <w:p w14:paraId="4D6B2CF9" w14:textId="77777777" w:rsidR="00DB24CA" w:rsidRDefault="00186BB4">
            <w:pPr>
              <w:pStyle w:val="ProductList-Body"/>
              <w:spacing w:after="120"/>
              <w:ind w:left="162" w:hanging="162"/>
              <w:pPrChange w:id="1140"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maintains a record of security breaches with a description of the breach, the </w:t>
            </w:r>
            <w:proofErr w:type="gramStart"/>
            <w:r>
              <w:rPr>
                <w:sz w:val="16"/>
                <w:szCs w:val="16"/>
              </w:rPr>
              <w:t>time period</w:t>
            </w:r>
            <w:proofErr w:type="gramEnd"/>
            <w:r>
              <w:rPr>
                <w:sz w:val="16"/>
                <w:szCs w:val="16"/>
              </w:rPr>
              <w:t xml:space="preserve">, the consequences of the breach, the name of the reporter, and to whom the breach was reported, and the </w:t>
            </w:r>
            <w:r>
              <w:rPr>
                <w:color w:val="000000"/>
                <w:sz w:val="16"/>
              </w:rPr>
              <w:t>procedure for recovering data.</w:t>
            </w:r>
          </w:p>
          <w:p w14:paraId="4D6B2CFA" w14:textId="77777777" w:rsidR="00DB24CA" w:rsidRDefault="00186BB4">
            <w:pPr>
              <w:pStyle w:val="ProductList-Body"/>
              <w:spacing w:after="120"/>
              <w:ind w:left="162" w:hanging="162"/>
              <w:pPrChange w:id="1141" w:author="Autor" w:date="2021-09-16T23:42:00Z">
                <w:pPr>
                  <w:tabs>
                    <w:tab w:val="left" w:pos="158"/>
                  </w:tabs>
                  <w:spacing w:after="120" w:line="240" w:lineRule="auto"/>
                  <w:ind w:left="162" w:hanging="162"/>
                </w:pPr>
              </w:pPrChange>
            </w:pPr>
            <w:r>
              <w:rPr>
                <w:color w:val="000000"/>
                <w:sz w:val="16"/>
                <w:szCs w:val="16"/>
              </w:rPr>
              <w:t>-</w:t>
            </w:r>
            <w:r>
              <w:rPr>
                <w:color w:val="000000"/>
                <w:sz w:val="16"/>
                <w:szCs w:val="16"/>
              </w:rPr>
              <w:tab/>
              <w:t>For each security breach that is a Security Incident, notification by Microsoft (as described in the “Security Incident Notification” section above) will be made without undue delay and, in any event, within 72 hours</w:t>
            </w:r>
            <w:r>
              <w:rPr>
                <w:iCs/>
                <w:color w:val="000000"/>
                <w:sz w:val="16"/>
                <w:szCs w:val="16"/>
              </w:rPr>
              <w:t>.</w:t>
            </w:r>
          </w:p>
          <w:p w14:paraId="4D6B2CFB" w14:textId="77777777" w:rsidR="00DB24CA" w:rsidRDefault="00186BB4">
            <w:pPr>
              <w:pStyle w:val="ProductList-Body"/>
              <w:spacing w:after="120"/>
              <w:ind w:left="162" w:hanging="162"/>
              <w:pPrChange w:id="1142" w:author="Autor" w:date="2021-09-16T23:42:00Z">
                <w:pPr>
                  <w:tabs>
                    <w:tab w:val="left" w:pos="158"/>
                  </w:tabs>
                  <w:spacing w:after="120" w:line="240" w:lineRule="auto"/>
                  <w:ind w:left="162" w:hanging="162"/>
                </w:pPr>
              </w:pPrChange>
            </w:pPr>
            <w:r>
              <w:rPr>
                <w:color w:val="000000"/>
                <w:sz w:val="16"/>
              </w:rPr>
              <w:t>-</w:t>
            </w:r>
            <w:r>
              <w:rPr>
                <w:color w:val="000000"/>
                <w:sz w:val="16"/>
              </w:rPr>
              <w:tab/>
              <w:t>Microsoft tracks</w:t>
            </w:r>
            <w:r>
              <w:rPr>
                <w:color w:val="000000"/>
                <w:sz w:val="16"/>
                <w:szCs w:val="16"/>
              </w:rPr>
              <w:t xml:space="preserve">, or enables </w:t>
            </w:r>
            <w:r>
              <w:rPr>
                <w:sz w:val="16"/>
                <w:szCs w:val="16"/>
              </w:rPr>
              <w:t>Customer to track, disclosures of Customer Data</w:t>
            </w:r>
            <w:ins w:id="1143" w:author="Autor" w:date="2021-09-16T23:42:00Z">
              <w:r>
                <w:rPr>
                  <w:sz w:val="16"/>
                  <w:szCs w:val="16"/>
                </w:rPr>
                <w:t xml:space="preserve"> and Professional Services Data</w:t>
              </w:r>
            </w:ins>
            <w:r>
              <w:rPr>
                <w:sz w:val="16"/>
                <w:szCs w:val="16"/>
              </w:rPr>
              <w:t>, including what data has been disclosed, to whom, and at what time.</w:t>
            </w:r>
          </w:p>
          <w:p w14:paraId="4D6B2CFC" w14:textId="77777777" w:rsidR="00DB24CA" w:rsidRDefault="00186BB4">
            <w:pPr>
              <w:pStyle w:val="ProductList-Body"/>
              <w:spacing w:after="120"/>
              <w:pPrChange w:id="1144" w:author="Autor" w:date="2021-09-16T23:42:00Z">
                <w:pPr>
                  <w:tabs>
                    <w:tab w:val="left" w:pos="158"/>
                  </w:tabs>
                  <w:spacing w:after="120" w:line="240" w:lineRule="auto"/>
                </w:pPr>
              </w:pPrChange>
            </w:pPr>
            <w:r>
              <w:rPr>
                <w:b/>
                <w:sz w:val="16"/>
                <w:szCs w:val="16"/>
              </w:rPr>
              <w:t>Service Monitoring</w:t>
            </w:r>
            <w:r>
              <w:rPr>
                <w:sz w:val="16"/>
                <w:szCs w:val="16"/>
              </w:rPr>
              <w:t>. Microsoft security personnel verify logs at least every six months to propose remediation efforts if necessary.</w:t>
            </w:r>
          </w:p>
        </w:tc>
      </w:tr>
      <w:tr w:rsidR="00DB24CA" w14:paraId="4D6B2D01"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Change w:id="1145" w:author="Autor" w:date="2021-09-16T23:42:00Z">
              <w:tcPr>
                <w:tcW w:w="261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vAlign w:val="center"/>
              </w:tcPr>
            </w:tcPrChange>
          </w:tcPr>
          <w:p w14:paraId="4D6B2CFE" w14:textId="77777777" w:rsidR="00DB24CA" w:rsidRDefault="00186BB4">
            <w:pPr>
              <w:pStyle w:val="ProductList-Body"/>
              <w:spacing w:after="120"/>
              <w:rPr>
                <w:sz w:val="16"/>
                <w:szCs w:val="16"/>
              </w:rPr>
              <w:pPrChange w:id="1146" w:author="Autor" w:date="2021-09-16T23:42:00Z">
                <w:pPr>
                  <w:tabs>
                    <w:tab w:val="left" w:pos="158"/>
                  </w:tabs>
                  <w:spacing w:after="120" w:line="240" w:lineRule="auto"/>
                </w:pPr>
              </w:pPrChange>
            </w:pPr>
            <w:r>
              <w:rPr>
                <w:sz w:val="16"/>
                <w:szCs w:val="16"/>
              </w:rPr>
              <w:t>Business Continuity Management</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Change w:id="1147" w:author="Autor" w:date="2021-09-16T23:42:00Z">
              <w:tcPr>
                <w:tcW w:w="8190" w:type="dxa"/>
                <w:tcBorders>
                  <w:top w:val="single" w:sz="4" w:space="0" w:color="000000"/>
                  <w:left w:val="single" w:sz="4" w:space="0" w:color="000000"/>
                  <w:bottom w:val="single" w:sz="4" w:space="0" w:color="000000"/>
                  <w:right w:val="single" w:sz="4" w:space="0" w:color="000000"/>
                </w:tcBorders>
                <w:shd w:val="clear" w:color="auto" w:fill="auto"/>
                <w:tcMar>
                  <w:top w:w="29" w:type="dxa"/>
                  <w:left w:w="115" w:type="dxa"/>
                  <w:bottom w:w="29" w:type="dxa"/>
                  <w:right w:w="115" w:type="dxa"/>
                </w:tcMar>
              </w:tcPr>
            </w:tcPrChange>
          </w:tcPr>
          <w:p w14:paraId="4D6B2CFF" w14:textId="77777777" w:rsidR="00DB24CA" w:rsidRDefault="00186BB4">
            <w:pPr>
              <w:pStyle w:val="ProductList-Body"/>
              <w:spacing w:after="120"/>
              <w:ind w:left="162" w:hanging="162"/>
              <w:rPr>
                <w:sz w:val="16"/>
                <w:szCs w:val="16"/>
              </w:rPr>
              <w:pPrChange w:id="1148" w:author="Autor" w:date="2021-09-16T23:42:00Z">
                <w:pPr>
                  <w:tabs>
                    <w:tab w:val="left" w:pos="158"/>
                  </w:tabs>
                  <w:spacing w:after="120" w:line="240" w:lineRule="auto"/>
                  <w:ind w:left="162" w:hanging="162"/>
                </w:pPr>
              </w:pPrChange>
            </w:pPr>
            <w:r>
              <w:rPr>
                <w:sz w:val="16"/>
                <w:szCs w:val="16"/>
              </w:rPr>
              <w:t>-</w:t>
            </w:r>
            <w:r>
              <w:rPr>
                <w:sz w:val="16"/>
                <w:szCs w:val="16"/>
              </w:rPr>
              <w:tab/>
              <w:t xml:space="preserve">Microsoft maintains emergency and contingency plans for the facilities in which Microsoft information systems that process Customer Data </w:t>
            </w:r>
            <w:ins w:id="1149" w:author="Autor" w:date="2021-09-16T23:42:00Z">
              <w:r>
                <w:rPr>
                  <w:sz w:val="16"/>
                  <w:szCs w:val="16"/>
                </w:rPr>
                <w:t xml:space="preserve">or Professional Services Data </w:t>
              </w:r>
            </w:ins>
            <w:r>
              <w:rPr>
                <w:sz w:val="16"/>
                <w:szCs w:val="16"/>
              </w:rPr>
              <w:t>are located.</w:t>
            </w:r>
          </w:p>
          <w:p w14:paraId="4D6B2D00" w14:textId="77777777" w:rsidR="00DB24CA" w:rsidRDefault="00186BB4">
            <w:pPr>
              <w:pStyle w:val="ProductList-Body"/>
              <w:spacing w:after="120"/>
              <w:ind w:left="162" w:hanging="162"/>
              <w:rPr>
                <w:sz w:val="16"/>
                <w:szCs w:val="16"/>
              </w:rPr>
              <w:pPrChange w:id="1150" w:author="Autor" w:date="2021-09-16T23:42:00Z">
                <w:pPr>
                  <w:tabs>
                    <w:tab w:val="left" w:pos="158"/>
                  </w:tabs>
                  <w:spacing w:after="120" w:line="240" w:lineRule="auto"/>
                  <w:ind w:left="162" w:hanging="162"/>
                </w:pPr>
              </w:pPrChange>
            </w:pPr>
            <w:r>
              <w:rPr>
                <w:sz w:val="16"/>
                <w:szCs w:val="16"/>
              </w:rPr>
              <w:t>-</w:t>
            </w:r>
            <w:r>
              <w:rPr>
                <w:sz w:val="16"/>
                <w:szCs w:val="16"/>
              </w:rPr>
              <w:tab/>
              <w:t xml:space="preserve">Microsoft’s redundant storage and its procedures for recovering data are designed to attempt to reconstruct Customer Data </w:t>
            </w:r>
            <w:ins w:id="1151" w:author="Autor" w:date="2021-09-16T23:42:00Z">
              <w:r>
                <w:rPr>
                  <w:sz w:val="16"/>
                  <w:szCs w:val="16"/>
                </w:rPr>
                <w:t xml:space="preserve">and Professional Services Data </w:t>
              </w:r>
            </w:ins>
            <w:r>
              <w:rPr>
                <w:sz w:val="16"/>
                <w:szCs w:val="16"/>
              </w:rPr>
              <w:t>in its original or last-replicated state from before the time it was lost or destroyed.</w:t>
            </w:r>
          </w:p>
        </w:tc>
      </w:tr>
    </w:tbl>
    <w:p w14:paraId="4D6B2D02" w14:textId="77777777" w:rsidR="00DB24CA" w:rsidRDefault="00DB24CA">
      <w:pPr>
        <w:pStyle w:val="ProductList-Body"/>
        <w:spacing w:after="120"/>
        <w:pPrChange w:id="1152" w:author="Autor" w:date="2021-09-16T23:42:00Z">
          <w:pPr>
            <w:tabs>
              <w:tab w:val="left" w:pos="158"/>
            </w:tabs>
            <w:spacing w:after="120" w:line="240" w:lineRule="auto"/>
          </w:pPr>
        </w:pPrChange>
      </w:pPr>
    </w:p>
    <w:p w14:paraId="4D6B2D03" w14:textId="77777777" w:rsidR="00DB24CA" w:rsidRDefault="00186BB4">
      <w:pPr>
        <w:pStyle w:val="ProductList-Body"/>
        <w:shd w:val="clear" w:color="auto" w:fill="A6A6A6"/>
        <w:spacing w:after="120"/>
        <w:jc w:val="right"/>
        <w:pPrChange w:id="1153" w:author="Autor" w:date="2021-09-16T23:42:00Z">
          <w:pPr>
            <w:shd w:val="clear" w:color="auto" w:fill="A6A6A6"/>
            <w:tabs>
              <w:tab w:val="left" w:pos="158"/>
            </w:tabs>
            <w:spacing w:after="120" w:line="240" w:lineRule="auto"/>
            <w:jc w:val="right"/>
          </w:pPr>
        </w:pPrChange>
      </w:pPr>
      <w:r>
        <w:fldChar w:fldCharType="begin"/>
      </w:r>
      <w:r>
        <w:instrText xml:space="preserve"> HYPERLINK  "#TableofContents" \o "Table of Contents" </w:instrText>
      </w:r>
      <w:r>
        <w:fldChar w:fldCharType="separate"/>
      </w:r>
      <w:r>
        <w:rPr>
          <w:rStyle w:val="Hyperlink"/>
          <w:rPrChange w:id="1154" w:author="Autor" w:date="2021-09-16T23:42:00Z">
            <w:rPr>
              <w:color w:val="0563C1"/>
              <w:sz w:val="16"/>
              <w:u w:val="single"/>
            </w:rPr>
          </w:rPrChange>
        </w:rPr>
        <w:t>Table of Contents</w:t>
      </w:r>
      <w:r>
        <w:rPr>
          <w:rStyle w:val="Hyperlink"/>
          <w:rPrChange w:id="1155"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1156" w:author="Autor" w:date="2021-09-16T23:42:00Z">
            <w:rPr>
              <w:color w:val="0563C1"/>
              <w:sz w:val="16"/>
              <w:u w:val="single"/>
            </w:rPr>
          </w:rPrChange>
        </w:rPr>
        <w:t>General Terms</w:t>
      </w:r>
      <w:r>
        <w:rPr>
          <w:rStyle w:val="Hyperlink"/>
          <w:rPrChange w:id="1157" w:author="Autor" w:date="2021-09-16T23:42:00Z">
            <w:rPr>
              <w:color w:val="0563C1"/>
              <w:sz w:val="16"/>
              <w:u w:val="single"/>
            </w:rPr>
          </w:rPrChange>
        </w:rPr>
        <w:fldChar w:fldCharType="end"/>
      </w:r>
    </w:p>
    <w:p w14:paraId="4D6B2D04" w14:textId="77777777" w:rsidR="00DB24CA" w:rsidRDefault="00DB24CA">
      <w:pPr>
        <w:pStyle w:val="ProductList-Body"/>
        <w:spacing w:after="120"/>
        <w:pPrChange w:id="1158" w:author="Autor" w:date="2021-09-16T23:42:00Z">
          <w:pPr>
            <w:tabs>
              <w:tab w:val="left" w:pos="158"/>
            </w:tabs>
            <w:spacing w:after="120" w:line="240" w:lineRule="auto"/>
          </w:pPr>
        </w:pPrChange>
      </w:pPr>
    </w:p>
    <w:p w14:paraId="4D6B2D05" w14:textId="77777777" w:rsidR="0037785E" w:rsidRDefault="0037785E">
      <w:pPr>
        <w:sectPr w:rsidR="0037785E">
          <w:headerReference w:type="default" r:id="rId17"/>
          <w:footerReference w:type="default" r:id="rId18"/>
          <w:pgSz w:w="12240" w:h="15840"/>
          <w:pgMar w:top="1440" w:right="720" w:bottom="1440" w:left="720" w:header="720" w:footer="720" w:gutter="0"/>
          <w:cols w:space="720"/>
        </w:sectPr>
      </w:pPr>
    </w:p>
    <w:p w14:paraId="4D6B2D06" w14:textId="77777777" w:rsidR="00DB24CA" w:rsidRDefault="00DB24CA">
      <w:pPr>
        <w:pStyle w:val="ProductList-Body"/>
        <w:spacing w:after="120"/>
        <w:pPrChange w:id="1173" w:author="Autor" w:date="2021-09-16T23:42:00Z">
          <w:pPr>
            <w:tabs>
              <w:tab w:val="left" w:pos="158"/>
            </w:tabs>
            <w:spacing w:after="120" w:line="240" w:lineRule="auto"/>
          </w:pPr>
        </w:pPrChange>
      </w:pPr>
    </w:p>
    <w:p w14:paraId="4D6B2D07" w14:textId="77777777" w:rsidR="0037785E" w:rsidRDefault="0037785E">
      <w:pPr>
        <w:sectPr w:rsidR="0037785E">
          <w:type w:val="continuous"/>
          <w:pgSz w:w="12240" w:h="15840"/>
          <w:pgMar w:top="1440" w:right="720" w:bottom="1440" w:left="720" w:header="720" w:footer="720" w:gutter="0"/>
          <w:cols w:space="720"/>
        </w:sectPr>
      </w:pPr>
    </w:p>
    <w:p w14:paraId="4D6B2D08" w14:textId="77777777" w:rsidR="00B075F7" w:rsidRDefault="00186BB4">
      <w:pPr>
        <w:tabs>
          <w:tab w:val="left" w:pos="158"/>
        </w:tabs>
        <w:spacing w:after="120" w:line="240" w:lineRule="auto"/>
        <w:outlineLvl w:val="0"/>
        <w:rPr>
          <w:del w:id="1174" w:author="Autor" w:date="2021-09-16T23:42:00Z"/>
          <w:rFonts w:ascii="Calibri Light" w:hAnsi="Calibri Light"/>
          <w:b/>
          <w:sz w:val="40"/>
        </w:rPr>
      </w:pPr>
      <w:bookmarkStart w:id="1175" w:name="_Toc44323946"/>
      <w:bookmarkStart w:id="1176" w:name="_Toc80192899"/>
      <w:bookmarkStart w:id="1177" w:name="_Toc8395062"/>
      <w:bookmarkStart w:id="1178" w:name="_Toc6563850"/>
      <w:bookmarkStart w:id="1179" w:name="_Toc21617071"/>
      <w:bookmarkStart w:id="1180" w:name="_Toc26972866"/>
      <w:del w:id="1181" w:author="Autor" w:date="2021-09-16T23:42:00Z">
        <w:r>
          <w:rPr>
            <w:rFonts w:ascii="Calibri Light" w:hAnsi="Calibri Light"/>
            <w:b/>
            <w:sz w:val="40"/>
          </w:rPr>
          <w:lastRenderedPageBreak/>
          <w:delText>Attachment 1 – Notices</w:delText>
        </w:r>
        <w:bookmarkEnd w:id="1175"/>
      </w:del>
    </w:p>
    <w:p w14:paraId="4D6B2D09" w14:textId="77777777" w:rsidR="00B075F7" w:rsidRDefault="00186BB4">
      <w:pPr>
        <w:pBdr>
          <w:bottom w:val="single" w:sz="4" w:space="1" w:color="BFBFBF"/>
        </w:pBdr>
        <w:tabs>
          <w:tab w:val="left" w:pos="158"/>
          <w:tab w:val="left" w:pos="187"/>
        </w:tabs>
        <w:spacing w:after="120" w:line="240" w:lineRule="auto"/>
        <w:outlineLvl w:val="1"/>
        <w:rPr>
          <w:del w:id="1182" w:author="Autor" w:date="2021-09-16T23:42:00Z"/>
          <w:rFonts w:ascii="Calibri Light" w:hAnsi="Calibri Light"/>
          <w:b/>
          <w:color w:val="00188F"/>
          <w:sz w:val="28"/>
        </w:rPr>
      </w:pPr>
      <w:bookmarkStart w:id="1183" w:name="_Toc6563852"/>
      <w:bookmarkStart w:id="1184" w:name="_Toc13858404"/>
      <w:bookmarkStart w:id="1185" w:name="_Toc21617073"/>
      <w:bookmarkStart w:id="1186" w:name="_Toc26972867"/>
      <w:bookmarkStart w:id="1187" w:name="_Toc44323947"/>
      <w:bookmarkStart w:id="1188" w:name="_Toc8395064"/>
      <w:bookmarkStart w:id="1189" w:name="ProfessionalServices"/>
      <w:del w:id="1190" w:author="Autor" w:date="2021-09-16T23:42:00Z">
        <w:r>
          <w:rPr>
            <w:rFonts w:ascii="Calibri Light" w:hAnsi="Calibri Light"/>
            <w:b/>
            <w:color w:val="00188F"/>
            <w:sz w:val="28"/>
          </w:rPr>
          <w:delText>Professional Services</w:delText>
        </w:r>
        <w:bookmarkEnd w:id="1183"/>
        <w:bookmarkEnd w:id="1184"/>
        <w:bookmarkEnd w:id="1185"/>
        <w:bookmarkEnd w:id="1186"/>
        <w:bookmarkEnd w:id="1187"/>
      </w:del>
    </w:p>
    <w:p w14:paraId="4D6B2D0A" w14:textId="77777777" w:rsidR="00B075F7" w:rsidRDefault="00186BB4">
      <w:pPr>
        <w:tabs>
          <w:tab w:val="left" w:pos="158"/>
        </w:tabs>
        <w:spacing w:after="120" w:line="240" w:lineRule="auto"/>
        <w:rPr>
          <w:del w:id="1191" w:author="Autor" w:date="2021-09-16T23:42:00Z"/>
          <w:sz w:val="18"/>
        </w:rPr>
      </w:pPr>
      <w:del w:id="1192" w:author="Autor" w:date="2021-09-16T23:42:00Z">
        <w:r>
          <w:rPr>
            <w:sz w:val="18"/>
          </w:rPr>
          <w:delText>Professional Services are provided subject to the “Professional Services Terms” below. If, however, Professional Services are provided pursuant to a separate agreement, then the terms of that separate agreement will apply to those Professional Services.</w:delText>
        </w:r>
      </w:del>
    </w:p>
    <w:p w14:paraId="4D6B2D0B" w14:textId="77777777" w:rsidR="00B075F7" w:rsidRDefault="00186BB4">
      <w:pPr>
        <w:tabs>
          <w:tab w:val="left" w:pos="158"/>
        </w:tabs>
        <w:spacing w:after="120" w:line="240" w:lineRule="auto"/>
        <w:rPr>
          <w:del w:id="1193" w:author="Autor" w:date="2021-09-16T23:42:00Z"/>
          <w:sz w:val="18"/>
        </w:rPr>
      </w:pPr>
      <w:del w:id="1194" w:author="Autor" w:date="2021-09-16T23:42:00Z">
        <w:r>
          <w:rPr>
            <w:sz w:val="18"/>
          </w:rPr>
          <w:delText>The Professional Services to which this Notice applies are not Online Services, and the rest of the Use Rights and DPA do not apply unless expressly made applicable by the Professional Services Terms below.</w:delText>
        </w:r>
      </w:del>
    </w:p>
    <w:p w14:paraId="4D6B2D0C" w14:textId="77777777" w:rsidR="00B075F7" w:rsidRDefault="00186BB4">
      <w:pPr>
        <w:tabs>
          <w:tab w:val="left" w:pos="158"/>
        </w:tabs>
        <w:spacing w:after="120" w:line="240" w:lineRule="auto"/>
        <w:outlineLvl w:val="2"/>
        <w:rPr>
          <w:del w:id="1195" w:author="Autor" w:date="2021-09-16T23:42:00Z"/>
          <w:b/>
          <w:color w:val="00188F"/>
          <w:sz w:val="18"/>
        </w:rPr>
      </w:pPr>
      <w:bookmarkStart w:id="1196" w:name="_Toc26972868"/>
      <w:del w:id="1197" w:author="Autor" w:date="2021-09-16T23:42:00Z">
        <w:r>
          <w:rPr>
            <w:b/>
            <w:color w:val="00188F"/>
            <w:sz w:val="18"/>
          </w:rPr>
          <w:delText>Processing of Professional Services Data; Ownership</w:delText>
        </w:r>
        <w:bookmarkEnd w:id="1196"/>
      </w:del>
    </w:p>
    <w:p w14:paraId="4D6B2D0D" w14:textId="77777777" w:rsidR="00B075F7" w:rsidRDefault="00186BB4">
      <w:pPr>
        <w:tabs>
          <w:tab w:val="left" w:pos="158"/>
        </w:tabs>
        <w:spacing w:after="120" w:line="240" w:lineRule="auto"/>
        <w:rPr>
          <w:del w:id="1198" w:author="Autor" w:date="2021-09-16T23:42:00Z"/>
          <w:sz w:val="18"/>
        </w:rPr>
      </w:pPr>
      <w:del w:id="1199" w:author="Autor" w:date="2021-09-16T23:42:00Z">
        <w:r>
          <w:rPr>
            <w:sz w:val="18"/>
          </w:rPr>
          <w:delText>Microsoft will use and otherwise process Professional Services Data only in accordance with Customer’s documented instructions and as described and subject to the limitations provided below (a) to provide Customer the Professional Services, and (b) for Microsoft’s legitimate business operations incident to delivery of the Professional Services to Customer. As between the parties, Customer retains all right, title and interest in and to Professional Services Data. Microsoft acquires no rights in Professional Services Data, other than the rights Customer grants to Microsoft to provide the Professional Services to Customer. This paragraph does not affect Microsoft’s rights in software or services Microsoft licenses to Customer.</w:delText>
        </w:r>
      </w:del>
    </w:p>
    <w:p w14:paraId="4D6B2D0E" w14:textId="77777777" w:rsidR="00B075F7" w:rsidRDefault="00186BB4">
      <w:pPr>
        <w:tabs>
          <w:tab w:val="left" w:pos="158"/>
        </w:tabs>
        <w:spacing w:after="120" w:line="240" w:lineRule="auto"/>
        <w:ind w:left="180"/>
        <w:outlineLvl w:val="2"/>
        <w:rPr>
          <w:del w:id="1200" w:author="Autor" w:date="2021-09-16T23:42:00Z"/>
        </w:rPr>
      </w:pPr>
      <w:bookmarkStart w:id="1201" w:name="_Toc26972869"/>
      <w:del w:id="1202" w:author="Autor" w:date="2021-09-16T23:42:00Z">
        <w:r>
          <w:rPr>
            <w:b/>
            <w:color w:val="0072C6"/>
            <w:sz w:val="18"/>
          </w:rPr>
          <w:delText>Processing to Provide Customer the Professional Services</w:delText>
        </w:r>
        <w:bookmarkEnd w:id="1201"/>
      </w:del>
    </w:p>
    <w:p w14:paraId="4D6B2D0F" w14:textId="77777777" w:rsidR="00DB24CA" w:rsidRDefault="00186BB4">
      <w:pPr>
        <w:pStyle w:val="ProductList-Body"/>
        <w:ind w:left="158"/>
        <w:rPr>
          <w:moveFrom w:id="1203" w:author="Autor" w:date="2021-09-16T23:42:00Z"/>
        </w:rPr>
        <w:pPrChange w:id="1204" w:author="Autor" w:date="2021-09-16T23:42:00Z">
          <w:pPr>
            <w:tabs>
              <w:tab w:val="left" w:pos="270"/>
            </w:tabs>
            <w:spacing w:after="120" w:line="240" w:lineRule="auto"/>
            <w:ind w:left="180"/>
          </w:pPr>
        </w:pPrChange>
      </w:pPr>
      <w:moveFromRangeStart w:id="1205" w:author="Autor" w:date="2021-09-16T23:42:00Z" w:name="move82728187"/>
      <w:moveFrom w:id="1206" w:author="Autor" w:date="2021-09-16T23:42:00Z">
        <w:r>
          <w:t xml:space="preserve">For purposes of this DPA, “to provide” Professional Services consists of:  </w:t>
        </w:r>
      </w:moveFrom>
    </w:p>
    <w:p w14:paraId="4D6B2D10" w14:textId="77777777" w:rsidR="00B075F7" w:rsidRDefault="00186BB4">
      <w:pPr>
        <w:numPr>
          <w:ilvl w:val="0"/>
          <w:numId w:val="12"/>
        </w:numPr>
        <w:tabs>
          <w:tab w:val="left" w:pos="180"/>
        </w:tabs>
        <w:spacing w:after="0" w:line="240" w:lineRule="auto"/>
        <w:ind w:left="540"/>
        <w:rPr>
          <w:del w:id="1207" w:author="Autor" w:date="2021-09-16T23:42:00Z"/>
          <w:sz w:val="18"/>
        </w:rPr>
      </w:pPr>
      <w:moveFrom w:id="1208" w:author="Autor" w:date="2021-09-16T23:42:00Z">
        <w:r>
          <w:rPr>
            <w:rPrChange w:id="1209" w:author="Autor" w:date="2021-09-16T23:42:00Z">
              <w:rPr>
                <w:sz w:val="18"/>
              </w:rPr>
            </w:rPrChange>
          </w:rPr>
          <w:t>Delivering the Professional Services, including providing technical support, professional planning, advice, guidance, data migration, deployment, and solution/software development services</w:t>
        </w:r>
      </w:moveFrom>
      <w:moveFromRangeEnd w:id="1205"/>
      <w:del w:id="1210" w:author="Autor" w:date="2021-09-16T23:42:00Z">
        <w:r>
          <w:rPr>
            <w:sz w:val="18"/>
          </w:rPr>
          <w:delText xml:space="preserve">; </w:delText>
        </w:r>
      </w:del>
    </w:p>
    <w:p w14:paraId="4D6B2D11" w14:textId="77777777" w:rsidR="00B075F7" w:rsidRDefault="00186BB4">
      <w:pPr>
        <w:numPr>
          <w:ilvl w:val="0"/>
          <w:numId w:val="12"/>
        </w:numPr>
        <w:tabs>
          <w:tab w:val="left" w:pos="180"/>
        </w:tabs>
        <w:spacing w:after="0" w:line="240" w:lineRule="auto"/>
        <w:ind w:left="540"/>
        <w:rPr>
          <w:del w:id="1211" w:author="Autor" w:date="2021-09-16T23:42:00Z"/>
          <w:sz w:val="18"/>
        </w:rPr>
      </w:pPr>
      <w:del w:id="1212" w:author="Autor" w:date="2021-09-16T23:42:00Z">
        <w:r>
          <w:rPr>
            <w:sz w:val="18"/>
          </w:rPr>
          <w:delText>Troubleshooting (preventing, detecting, investigating, mitigating, and repairing problems, including Security Incidents); and</w:delText>
        </w:r>
      </w:del>
    </w:p>
    <w:p w14:paraId="4D6B2D12" w14:textId="77777777" w:rsidR="00B075F7" w:rsidRDefault="00186BB4">
      <w:pPr>
        <w:numPr>
          <w:ilvl w:val="0"/>
          <w:numId w:val="12"/>
        </w:numPr>
        <w:tabs>
          <w:tab w:val="left" w:pos="180"/>
        </w:tabs>
        <w:spacing w:after="120" w:line="240" w:lineRule="auto"/>
        <w:ind w:left="540"/>
        <w:rPr>
          <w:del w:id="1213" w:author="Autor" w:date="2021-09-16T23:42:00Z"/>
          <w:sz w:val="18"/>
        </w:rPr>
      </w:pPr>
      <w:del w:id="1214" w:author="Autor" w:date="2021-09-16T23:42:00Z">
        <w:r>
          <w:rPr>
            <w:sz w:val="18"/>
          </w:rPr>
          <w:delText>Ongoing improvement (maintaining the Professional Services, including installing the latest updates, and making improvements to the reliability, efficacy, quality, and security). </w:delText>
        </w:r>
      </w:del>
    </w:p>
    <w:p w14:paraId="4D6B2D13" w14:textId="77777777" w:rsidR="00B075F7" w:rsidRDefault="00186BB4">
      <w:pPr>
        <w:tabs>
          <w:tab w:val="left" w:pos="270"/>
        </w:tabs>
        <w:spacing w:after="120" w:line="240" w:lineRule="auto"/>
        <w:ind w:left="180"/>
        <w:rPr>
          <w:del w:id="1215" w:author="Autor" w:date="2021-09-16T23:42:00Z"/>
          <w:sz w:val="18"/>
        </w:rPr>
      </w:pPr>
      <w:del w:id="1216" w:author="Autor" w:date="2021-09-16T23:42:00Z">
        <w:r>
          <w:rPr>
            <w:sz w:val="18"/>
          </w:rPr>
          <w:delText xml:space="preserve">When providing Professional Services, Microsoft will not use or otherwise process Professional Services Data for: (a) user profiling, (b) advertising or similar commercial purposes, or (c) market research aimed at creating new functionalities, services, or products or any other purpose, unless such use or processing is in accordance with Customer’s documented instructions. </w:delText>
        </w:r>
      </w:del>
    </w:p>
    <w:p w14:paraId="4D6B2D14" w14:textId="77777777" w:rsidR="00B075F7" w:rsidRDefault="00186BB4">
      <w:pPr>
        <w:tabs>
          <w:tab w:val="left" w:pos="158"/>
        </w:tabs>
        <w:spacing w:after="120" w:line="240" w:lineRule="auto"/>
        <w:ind w:left="187"/>
        <w:outlineLvl w:val="2"/>
        <w:rPr>
          <w:del w:id="1217" w:author="Autor" w:date="2021-09-16T23:42:00Z"/>
        </w:rPr>
      </w:pPr>
      <w:bookmarkStart w:id="1218" w:name="_Toc26972870"/>
      <w:del w:id="1219" w:author="Autor" w:date="2021-09-16T23:42:00Z">
        <w:r>
          <w:rPr>
            <w:b/>
            <w:color w:val="0072C6"/>
            <w:sz w:val="18"/>
          </w:rPr>
          <w:delText>Processing for Microsoft’s Legitimate Business Operations</w:delText>
        </w:r>
        <w:bookmarkEnd w:id="1218"/>
      </w:del>
    </w:p>
    <w:p w14:paraId="4D6B2D15" w14:textId="77777777" w:rsidR="00B075F7" w:rsidRDefault="00186BB4">
      <w:pPr>
        <w:tabs>
          <w:tab w:val="left" w:pos="270"/>
        </w:tabs>
        <w:spacing w:after="120" w:line="240" w:lineRule="auto"/>
        <w:ind w:left="180"/>
        <w:rPr>
          <w:del w:id="1220" w:author="Autor" w:date="2021-09-16T23:42:00Z"/>
          <w:sz w:val="18"/>
        </w:rPr>
      </w:pPr>
      <w:del w:id="1221" w:author="Autor" w:date="2021-09-16T23:42:00Z">
        <w:r>
          <w:rPr>
            <w:sz w:val="18"/>
          </w:rPr>
          <w:delText>For purposes of this DPA, “Microsoft’s legitimate business operations” consist of: (1) billing and account management; (2) compensation (e.g., calculating employee commissions); (3) internal reporting and business modeling (e.g., forecasting, revenue, capacity planning, product strategy); (4) combatting fraud, cybercrime, or cyber-attacks that may affect Microsoft or Microsoft Products; (5) improving the core functionality of accessibility, privacy or energy-efficiency; and (6) financial reporting or compliance with legal obligations (subject to the limitations on disclosure outlined below), each incident to the delivery of the Professional Services to Customer.</w:delText>
        </w:r>
      </w:del>
    </w:p>
    <w:p w14:paraId="4D6B2D16" w14:textId="77777777" w:rsidR="00B075F7" w:rsidRDefault="00186BB4">
      <w:pPr>
        <w:tabs>
          <w:tab w:val="left" w:pos="158"/>
        </w:tabs>
        <w:spacing w:after="120" w:line="240" w:lineRule="auto"/>
        <w:ind w:left="158"/>
        <w:rPr>
          <w:del w:id="1222" w:author="Autor" w:date="2021-09-16T23:42:00Z"/>
          <w:sz w:val="18"/>
        </w:rPr>
      </w:pPr>
      <w:del w:id="1223" w:author="Autor" w:date="2021-09-16T23:42:00Z">
        <w:r>
          <w:rPr>
            <w:sz w:val="18"/>
          </w:rPr>
          <w:delText xml:space="preserve">When processing for Microsoft’s legitimate business operations, Microsoft will not use or otherwise process Professional Services Data for: (a) user profiling, or (b) advertising or similar commercial purposes or (c) any other purpose, other than purposes set out in this section. </w:delText>
        </w:r>
      </w:del>
    </w:p>
    <w:p w14:paraId="4D6B2D17" w14:textId="77777777" w:rsidR="00B075F7" w:rsidRDefault="00186BB4">
      <w:pPr>
        <w:tabs>
          <w:tab w:val="left" w:pos="158"/>
        </w:tabs>
        <w:spacing w:after="120" w:line="240" w:lineRule="auto"/>
        <w:outlineLvl w:val="2"/>
        <w:rPr>
          <w:del w:id="1224" w:author="Autor" w:date="2021-09-16T23:42:00Z"/>
          <w:b/>
          <w:color w:val="00188F"/>
          <w:sz w:val="18"/>
        </w:rPr>
      </w:pPr>
      <w:bookmarkStart w:id="1225" w:name="_Toc26972871"/>
      <w:del w:id="1226" w:author="Autor" w:date="2021-09-16T23:42:00Z">
        <w:r>
          <w:rPr>
            <w:b/>
            <w:color w:val="00188F"/>
            <w:sz w:val="18"/>
          </w:rPr>
          <w:delText>Disclosure of Professional Services Data</w:delText>
        </w:r>
        <w:bookmarkEnd w:id="1225"/>
      </w:del>
    </w:p>
    <w:p w14:paraId="4D6B2D18" w14:textId="77777777" w:rsidR="00B075F7" w:rsidRDefault="00186BB4">
      <w:pPr>
        <w:tabs>
          <w:tab w:val="left" w:pos="158"/>
        </w:tabs>
        <w:spacing w:after="120" w:line="240" w:lineRule="auto"/>
        <w:rPr>
          <w:del w:id="1227" w:author="Autor" w:date="2021-09-16T23:42:00Z"/>
          <w:sz w:val="18"/>
        </w:rPr>
      </w:pPr>
      <w:del w:id="1228" w:author="Autor" w:date="2021-09-16T23:42:00Z">
        <w:r>
          <w:rPr>
            <w:sz w:val="18"/>
          </w:rPr>
          <w:delText>The “Disclosure of Processed Data” provision of the Data Protection Terms section of the DPA applies to Customer’s Professional Services engagement with respect to Professional Services Data.</w:delText>
        </w:r>
      </w:del>
    </w:p>
    <w:p w14:paraId="4D6B2D19" w14:textId="77777777" w:rsidR="00B075F7" w:rsidRDefault="00186BB4">
      <w:pPr>
        <w:tabs>
          <w:tab w:val="left" w:pos="158"/>
        </w:tabs>
        <w:spacing w:after="120" w:line="240" w:lineRule="auto"/>
        <w:outlineLvl w:val="2"/>
        <w:rPr>
          <w:del w:id="1229" w:author="Autor" w:date="2021-09-16T23:42:00Z"/>
          <w:b/>
          <w:color w:val="00188F"/>
          <w:sz w:val="18"/>
        </w:rPr>
      </w:pPr>
      <w:bookmarkStart w:id="1230" w:name="_Toc26972872"/>
      <w:del w:id="1231" w:author="Autor" w:date="2021-09-16T23:42:00Z">
        <w:r>
          <w:rPr>
            <w:b/>
            <w:color w:val="00188F"/>
            <w:sz w:val="18"/>
          </w:rPr>
          <w:delText>Processing of Personal Data; GDPR</w:delText>
        </w:r>
        <w:bookmarkEnd w:id="1230"/>
      </w:del>
    </w:p>
    <w:p w14:paraId="4D6B2D1A" w14:textId="77777777" w:rsidR="00B075F7" w:rsidRDefault="00186BB4">
      <w:pPr>
        <w:tabs>
          <w:tab w:val="left" w:pos="158"/>
        </w:tabs>
        <w:spacing w:after="120" w:line="240" w:lineRule="auto"/>
        <w:rPr>
          <w:del w:id="1232" w:author="Autor" w:date="2021-09-16T23:42:00Z"/>
          <w:sz w:val="18"/>
        </w:rPr>
      </w:pPr>
      <w:del w:id="1233" w:author="Autor" w:date="2021-09-16T23:42:00Z">
        <w:r>
          <w:rPr>
            <w:sz w:val="18"/>
          </w:rPr>
          <w:delText xml:space="preserve">Personal Data provided to Microsoft by, or on behalf of, Customer through an engagement with Microsoft to obtain Professional Services is also Professional Services Data. </w:delText>
        </w:r>
      </w:del>
    </w:p>
    <w:p w14:paraId="4D6B2D1B" w14:textId="77777777" w:rsidR="00B075F7" w:rsidRDefault="00186BB4">
      <w:pPr>
        <w:tabs>
          <w:tab w:val="left" w:pos="158"/>
        </w:tabs>
        <w:spacing w:after="120" w:line="240" w:lineRule="auto"/>
        <w:rPr>
          <w:del w:id="1234" w:author="Autor" w:date="2021-09-16T23:42:00Z"/>
        </w:rPr>
      </w:pPr>
      <w:del w:id="1235" w:author="Autor" w:date="2021-09-16T23:42:00Z">
        <w:r>
          <w:rPr>
            <w:sz w:val="18"/>
          </w:rPr>
          <w:delText xml:space="preserve">To the extent Microsoft is a processor or subprocessor of Personal Data subject to the GDPR, the GDPR Terms in </w:delText>
        </w:r>
        <w:r>
          <w:fldChar w:fldCharType="begin"/>
        </w:r>
        <w:r>
          <w:delInstrText xml:space="preserve"> HYPERLINK  "#Attachment3" </w:delInstrText>
        </w:r>
        <w:r>
          <w:fldChar w:fldCharType="separate"/>
        </w:r>
        <w:r>
          <w:rPr>
            <w:color w:val="0563C1"/>
            <w:sz w:val="18"/>
            <w:u w:val="single"/>
          </w:rPr>
          <w:delText>Attachment 3</w:delText>
        </w:r>
        <w:r>
          <w:rPr>
            <w:color w:val="0563C1"/>
            <w:sz w:val="18"/>
            <w:u w:val="single"/>
          </w:rPr>
          <w:fldChar w:fldCharType="end"/>
        </w:r>
        <w:r>
          <w:rPr>
            <w:sz w:val="18"/>
          </w:rPr>
          <w:delText xml:space="preserve"> govern that processing and the parties also agree to the following terms in this sub-section (“Processing of Personal Data; GDPR”):</w:delText>
        </w:r>
      </w:del>
    </w:p>
    <w:p w14:paraId="4D6B2D1C" w14:textId="77777777" w:rsidR="00B075F7" w:rsidRDefault="00186BB4">
      <w:pPr>
        <w:tabs>
          <w:tab w:val="left" w:pos="158"/>
        </w:tabs>
        <w:spacing w:after="120" w:line="240" w:lineRule="auto"/>
        <w:ind w:left="187"/>
        <w:outlineLvl w:val="2"/>
        <w:rPr>
          <w:del w:id="1236" w:author="Autor" w:date="2021-09-16T23:42:00Z"/>
          <w:b/>
          <w:color w:val="0072C6"/>
          <w:sz w:val="18"/>
        </w:rPr>
      </w:pPr>
      <w:bookmarkStart w:id="1237" w:name="_Toc26972873"/>
      <w:del w:id="1238" w:author="Autor" w:date="2021-09-16T23:42:00Z">
        <w:r>
          <w:rPr>
            <w:b/>
            <w:color w:val="0072C6"/>
            <w:sz w:val="18"/>
          </w:rPr>
          <w:delText>Processor and Controller Roles and Responsibilities</w:delText>
        </w:r>
        <w:bookmarkEnd w:id="1237"/>
      </w:del>
    </w:p>
    <w:p w14:paraId="4D6B2D1D" w14:textId="77777777" w:rsidR="00B075F7" w:rsidRDefault="00186BB4">
      <w:pPr>
        <w:tabs>
          <w:tab w:val="left" w:pos="158"/>
        </w:tabs>
        <w:spacing w:after="120" w:line="240" w:lineRule="auto"/>
        <w:ind w:left="158"/>
        <w:rPr>
          <w:del w:id="1239" w:author="Autor" w:date="2021-09-16T23:42:00Z"/>
          <w:sz w:val="18"/>
        </w:rPr>
      </w:pPr>
      <w:del w:id="1240" w:author="Autor" w:date="2021-09-16T23:42:00Z">
        <w:r>
          <w:rPr>
            <w:sz w:val="18"/>
          </w:rPr>
          <w:delText xml:space="preserve">Customer and Microsoft agree that Customer is the controller of Personal Data included in Professional Services Data and Microsoft is the processor, except (a) when Customer acts as a processor of Personal Data, in which case Microsoft is a subprocessor; or (b) as stated otherwise in these Professional Services Terms. When Microsoft acts as the processor or subprocessor of Personal Data, it will process Personal Data only on documented instructions from Customer. Customer agrees that its volume licensing agreement (including the DPA Terms and any applicable updates), along with any statement of services agreed between the parties, are Customer’s complete and final documented instructions to Microsoft for the processing of Personal Data contained within Professional Services Data. Any additional or alternate instructions must be </w:delText>
        </w:r>
        <w:r>
          <w:rPr>
            <w:sz w:val="18"/>
          </w:rPr>
          <w:lastRenderedPageBreak/>
          <w:delText>agreed to according to the process for amending Customer’s volume licensing agreement or statements of services. In any instance where the GDPR applies and Customer is a processor, Customer warrants to Microsoft that Customer’s instructions, including appointment of Microsoft as a processor or subprocessor, have been authorized by the relevant controller.</w:delText>
        </w:r>
      </w:del>
    </w:p>
    <w:p w14:paraId="4D6B2D1E" w14:textId="77777777" w:rsidR="00B075F7" w:rsidRDefault="00186BB4">
      <w:pPr>
        <w:tabs>
          <w:tab w:val="left" w:pos="158"/>
        </w:tabs>
        <w:spacing w:after="120" w:line="240" w:lineRule="auto"/>
        <w:ind w:left="158"/>
        <w:rPr>
          <w:del w:id="1241" w:author="Autor" w:date="2021-09-16T23:42:00Z"/>
        </w:rPr>
      </w:pPr>
      <w:del w:id="1242" w:author="Autor" w:date="2021-09-16T23:42:00Z">
        <w:r>
          <w:rPr>
            <w:sz w:val="18"/>
          </w:rPr>
          <w:delText>To the extent Microsoft uses or otherwise processes Professional Services Data subject to the GDPR for Microsoft’s legitimate business operations incident to delivery of the Professional Services to Customer, Microsoft will comply with the obligations of an independent data controller under GDPR for such use. Microsoft is accepting the added responsibilities of a data “controller”</w:delText>
        </w:r>
        <w:r>
          <w:delText xml:space="preserve"> </w:delText>
        </w:r>
        <w:r>
          <w:rPr>
            <w:sz w:val="18"/>
          </w:rPr>
          <w:delText>under GDPR for processing in connection with its legitimate business operations to: (a) act consistent with regulatory requirements, to the extent required under GDPR; and (b) provide increased transparency to Customers and confirm Microsoft’s accountability for such processing. Microsoft employs safeguards to protect Professional Service Data in processing, including those identified in this DPA and those contemplated in Article 6(4) of the GDPR.</w:delText>
        </w:r>
        <w:r>
          <w:delText xml:space="preserve"> </w:delText>
        </w:r>
        <w:r>
          <w:rPr>
            <w:sz w:val="18"/>
          </w:rPr>
          <w:delText>With respect to processing of Personal Data under this paragraph, Microsoft makes the commitments set forth in Appendix 3 to Attachment 2 – The Standard Contractual Clauses (Processors) of the DPA; for those purposes, (i) any Microsoft disclosure of Personal Data,</w:delText>
        </w:r>
        <w:r>
          <w:delText xml:space="preserve"> </w:delText>
        </w:r>
        <w:r>
          <w:rPr>
            <w:sz w:val="18"/>
          </w:rPr>
          <w:delText>as described in Appendix 3, that has been transferred in connection with Microsoft’s legitimate business operations is deemed a “Relevant Disclosure” and (ii) the commitments in that Appendix 3 apply to such Personal Data.</w:delText>
        </w:r>
        <w:r>
          <w:delText xml:space="preserve"> </w:delText>
        </w:r>
      </w:del>
    </w:p>
    <w:p w14:paraId="4D6B2D1F" w14:textId="77777777" w:rsidR="00B075F7" w:rsidRDefault="00186BB4">
      <w:pPr>
        <w:tabs>
          <w:tab w:val="left" w:pos="158"/>
        </w:tabs>
        <w:spacing w:after="120" w:line="240" w:lineRule="auto"/>
        <w:ind w:left="187"/>
        <w:outlineLvl w:val="2"/>
        <w:rPr>
          <w:del w:id="1243" w:author="Autor" w:date="2021-09-16T23:42:00Z"/>
        </w:rPr>
      </w:pPr>
      <w:bookmarkStart w:id="1244" w:name="_Toc26972874"/>
      <w:del w:id="1245" w:author="Autor" w:date="2021-09-16T23:42:00Z">
        <w:r>
          <w:rPr>
            <w:b/>
            <w:color w:val="0072C6"/>
            <w:sz w:val="18"/>
          </w:rPr>
          <w:delText xml:space="preserve">Processing </w:delText>
        </w:r>
        <w:r>
          <w:rPr>
            <w:b/>
            <w:bCs/>
            <w:color w:val="0072C6"/>
            <w:sz w:val="18"/>
          </w:rPr>
          <w:delText>Details</w:delText>
        </w:r>
        <w:bookmarkEnd w:id="1244"/>
      </w:del>
    </w:p>
    <w:p w14:paraId="4D6B2D20" w14:textId="77777777" w:rsidR="00B075F7" w:rsidRDefault="00186BB4">
      <w:pPr>
        <w:tabs>
          <w:tab w:val="left" w:pos="158"/>
        </w:tabs>
        <w:spacing w:after="120" w:line="240" w:lineRule="auto"/>
        <w:ind w:left="158"/>
        <w:rPr>
          <w:del w:id="1246" w:author="Autor" w:date="2021-09-16T23:42:00Z"/>
          <w:sz w:val="18"/>
        </w:rPr>
      </w:pPr>
      <w:del w:id="1247" w:author="Autor" w:date="2021-09-16T23:42:00Z">
        <w:r>
          <w:rPr>
            <w:sz w:val="18"/>
          </w:rPr>
          <w:delText>The parties acknowledge and agree that:</w:delText>
        </w:r>
      </w:del>
    </w:p>
    <w:p w14:paraId="4D6B2D21" w14:textId="77777777" w:rsidR="00B075F7" w:rsidRDefault="00186BB4">
      <w:pPr>
        <w:numPr>
          <w:ilvl w:val="0"/>
          <w:numId w:val="16"/>
        </w:numPr>
        <w:tabs>
          <w:tab w:val="left" w:pos="158"/>
        </w:tabs>
        <w:spacing w:after="0" w:line="240" w:lineRule="auto"/>
        <w:ind w:left="562"/>
        <w:rPr>
          <w:del w:id="1248" w:author="Autor" w:date="2021-09-16T23:42:00Z"/>
        </w:rPr>
      </w:pPr>
      <w:del w:id="1249" w:author="Autor" w:date="2021-09-16T23:42:00Z">
        <w:r>
          <w:rPr>
            <w:b/>
            <w:bCs/>
            <w:sz w:val="18"/>
          </w:rPr>
          <w:delText>Subject Matter.</w:delText>
        </w:r>
        <w:r>
          <w:rPr>
            <w:sz w:val="18"/>
          </w:rPr>
          <w:delText xml:space="preserve"> The subject-matter of the processing is limited to Personal Data within the scope of the section of these Professional Services Terms entitled “Processing of Professional Services Data; Ownership” above and the GDPR.</w:delText>
        </w:r>
      </w:del>
    </w:p>
    <w:p w14:paraId="4D6B2D22" w14:textId="77777777" w:rsidR="00B075F7" w:rsidRDefault="00186BB4">
      <w:pPr>
        <w:numPr>
          <w:ilvl w:val="0"/>
          <w:numId w:val="16"/>
        </w:numPr>
        <w:tabs>
          <w:tab w:val="left" w:pos="158"/>
        </w:tabs>
        <w:spacing w:after="0" w:line="240" w:lineRule="auto"/>
        <w:ind w:left="562"/>
        <w:rPr>
          <w:del w:id="1250" w:author="Autor" w:date="2021-09-16T23:42:00Z"/>
        </w:rPr>
      </w:pPr>
      <w:del w:id="1251" w:author="Autor" w:date="2021-09-16T23:42:00Z">
        <w:r>
          <w:rPr>
            <w:b/>
            <w:bCs/>
            <w:sz w:val="18"/>
          </w:rPr>
          <w:delText>Duration of the Processing.</w:delText>
        </w:r>
        <w:r>
          <w:rPr>
            <w:sz w:val="18"/>
          </w:rPr>
          <w:delText xml:space="preserve"> The duration of the processing shall be in accordance with Customer instructions and these Professional Services Terms. </w:delText>
        </w:r>
      </w:del>
    </w:p>
    <w:p w14:paraId="4D6B2D23" w14:textId="77777777" w:rsidR="00B075F7" w:rsidRDefault="00186BB4">
      <w:pPr>
        <w:numPr>
          <w:ilvl w:val="0"/>
          <w:numId w:val="16"/>
        </w:numPr>
        <w:tabs>
          <w:tab w:val="left" w:pos="158"/>
        </w:tabs>
        <w:spacing w:after="0" w:line="240" w:lineRule="auto"/>
        <w:ind w:left="562"/>
        <w:rPr>
          <w:del w:id="1252" w:author="Autor" w:date="2021-09-16T23:42:00Z"/>
        </w:rPr>
      </w:pPr>
      <w:del w:id="1253" w:author="Autor" w:date="2021-09-16T23:42:00Z">
        <w:r>
          <w:rPr>
            <w:b/>
            <w:bCs/>
            <w:sz w:val="18"/>
          </w:rPr>
          <w:delText>Nature and Purpose of the Processing.</w:delText>
        </w:r>
        <w:r>
          <w:rPr>
            <w:sz w:val="18"/>
          </w:rPr>
          <w:delText xml:space="preserve"> The nature and purpose of the processing shall be to provide Professional Services pursuant to Customer’s volume licensing agreement and any statement of services , and for Microsoft’s legitimate business operations incident to delivery of the Professional Services to Customer (as further described in the section of these Professional Services Terms entitled “Processing of Professional Services Data; Ownership” above). </w:delText>
        </w:r>
      </w:del>
    </w:p>
    <w:p w14:paraId="4D6B2D24" w14:textId="77777777" w:rsidR="00DB24CA" w:rsidRDefault="00186BB4">
      <w:pPr>
        <w:pStyle w:val="ProductList-SectionHeading"/>
        <w:spacing w:after="120"/>
        <w:outlineLvl w:val="0"/>
        <w:rPr>
          <w:ins w:id="1254" w:author="Autor" w:date="2021-09-16T23:42:00Z"/>
        </w:rPr>
      </w:pPr>
      <w:del w:id="1255" w:author="Autor" w:date="2021-09-16T23:42:00Z">
        <w:r>
          <w:rPr>
            <w:rFonts w:ascii="Calibri" w:hAnsi="Calibri"/>
            <w:bCs/>
            <w:sz w:val="18"/>
          </w:rPr>
          <w:delText>Categories of Data.</w:delText>
        </w:r>
        <w:r>
          <w:rPr>
            <w:rFonts w:ascii="Calibri" w:hAnsi="Calibri"/>
            <w:sz w:val="18"/>
          </w:rPr>
          <w:delText xml:space="preserve"> The types of Personal Data processed by Microsoft in connection with the provision of Professional Services </w:delText>
        </w:r>
      </w:del>
      <w:ins w:id="1256" w:author="Autor" w:date="2021-09-16T23:42:00Z">
        <w:r>
          <w:t>Appendix B – Data Subjects and Categories of Personal Data</w:t>
        </w:r>
        <w:bookmarkEnd w:id="1176"/>
      </w:ins>
    </w:p>
    <w:bookmarkEnd w:id="1177"/>
    <w:bookmarkEnd w:id="1178"/>
    <w:bookmarkEnd w:id="1179"/>
    <w:bookmarkEnd w:id="1180"/>
    <w:p w14:paraId="4D6B2D25" w14:textId="77777777" w:rsidR="00DB24CA" w:rsidRDefault="00DB24CA">
      <w:pPr>
        <w:pStyle w:val="ProductList-Body"/>
        <w:rPr>
          <w:ins w:id="1257" w:author="Autor" w:date="2021-09-16T23:42:00Z"/>
        </w:rPr>
      </w:pPr>
    </w:p>
    <w:p w14:paraId="4D6B2D26" w14:textId="77777777" w:rsidR="00B075F7" w:rsidRDefault="00186BB4">
      <w:pPr>
        <w:numPr>
          <w:ilvl w:val="0"/>
          <w:numId w:val="16"/>
        </w:numPr>
        <w:tabs>
          <w:tab w:val="left" w:pos="158"/>
        </w:tabs>
        <w:spacing w:after="0" w:line="240" w:lineRule="auto"/>
        <w:ind w:left="562"/>
        <w:rPr>
          <w:del w:id="1258" w:author="Autor" w:date="2021-09-16T23:42:00Z"/>
        </w:rPr>
      </w:pPr>
      <w:ins w:id="1259" w:author="Autor" w:date="2021-09-16T23:42:00Z">
        <w:r>
          <w:rPr>
            <w:b/>
          </w:rPr>
          <w:t>Data subjects</w:t>
        </w:r>
        <w:r>
          <w:t xml:space="preserve">: Data subjects </w:t>
        </w:r>
      </w:ins>
      <w:r>
        <w:rPr>
          <w:rPrChange w:id="1260" w:author="Autor" w:date="2021-09-16T23:42:00Z">
            <w:rPr>
              <w:sz w:val="18"/>
            </w:rPr>
          </w:rPrChange>
        </w:rPr>
        <w:t xml:space="preserve">include </w:t>
      </w:r>
      <w:del w:id="1261" w:author="Autor" w:date="2021-09-16T23:42:00Z">
        <w:r>
          <w:rPr>
            <w:sz w:val="18"/>
          </w:rPr>
          <w:delText xml:space="preserve">(i) Personal Data that Customer elects to include in Professional Services Data; and (ii) those expressly identified in Article 4 of the GDPR. The types of Personal Data that Customer elects to include in Professional Services Data may be any categories of Personal Data identified in records maintained by Customer acting as controller pursuant to Article 30 of the GDPR, including the categories of Personal Data set forth in </w:delText>
        </w:r>
        <w:r>
          <w:fldChar w:fldCharType="begin"/>
        </w:r>
        <w:r>
          <w:delInstrText xml:space="preserve"> HYPERLINK  "#Appendix1toAttachment2" </w:delInstrText>
        </w:r>
        <w:r>
          <w:fldChar w:fldCharType="separate"/>
        </w:r>
        <w:r>
          <w:rPr>
            <w:color w:val="0563C1"/>
            <w:sz w:val="18"/>
            <w:u w:val="single"/>
          </w:rPr>
          <w:delText>Appendix 1 to Attachment 2</w:delText>
        </w:r>
        <w:r>
          <w:rPr>
            <w:color w:val="0563C1"/>
            <w:sz w:val="18"/>
            <w:u w:val="single"/>
          </w:rPr>
          <w:fldChar w:fldCharType="end"/>
        </w:r>
        <w:r>
          <w:rPr>
            <w:sz w:val="18"/>
          </w:rPr>
          <w:delText xml:space="preserve"> – The Standard Contractual Clauses (Processors) of the DPA.</w:delText>
        </w:r>
      </w:del>
    </w:p>
    <w:p w14:paraId="4D6B2D27" w14:textId="77777777" w:rsidR="00B075F7" w:rsidRDefault="00186BB4">
      <w:pPr>
        <w:numPr>
          <w:ilvl w:val="0"/>
          <w:numId w:val="16"/>
        </w:numPr>
        <w:tabs>
          <w:tab w:val="left" w:pos="158"/>
        </w:tabs>
        <w:spacing w:after="120" w:line="240" w:lineRule="auto"/>
        <w:ind w:left="562"/>
        <w:rPr>
          <w:del w:id="1262" w:author="Autor" w:date="2021-09-16T23:42:00Z"/>
        </w:rPr>
      </w:pPr>
      <w:del w:id="1263" w:author="Autor" w:date="2021-09-16T23:42:00Z">
        <w:r>
          <w:rPr>
            <w:b/>
            <w:bCs/>
            <w:sz w:val="18"/>
          </w:rPr>
          <w:delText>Data Subjects.</w:delText>
        </w:r>
        <w:r>
          <w:rPr>
            <w:sz w:val="18"/>
          </w:rPr>
          <w:delText xml:space="preserve"> The categories of data subjects are </w:delText>
        </w:r>
      </w:del>
      <w:ins w:id="1264" w:author="Autor" w:date="2021-09-16T23:42:00Z">
        <w:r>
          <w:t xml:space="preserve">the </w:t>
        </w:r>
      </w:ins>
      <w:r>
        <w:rPr>
          <w:rPrChange w:id="1265" w:author="Autor" w:date="2021-09-16T23:42:00Z">
            <w:rPr>
              <w:sz w:val="18"/>
            </w:rPr>
          </w:rPrChange>
        </w:rPr>
        <w:t>Customer’s representatives and end</w:t>
      </w:r>
      <w:del w:id="1266" w:author="Autor" w:date="2021-09-16T23:42:00Z">
        <w:r>
          <w:rPr>
            <w:sz w:val="18"/>
          </w:rPr>
          <w:delText xml:space="preserve"> </w:delText>
        </w:r>
      </w:del>
      <w:ins w:id="1267" w:author="Autor" w:date="2021-09-16T23:42:00Z">
        <w:r>
          <w:t>-</w:t>
        </w:r>
      </w:ins>
      <w:r>
        <w:rPr>
          <w:rPrChange w:id="1268" w:author="Autor" w:date="2021-09-16T23:42:00Z">
            <w:rPr>
              <w:sz w:val="18"/>
            </w:rPr>
          </w:rPrChange>
        </w:rPr>
        <w:t>users</w:t>
      </w:r>
      <w:del w:id="1269" w:author="Autor" w:date="2021-09-16T23:42:00Z">
        <w:r>
          <w:rPr>
            <w:sz w:val="18"/>
          </w:rPr>
          <w:delText>, such as</w:delText>
        </w:r>
      </w:del>
      <w:ins w:id="1270" w:author="Autor" w:date="2021-09-16T23:42:00Z">
        <w:r>
          <w:t xml:space="preserve"> including</w:t>
        </w:r>
      </w:ins>
      <w:r>
        <w:rPr>
          <w:rPrChange w:id="1271" w:author="Autor" w:date="2021-09-16T23:42:00Z">
            <w:rPr>
              <w:sz w:val="18"/>
            </w:rPr>
          </w:rPrChange>
        </w:rPr>
        <w:t xml:space="preserve"> employees, contractors, collaborators, and customers</w:t>
      </w:r>
      <w:del w:id="1272" w:author="Autor" w:date="2021-09-16T23:42:00Z">
        <w:r>
          <w:rPr>
            <w:sz w:val="18"/>
          </w:rPr>
          <w:delText xml:space="preserve">, and may include any other categories of data subjects as identified in records maintained by Customer acting as controller pursuant to Article 30 of the GDPR, including the categories of data </w:delText>
        </w:r>
      </w:del>
      <w:ins w:id="1273" w:author="Autor" w:date="2021-09-16T23:42:00Z">
        <w:r>
          <w:t xml:space="preserve"> of the Customer. Data </w:t>
        </w:r>
      </w:ins>
      <w:r>
        <w:rPr>
          <w:rPrChange w:id="1274" w:author="Autor" w:date="2021-09-16T23:42:00Z">
            <w:rPr>
              <w:sz w:val="18"/>
            </w:rPr>
          </w:rPrChange>
        </w:rPr>
        <w:t xml:space="preserve">subjects </w:t>
      </w:r>
      <w:del w:id="1275" w:author="Autor" w:date="2021-09-16T23:42:00Z">
        <w:r>
          <w:rPr>
            <w:sz w:val="18"/>
          </w:rPr>
          <w:delText xml:space="preserve">set forth in </w:delText>
        </w:r>
        <w:r>
          <w:fldChar w:fldCharType="begin"/>
        </w:r>
        <w:r>
          <w:delInstrText xml:space="preserve"> HYPERLINK  "#Appendix1toAttachment2" </w:delInstrText>
        </w:r>
        <w:r>
          <w:fldChar w:fldCharType="separate"/>
        </w:r>
        <w:r>
          <w:rPr>
            <w:color w:val="0563C1"/>
            <w:sz w:val="18"/>
            <w:u w:val="single"/>
          </w:rPr>
          <w:delText>Appendix 1 to Attachment 2</w:delText>
        </w:r>
        <w:r>
          <w:rPr>
            <w:color w:val="0563C1"/>
            <w:sz w:val="18"/>
            <w:u w:val="single"/>
          </w:rPr>
          <w:fldChar w:fldCharType="end"/>
        </w:r>
        <w:r>
          <w:rPr>
            <w:sz w:val="18"/>
          </w:rPr>
          <w:delText xml:space="preserve"> – The Standard Contractual Clauses (Processors) of the DPA).</w:delText>
        </w:r>
      </w:del>
    </w:p>
    <w:p w14:paraId="4D6B2D28" w14:textId="77777777" w:rsidR="00B075F7" w:rsidRDefault="00186BB4">
      <w:pPr>
        <w:tabs>
          <w:tab w:val="left" w:pos="158"/>
        </w:tabs>
        <w:spacing w:after="120" w:line="240" w:lineRule="auto"/>
        <w:ind w:left="187"/>
        <w:outlineLvl w:val="2"/>
        <w:rPr>
          <w:del w:id="1276" w:author="Autor" w:date="2021-09-16T23:42:00Z"/>
          <w:b/>
          <w:color w:val="0072C6"/>
          <w:sz w:val="18"/>
        </w:rPr>
      </w:pPr>
      <w:bookmarkStart w:id="1277" w:name="_Toc26972875"/>
      <w:del w:id="1278" w:author="Autor" w:date="2021-09-16T23:42:00Z">
        <w:r>
          <w:rPr>
            <w:b/>
            <w:color w:val="0072C6"/>
            <w:sz w:val="18"/>
          </w:rPr>
          <w:delText>Data Subject Rights; Assistance with Requests</w:delText>
        </w:r>
        <w:bookmarkEnd w:id="1277"/>
      </w:del>
    </w:p>
    <w:p w14:paraId="4D6B2D29" w14:textId="77777777" w:rsidR="00B075F7" w:rsidRDefault="00186BB4">
      <w:pPr>
        <w:tabs>
          <w:tab w:val="left" w:pos="158"/>
        </w:tabs>
        <w:spacing w:after="120" w:line="240" w:lineRule="auto"/>
        <w:ind w:left="158"/>
        <w:rPr>
          <w:del w:id="1279" w:author="Autor" w:date="2021-09-16T23:42:00Z"/>
          <w:sz w:val="18"/>
        </w:rPr>
      </w:pPr>
      <w:del w:id="1280" w:author="Autor" w:date="2021-09-16T23:42:00Z">
        <w:r>
          <w:rPr>
            <w:sz w:val="18"/>
          </w:rPr>
          <w:delText>For Professional Services Data that Customer stores in an Online Service, Microsoft will abide by the obligations set forth in the “Data Subject Rights; Assistance with Requests” provision of the Data Protection Terms section of the DPA. For other Professional Services Data, Microsoft will delete or return all copies of Professional Services Data in accordance with the “Data Deletion or Return” section below.</w:delText>
        </w:r>
      </w:del>
    </w:p>
    <w:p w14:paraId="4D6B2D2A" w14:textId="77777777" w:rsidR="00B075F7" w:rsidRDefault="00186BB4">
      <w:pPr>
        <w:tabs>
          <w:tab w:val="left" w:pos="158"/>
        </w:tabs>
        <w:spacing w:after="120" w:line="240" w:lineRule="auto"/>
        <w:ind w:left="187"/>
        <w:outlineLvl w:val="2"/>
        <w:rPr>
          <w:del w:id="1281" w:author="Autor" w:date="2021-09-16T23:42:00Z"/>
          <w:b/>
          <w:color w:val="0072C6"/>
          <w:sz w:val="18"/>
        </w:rPr>
      </w:pPr>
      <w:bookmarkStart w:id="1282" w:name="_Toc26972876"/>
      <w:del w:id="1283" w:author="Autor" w:date="2021-09-16T23:42:00Z">
        <w:r>
          <w:rPr>
            <w:b/>
            <w:color w:val="0072C6"/>
            <w:sz w:val="18"/>
          </w:rPr>
          <w:delText>Records of Processing Activities</w:delText>
        </w:r>
        <w:bookmarkEnd w:id="1282"/>
      </w:del>
    </w:p>
    <w:p w14:paraId="4D6B2D2B" w14:textId="77777777" w:rsidR="00DB24CA" w:rsidRDefault="00186BB4">
      <w:pPr>
        <w:pStyle w:val="ProductList-Body"/>
        <w:spacing w:after="120"/>
        <w:pPrChange w:id="1284" w:author="Autor" w:date="2021-09-16T23:42:00Z">
          <w:pPr>
            <w:tabs>
              <w:tab w:val="left" w:pos="158"/>
            </w:tabs>
            <w:spacing w:after="120" w:line="240" w:lineRule="auto"/>
            <w:ind w:left="158"/>
          </w:pPr>
        </w:pPrChange>
      </w:pPr>
      <w:del w:id="1285" w:author="Autor" w:date="2021-09-16T23:42:00Z">
        <w:r>
          <w:delText xml:space="preserve">To the extent the GDPR requires Microsoft to collect and maintain records of certain </w:delText>
        </w:r>
      </w:del>
      <w:ins w:id="1286" w:author="Autor" w:date="2021-09-16T23:42:00Z">
        <w:r>
          <w:t xml:space="preserve">may also include individuals attempting to communicate or transfer personal </w:t>
        </w:r>
      </w:ins>
      <w:r>
        <w:t xml:space="preserve">information </w:t>
      </w:r>
      <w:del w:id="1287" w:author="Autor" w:date="2021-09-16T23:42:00Z">
        <w:r>
          <w:delText>relating to Customer, Customer will, where requested, supply such information to Microsoft and keep it accurate and up-to-date. Microsoft may make any such information available to the supervisory authority if required by the GDPR.</w:delText>
        </w:r>
      </w:del>
      <w:ins w:id="1288" w:author="Autor" w:date="2021-09-16T23:42:00Z">
        <w:r>
          <w:t xml:space="preserve">to users of the services provided by Microsoft. </w:t>
        </w:r>
        <w:r>
          <w:rPr>
            <w:rFonts w:cs="Calibri"/>
            <w:szCs w:val="18"/>
          </w:rPr>
          <w:t>Microsoft acknowledges that, depending on Customer’s use of the Products and Services, Customer may elect to include personal data from any of the following types of data subjects in the personal data:</w:t>
        </w:r>
      </w:ins>
    </w:p>
    <w:p w14:paraId="4D6B2D2C" w14:textId="77777777" w:rsidR="00B075F7" w:rsidRDefault="00186BB4">
      <w:pPr>
        <w:tabs>
          <w:tab w:val="left" w:pos="158"/>
        </w:tabs>
        <w:spacing w:after="120" w:line="240" w:lineRule="auto"/>
        <w:outlineLvl w:val="2"/>
        <w:rPr>
          <w:del w:id="1289" w:author="Autor" w:date="2021-09-16T23:42:00Z"/>
          <w:b/>
          <w:color w:val="00188F"/>
          <w:sz w:val="18"/>
        </w:rPr>
      </w:pPr>
      <w:bookmarkStart w:id="1290" w:name="_Toc26972877"/>
      <w:del w:id="1291" w:author="Autor" w:date="2021-09-16T23:42:00Z">
        <w:r>
          <w:rPr>
            <w:b/>
            <w:color w:val="00188F"/>
            <w:sz w:val="18"/>
          </w:rPr>
          <w:delText>Data Security</w:delText>
        </w:r>
        <w:bookmarkEnd w:id="1290"/>
      </w:del>
    </w:p>
    <w:p w14:paraId="4D6B2D2D" w14:textId="77777777" w:rsidR="00B075F7" w:rsidRDefault="00186BB4">
      <w:pPr>
        <w:tabs>
          <w:tab w:val="left" w:pos="158"/>
        </w:tabs>
        <w:spacing w:after="120" w:line="240" w:lineRule="auto"/>
        <w:ind w:left="187"/>
        <w:outlineLvl w:val="2"/>
        <w:rPr>
          <w:del w:id="1292" w:author="Autor" w:date="2021-09-16T23:42:00Z"/>
          <w:b/>
          <w:color w:val="0072C6"/>
          <w:sz w:val="18"/>
        </w:rPr>
      </w:pPr>
      <w:bookmarkStart w:id="1293" w:name="_Toc26972878"/>
      <w:del w:id="1294" w:author="Autor" w:date="2021-09-16T23:42:00Z">
        <w:r>
          <w:rPr>
            <w:b/>
            <w:color w:val="0072C6"/>
            <w:sz w:val="18"/>
          </w:rPr>
          <w:delText>Security Practices and Policies</w:delText>
        </w:r>
        <w:bookmarkEnd w:id="1293"/>
      </w:del>
    </w:p>
    <w:p w14:paraId="4D6B2D2E" w14:textId="77777777" w:rsidR="00B075F7" w:rsidRDefault="00186BB4">
      <w:pPr>
        <w:tabs>
          <w:tab w:val="left" w:pos="270"/>
        </w:tabs>
        <w:spacing w:after="120" w:line="240" w:lineRule="auto"/>
        <w:ind w:left="180"/>
        <w:rPr>
          <w:del w:id="1295" w:author="Autor" w:date="2021-09-16T23:42:00Z"/>
          <w:sz w:val="18"/>
        </w:rPr>
      </w:pPr>
      <w:del w:id="1296" w:author="Autor" w:date="2021-09-16T23:42:00Z">
        <w:r>
          <w:rPr>
            <w:sz w:val="18"/>
          </w:rPr>
          <w:delText xml:space="preserve">Microsoft will implement and maintain appropriate technical and organizational measures to protect Professional Services Data against accidental or unlawful destruction, loss, alteration, unauthorized disclosure of, or access to, personal data transmitted, stored or otherwise </w:delText>
        </w:r>
        <w:r>
          <w:rPr>
            <w:sz w:val="18"/>
          </w:rPr>
          <w:lastRenderedPageBreak/>
          <w:delText>processed Those measures shall be set forth in a Microsoft Security Policy. Microsoft will make that policy available to Customer, along with other information reasonably requested by Customer regarding Microsoft security practices and policies.</w:delText>
        </w:r>
      </w:del>
    </w:p>
    <w:p w14:paraId="4D6B2D2F" w14:textId="77777777" w:rsidR="00B075F7" w:rsidRDefault="00186BB4">
      <w:pPr>
        <w:tabs>
          <w:tab w:val="left" w:pos="158"/>
        </w:tabs>
        <w:spacing w:after="120" w:line="240" w:lineRule="auto"/>
        <w:ind w:left="187"/>
        <w:outlineLvl w:val="2"/>
        <w:rPr>
          <w:del w:id="1297" w:author="Autor" w:date="2021-09-16T23:42:00Z"/>
          <w:b/>
          <w:color w:val="0072C6"/>
          <w:sz w:val="18"/>
        </w:rPr>
      </w:pPr>
      <w:bookmarkStart w:id="1298" w:name="_Toc26972879"/>
      <w:del w:id="1299" w:author="Autor" w:date="2021-09-16T23:42:00Z">
        <w:r>
          <w:rPr>
            <w:b/>
            <w:color w:val="0072C6"/>
            <w:sz w:val="18"/>
          </w:rPr>
          <w:delText>Customer Responsibilities</w:delText>
        </w:r>
        <w:bookmarkEnd w:id="1298"/>
      </w:del>
    </w:p>
    <w:p w14:paraId="4D6B2D30" w14:textId="77777777" w:rsidR="00B075F7" w:rsidRDefault="00186BB4">
      <w:pPr>
        <w:tabs>
          <w:tab w:val="left" w:pos="270"/>
        </w:tabs>
        <w:spacing w:after="120" w:line="240" w:lineRule="auto"/>
        <w:ind w:left="180"/>
        <w:rPr>
          <w:del w:id="1300" w:author="Autor" w:date="2021-09-16T23:42:00Z"/>
          <w:sz w:val="18"/>
        </w:rPr>
      </w:pPr>
      <w:del w:id="1301" w:author="Autor" w:date="2021-09-16T23:42:00Z">
        <w:r>
          <w:rPr>
            <w:sz w:val="18"/>
          </w:rPr>
          <w:delText xml:space="preserve">The “Customer Responsibilities” provision of the Data Protection Terms section of the DPA applies to Customer’s Professional Services engagement with respect to Professional Services Data. In addition, with respect to Customer’s Professional Services engagement, Customer agrees not to provide any Professional Services Data, other than Support Data, to Microsoft which would be subject to regulations under the Family Educational Rights and Privacy Act, 20 U.S.C. § 1232g (FERPA) or the Health Insurance Portability and Accountability Act of 1996  (Pub. L. 104-191) (HIPAA).  </w:delText>
        </w:r>
      </w:del>
    </w:p>
    <w:p w14:paraId="4D6B2D31" w14:textId="77777777" w:rsidR="00B075F7" w:rsidRDefault="00186BB4">
      <w:pPr>
        <w:keepNext/>
        <w:tabs>
          <w:tab w:val="left" w:pos="158"/>
        </w:tabs>
        <w:spacing w:after="120" w:line="240" w:lineRule="auto"/>
        <w:outlineLvl w:val="2"/>
        <w:rPr>
          <w:del w:id="1302" w:author="Autor" w:date="2021-09-16T23:42:00Z"/>
          <w:b/>
          <w:color w:val="00188F"/>
          <w:sz w:val="18"/>
        </w:rPr>
      </w:pPr>
      <w:bookmarkStart w:id="1303" w:name="_Toc26972880"/>
      <w:del w:id="1304" w:author="Autor" w:date="2021-09-16T23:42:00Z">
        <w:r>
          <w:rPr>
            <w:b/>
            <w:color w:val="00188F"/>
            <w:sz w:val="18"/>
          </w:rPr>
          <w:delText>Security Incident Notification</w:delText>
        </w:r>
        <w:bookmarkEnd w:id="1303"/>
      </w:del>
    </w:p>
    <w:p w14:paraId="4D6B2D32" w14:textId="77777777" w:rsidR="00B075F7" w:rsidRDefault="00186BB4">
      <w:pPr>
        <w:tabs>
          <w:tab w:val="left" w:pos="158"/>
        </w:tabs>
        <w:spacing w:after="120" w:line="240" w:lineRule="auto"/>
        <w:rPr>
          <w:del w:id="1305" w:author="Autor" w:date="2021-09-16T23:42:00Z"/>
          <w:sz w:val="18"/>
        </w:rPr>
      </w:pPr>
      <w:del w:id="1306" w:author="Autor" w:date="2021-09-16T23:42:00Z">
        <w:r>
          <w:rPr>
            <w:sz w:val="18"/>
          </w:rPr>
          <w:delText>The “Security Incident Notification” provision of the Data Protection Terms section of the DPA applies to Customer’s Professional Services engagement with respect to Professional Services Data.</w:delText>
        </w:r>
      </w:del>
    </w:p>
    <w:p w14:paraId="4D6B2D33" w14:textId="77777777" w:rsidR="00B075F7" w:rsidRDefault="00186BB4">
      <w:pPr>
        <w:tabs>
          <w:tab w:val="left" w:pos="158"/>
        </w:tabs>
        <w:spacing w:after="120" w:line="240" w:lineRule="auto"/>
        <w:outlineLvl w:val="2"/>
        <w:rPr>
          <w:del w:id="1307" w:author="Autor" w:date="2021-09-16T23:42:00Z"/>
        </w:rPr>
      </w:pPr>
      <w:bookmarkStart w:id="1308" w:name="_Toc26972881"/>
      <w:del w:id="1309" w:author="Autor" w:date="2021-09-16T23:42:00Z">
        <w:r>
          <w:rPr>
            <w:b/>
            <w:color w:val="00188F"/>
            <w:sz w:val="18"/>
          </w:rPr>
          <w:delText>Data Transfers</w:delText>
        </w:r>
        <w:bookmarkEnd w:id="1308"/>
      </w:del>
    </w:p>
    <w:p w14:paraId="4D6B2D34" w14:textId="77777777" w:rsidR="00B075F7" w:rsidRDefault="00186BB4">
      <w:pPr>
        <w:tabs>
          <w:tab w:val="left" w:pos="158"/>
        </w:tabs>
        <w:spacing w:after="120" w:line="240" w:lineRule="auto"/>
        <w:rPr>
          <w:del w:id="1310" w:author="Autor" w:date="2021-09-16T23:42:00Z"/>
          <w:sz w:val="18"/>
        </w:rPr>
      </w:pPr>
      <w:del w:id="1311" w:author="Autor" w:date="2021-09-16T23:42:00Z">
        <w:r>
          <w:rPr>
            <w:sz w:val="18"/>
          </w:rPr>
          <w:delText>Professional Services Data that Microsoft processes on Customer’s behalf may not be transferred to, or stored and processed in a geographic location except in accordance with the Professional Services Terms and the safeguards provided below in this section. Taking into account such safeguards, Customer appoints Microsoft to transfer Professional Services Data to the United States or any other country in which Microsoft or its Subprocessors operate and to store and process Professional Services Data to provide the Professional Services, except as described elsewhere in the Professional Services Terms.  </w:delText>
        </w:r>
      </w:del>
    </w:p>
    <w:p w14:paraId="4D6B2D35" w14:textId="77777777" w:rsidR="00B075F7" w:rsidRDefault="00186BB4">
      <w:pPr>
        <w:tabs>
          <w:tab w:val="left" w:pos="158"/>
        </w:tabs>
        <w:spacing w:after="120" w:line="240" w:lineRule="auto"/>
        <w:rPr>
          <w:del w:id="1312" w:author="Autor" w:date="2021-09-16T23:42:00Z"/>
          <w:sz w:val="18"/>
        </w:rPr>
      </w:pPr>
      <w:del w:id="1313" w:author="Autor" w:date="2021-09-16T23:42:00Z">
        <w:r>
          <w:rPr>
            <w:sz w:val="18"/>
          </w:rPr>
          <w:delText>All transfers of Professional Services Data out of the European Union, European Economic Area, United Kingdom, and Switzerland to provide the Professional Services shall be governed by the Standard Contractual Clauses in Attachment 2. </w:delText>
        </w:r>
      </w:del>
    </w:p>
    <w:p w14:paraId="4D6B2D36" w14:textId="77777777" w:rsidR="00B075F7" w:rsidRDefault="00186BB4">
      <w:pPr>
        <w:tabs>
          <w:tab w:val="left" w:pos="158"/>
        </w:tabs>
        <w:spacing w:after="120" w:line="240" w:lineRule="auto"/>
        <w:rPr>
          <w:del w:id="1314" w:author="Autor" w:date="2021-09-16T23:42:00Z"/>
          <w:sz w:val="18"/>
        </w:rPr>
      </w:pPr>
      <w:del w:id="1315" w:author="Autor" w:date="2021-09-16T23:42:00Z">
        <w:r>
          <w:rPr>
            <w:sz w:val="18"/>
          </w:rPr>
          <w:delText>Microsoft will abide by the requirements of European Economic Area and Swiss data protection law regarding the collection, use, transfer, retention, and other processing of Personal Data from the European Economic Area, United Kingdom, and Switzerland. All transfers of Personal Data to a third country or an international organization will be subject to appropriate safeguards as described in Article 46 of the GDPR and such transfers and safeguards will be documented according to Article 30(2) of the GDPR. </w:delText>
        </w:r>
      </w:del>
    </w:p>
    <w:p w14:paraId="4D6B2D37" w14:textId="77777777" w:rsidR="00B075F7" w:rsidRDefault="00186BB4">
      <w:pPr>
        <w:tabs>
          <w:tab w:val="left" w:pos="158"/>
        </w:tabs>
        <w:spacing w:after="120" w:line="240" w:lineRule="auto"/>
        <w:rPr>
          <w:del w:id="1316" w:author="Autor" w:date="2021-09-16T23:42:00Z"/>
          <w:sz w:val="18"/>
        </w:rPr>
      </w:pPr>
      <w:del w:id="1317" w:author="Autor" w:date="2021-09-16T23:42:00Z">
        <w:r>
          <w:rPr>
            <w:sz w:val="18"/>
          </w:rPr>
          <w:delText>In addition, Microsoft is certified to the EU-U.S. and Swiss-U.S. Privacy Shield Frameworks and the commitments they entail, although Microsoft does not rely on the EU-U.S. Privacy Shield Framework as a legal basis for transfers of Personal Data in light of the judgment of the Court of Justice of the EU in Case C-311/18. Microsoft agrees to notify Customer if it makes a determination that it can no longer meet its obligation to provide the same level of protection as is required by the Privacy Shield principles.</w:delText>
        </w:r>
      </w:del>
    </w:p>
    <w:p w14:paraId="4D6B2D38" w14:textId="77777777" w:rsidR="00B075F7" w:rsidRDefault="00186BB4">
      <w:pPr>
        <w:tabs>
          <w:tab w:val="left" w:pos="158"/>
        </w:tabs>
        <w:spacing w:after="120" w:line="240" w:lineRule="auto"/>
        <w:outlineLvl w:val="2"/>
        <w:rPr>
          <w:del w:id="1318" w:author="Autor" w:date="2021-09-16T23:42:00Z"/>
        </w:rPr>
      </w:pPr>
      <w:bookmarkStart w:id="1319" w:name="_Toc26972882"/>
      <w:del w:id="1320" w:author="Autor" w:date="2021-09-16T23:42:00Z">
        <w:r>
          <w:rPr>
            <w:b/>
            <w:color w:val="00188F"/>
            <w:sz w:val="18"/>
          </w:rPr>
          <w:delText>Data Deletion or Return</w:delText>
        </w:r>
        <w:bookmarkEnd w:id="1319"/>
      </w:del>
    </w:p>
    <w:p w14:paraId="4D6B2D39" w14:textId="77777777" w:rsidR="00B075F7" w:rsidRDefault="00186BB4">
      <w:pPr>
        <w:tabs>
          <w:tab w:val="left" w:pos="158"/>
        </w:tabs>
        <w:spacing w:after="120" w:line="240" w:lineRule="auto"/>
        <w:rPr>
          <w:del w:id="1321" w:author="Autor" w:date="2021-09-16T23:42:00Z"/>
          <w:sz w:val="18"/>
        </w:rPr>
      </w:pPr>
      <w:del w:id="1322" w:author="Autor" w:date="2021-09-16T23:42:00Z">
        <w:r>
          <w:rPr>
            <w:sz w:val="18"/>
          </w:rPr>
          <w:delText>Microsoft will delete or return all copies of Professional Services Data after the business purposes for which the Professional Services Data was collected or transferred have been fulfilled or earlier upon Customer’s request, unless Microsoft is permitted or required by applicable law, or authorized under this DPA, to retain such data.</w:delText>
        </w:r>
      </w:del>
    </w:p>
    <w:p w14:paraId="4D6B2D3A" w14:textId="77777777" w:rsidR="00B075F7" w:rsidRDefault="00186BB4">
      <w:pPr>
        <w:tabs>
          <w:tab w:val="left" w:pos="158"/>
        </w:tabs>
        <w:spacing w:after="120" w:line="240" w:lineRule="auto"/>
        <w:outlineLvl w:val="2"/>
        <w:rPr>
          <w:del w:id="1323" w:author="Autor" w:date="2021-09-16T23:42:00Z"/>
        </w:rPr>
      </w:pPr>
      <w:bookmarkStart w:id="1324" w:name="_Toc527036905"/>
      <w:bookmarkStart w:id="1325" w:name="_Toc26972883"/>
      <w:del w:id="1326" w:author="Autor" w:date="2021-09-16T23:42:00Z">
        <w:r>
          <w:rPr>
            <w:b/>
            <w:color w:val="00188F"/>
            <w:sz w:val="18"/>
          </w:rPr>
          <w:delText>Processor Confidentiality Commitment</w:delText>
        </w:r>
        <w:bookmarkEnd w:id="1324"/>
        <w:bookmarkEnd w:id="1325"/>
      </w:del>
    </w:p>
    <w:p w14:paraId="4D6B2D3B" w14:textId="77777777" w:rsidR="00B075F7" w:rsidRDefault="00186BB4">
      <w:pPr>
        <w:tabs>
          <w:tab w:val="left" w:pos="158"/>
        </w:tabs>
        <w:spacing w:after="120" w:line="240" w:lineRule="auto"/>
        <w:rPr>
          <w:del w:id="1327" w:author="Autor" w:date="2021-09-16T23:42:00Z"/>
        </w:rPr>
      </w:pPr>
      <w:del w:id="1328" w:author="Autor" w:date="2021-09-16T23:42:00Z">
        <w:r>
          <w:rPr>
            <w:sz w:val="18"/>
          </w:rPr>
          <w:delText>Microsoft will ensure that its personnel engaged in the processing of Professional Services Data (i) will process such data only on instructions from Customer or as described in these Professional Services Terms, and (ii) will be obligated to maintain the confidentiality and security of such data even after their engagement ends. Microsoft shall provide periodic and mandatory data privacy and security training and awareness to its employees with access to Professional Services Data in accordance with applicable Data Protection Requirements and industry standards.</w:delText>
        </w:r>
      </w:del>
    </w:p>
    <w:p w14:paraId="4D6B2D3C" w14:textId="77777777" w:rsidR="00B075F7" w:rsidRDefault="00186BB4">
      <w:pPr>
        <w:tabs>
          <w:tab w:val="left" w:pos="158"/>
        </w:tabs>
        <w:spacing w:after="120" w:line="240" w:lineRule="auto"/>
        <w:outlineLvl w:val="2"/>
        <w:rPr>
          <w:del w:id="1329" w:author="Autor" w:date="2021-09-16T23:42:00Z"/>
        </w:rPr>
      </w:pPr>
      <w:bookmarkStart w:id="1330" w:name="_Toc26972884"/>
      <w:del w:id="1331" w:author="Autor" w:date="2021-09-16T23:42:00Z">
        <w:r>
          <w:rPr>
            <w:b/>
            <w:color w:val="00188F"/>
            <w:sz w:val="18"/>
          </w:rPr>
          <w:delText>Notice and Controls on use of Subprocessors</w:delText>
        </w:r>
        <w:bookmarkEnd w:id="1330"/>
      </w:del>
    </w:p>
    <w:p w14:paraId="4D6B2D3D" w14:textId="77777777" w:rsidR="00B075F7" w:rsidRDefault="00186BB4">
      <w:pPr>
        <w:tabs>
          <w:tab w:val="left" w:pos="158"/>
        </w:tabs>
        <w:spacing w:after="120" w:line="240" w:lineRule="auto"/>
        <w:rPr>
          <w:del w:id="1332" w:author="Autor" w:date="2021-09-16T23:42:00Z"/>
          <w:sz w:val="18"/>
        </w:rPr>
      </w:pPr>
      <w:del w:id="1333" w:author="Autor" w:date="2021-09-16T23:42:00Z">
        <w:r>
          <w:rPr>
            <w:sz w:val="18"/>
          </w:rPr>
          <w:delText xml:space="preserve">Microsoft may hire Subprocessors to provide certain limited or ancillary services on its behalf. Customer consents to this engagement and to Microsoft Affiliates as Subprocessors. The above authorizations will constitute Customer’s prior written consent to the subcontracting by Microsoft of the processing of Professional Services Data if such consent is required under the Standard Contractual Clauses or the GDPR Terms. </w:delText>
        </w:r>
      </w:del>
    </w:p>
    <w:p w14:paraId="4D6B2D3E" w14:textId="77777777" w:rsidR="00B075F7" w:rsidRDefault="00186BB4">
      <w:pPr>
        <w:tabs>
          <w:tab w:val="left" w:pos="158"/>
        </w:tabs>
        <w:spacing w:after="120" w:line="240" w:lineRule="auto"/>
        <w:rPr>
          <w:del w:id="1334" w:author="Autor" w:date="2021-09-16T23:42:00Z"/>
        </w:rPr>
      </w:pPr>
      <w:del w:id="1335" w:author="Autor" w:date="2021-09-16T23:42:00Z">
        <w:r>
          <w:rPr>
            <w:sz w:val="18"/>
          </w:rPr>
          <w:delText xml:space="preserve">Microsoft is responsible for its Subprocessors of Professional Services Data compliance with Microsoft’s obligations in </w:delText>
        </w:r>
        <w:r>
          <w:fldChar w:fldCharType="begin"/>
        </w:r>
        <w:r>
          <w:delInstrText xml:space="preserve"> HYPERLINK  "#Attachment1" </w:delInstrText>
        </w:r>
        <w:r>
          <w:fldChar w:fldCharType="separate"/>
        </w:r>
        <w:r>
          <w:rPr>
            <w:color w:val="0563C1"/>
            <w:sz w:val="18"/>
            <w:u w:val="single"/>
          </w:rPr>
          <w:delText>Attachment 1</w:delText>
        </w:r>
        <w:r>
          <w:rPr>
            <w:color w:val="0563C1"/>
            <w:sz w:val="18"/>
            <w:u w:val="single"/>
          </w:rPr>
          <w:fldChar w:fldCharType="end"/>
        </w:r>
        <w:r>
          <w:rPr>
            <w:sz w:val="18"/>
          </w:rPr>
          <w:delText xml:space="preserve"> of the DPA. Microsoft will ensure via a written contract that the Subprocessor may access and use Professional Services Data only to deliver the services Microsoft has retained them to provide and is prohibited from using Professional Services Data for any other purpose. Microsoft will ensure that Subprocessors are bound by written agreements that require them to provide at least the level of data protection required of Microsoft by these Professional Services Terms. Microsoft agrees to oversee the Subprocessors to ensure that these contractual obligations are met.</w:delText>
        </w:r>
      </w:del>
    </w:p>
    <w:p w14:paraId="4D6B2D3F" w14:textId="77777777" w:rsidR="00B075F7" w:rsidRDefault="00186BB4">
      <w:pPr>
        <w:tabs>
          <w:tab w:val="left" w:pos="158"/>
        </w:tabs>
        <w:spacing w:after="120" w:line="240" w:lineRule="auto"/>
        <w:rPr>
          <w:del w:id="1336" w:author="Autor" w:date="2021-09-16T23:42:00Z"/>
          <w:sz w:val="18"/>
        </w:rPr>
      </w:pPr>
      <w:del w:id="1337" w:author="Autor" w:date="2021-09-16T23:42:00Z">
        <w:r>
          <w:rPr>
            <w:sz w:val="18"/>
          </w:rPr>
          <w:delText>With respect to Professional Services Data other than Support Data, a list of Microsoft’s Subprocessors is available upon request. If such list is requested, at least 30 days before authorizing any new Subprocessor to access Personal Data, Microsoft will update the list and provide Customer with a mechanism to obtain notice of that update.</w:delText>
        </w:r>
      </w:del>
    </w:p>
    <w:p w14:paraId="4D6B2D40" w14:textId="77777777" w:rsidR="00B075F7" w:rsidRDefault="00186BB4">
      <w:pPr>
        <w:tabs>
          <w:tab w:val="left" w:pos="158"/>
        </w:tabs>
        <w:spacing w:after="120" w:line="240" w:lineRule="auto"/>
        <w:rPr>
          <w:del w:id="1338" w:author="Autor" w:date="2021-09-16T23:42:00Z"/>
          <w:sz w:val="18"/>
        </w:rPr>
      </w:pPr>
      <w:del w:id="1339" w:author="Autor" w:date="2021-09-16T23:42:00Z">
        <w:r>
          <w:rPr>
            <w:sz w:val="18"/>
          </w:rPr>
          <w:lastRenderedPageBreak/>
          <w:delText>If Customer does not approve of a new Subprocessor, then Customer may terminate the affected Professional Services engagement by providing, before the end of the notice period, written notice of termination. Customer may also include an explanation of the grounds for non-approval together with the termination notice, in order to permit Microsoft to re-evaluate any such new Subprocessor based on the applicable concerns.</w:delText>
        </w:r>
      </w:del>
    </w:p>
    <w:p w14:paraId="4D6B2D41" w14:textId="77777777" w:rsidR="00B075F7" w:rsidRDefault="00186BB4">
      <w:pPr>
        <w:tabs>
          <w:tab w:val="left" w:pos="158"/>
        </w:tabs>
        <w:spacing w:after="120" w:line="240" w:lineRule="auto"/>
        <w:outlineLvl w:val="2"/>
        <w:rPr>
          <w:del w:id="1340" w:author="Autor" w:date="2021-09-16T23:42:00Z"/>
        </w:rPr>
      </w:pPr>
      <w:bookmarkStart w:id="1341" w:name="_Toc26972885"/>
      <w:del w:id="1342" w:author="Autor" w:date="2021-09-16T23:42:00Z">
        <w:r>
          <w:rPr>
            <w:sz w:val="18"/>
          </w:rPr>
          <w:delText>With respect to Support Data, Microsoft’s use of Subprocessors in connection with the provision of technical support for Online Services is governed by the same restrictions and procedures that govern its use of Subprocessors in connection with the Online Services set forth in the “Notice and Controls on use of Subprocessors” provision in the DPA.</w:delText>
        </w:r>
        <w:bookmarkEnd w:id="1341"/>
      </w:del>
    </w:p>
    <w:p w14:paraId="4D6B2D42" w14:textId="77777777" w:rsidR="00DB24CA" w:rsidRDefault="00186BB4">
      <w:pPr>
        <w:numPr>
          <w:ilvl w:val="0"/>
          <w:numId w:val="6"/>
        </w:numPr>
        <w:spacing w:after="120" w:line="240" w:lineRule="auto"/>
        <w:rPr>
          <w:ins w:id="1343" w:author="Autor" w:date="2021-09-16T23:42:00Z"/>
          <w:rFonts w:eastAsia="Times New Roman" w:cs="Calibri"/>
          <w:color w:val="212121"/>
          <w:sz w:val="18"/>
          <w:szCs w:val="18"/>
        </w:rPr>
      </w:pPr>
      <w:ins w:id="1344" w:author="Autor" w:date="2021-09-16T23:42:00Z">
        <w:r>
          <w:rPr>
            <w:rFonts w:eastAsia="Times New Roman" w:cs="Calibri"/>
            <w:color w:val="212121"/>
            <w:sz w:val="18"/>
            <w:szCs w:val="18"/>
          </w:rPr>
          <w:t xml:space="preserve">Employees, contractors and temporary workers (current, former, prospective) of data </w:t>
        </w:r>
        <w:proofErr w:type="gramStart"/>
        <w:r>
          <w:rPr>
            <w:rFonts w:eastAsia="Times New Roman" w:cs="Calibri"/>
            <w:color w:val="212121"/>
            <w:sz w:val="18"/>
            <w:szCs w:val="18"/>
          </w:rPr>
          <w:t>exporter;</w:t>
        </w:r>
        <w:proofErr w:type="gramEnd"/>
      </w:ins>
    </w:p>
    <w:p w14:paraId="4D6B2D43" w14:textId="77777777" w:rsidR="00DB24CA" w:rsidRDefault="00186BB4">
      <w:pPr>
        <w:numPr>
          <w:ilvl w:val="0"/>
          <w:numId w:val="6"/>
        </w:numPr>
        <w:spacing w:after="120" w:line="240" w:lineRule="auto"/>
        <w:rPr>
          <w:ins w:id="1345" w:author="Autor" w:date="2021-09-16T23:42:00Z"/>
          <w:rFonts w:eastAsia="Times New Roman" w:cs="Calibri"/>
          <w:color w:val="212121"/>
          <w:sz w:val="18"/>
          <w:szCs w:val="18"/>
        </w:rPr>
      </w:pPr>
      <w:ins w:id="1346" w:author="Autor" w:date="2021-09-16T23:42:00Z">
        <w:r>
          <w:rPr>
            <w:rFonts w:eastAsia="Times New Roman" w:cs="Calibri"/>
            <w:color w:val="212121"/>
            <w:sz w:val="18"/>
            <w:szCs w:val="18"/>
          </w:rPr>
          <w:t xml:space="preserve">Dependents of the </w:t>
        </w:r>
        <w:proofErr w:type="gramStart"/>
        <w:r>
          <w:rPr>
            <w:rFonts w:eastAsia="Times New Roman" w:cs="Calibri"/>
            <w:color w:val="212121"/>
            <w:sz w:val="18"/>
            <w:szCs w:val="18"/>
          </w:rPr>
          <w:t>above;</w:t>
        </w:r>
        <w:proofErr w:type="gramEnd"/>
      </w:ins>
    </w:p>
    <w:p w14:paraId="4D6B2D44" w14:textId="77777777" w:rsidR="00DB24CA" w:rsidRDefault="00186BB4">
      <w:pPr>
        <w:numPr>
          <w:ilvl w:val="0"/>
          <w:numId w:val="6"/>
        </w:numPr>
        <w:spacing w:after="120" w:line="240" w:lineRule="auto"/>
        <w:rPr>
          <w:ins w:id="1347" w:author="Autor" w:date="2021-09-16T23:42:00Z"/>
          <w:rFonts w:eastAsia="Times New Roman" w:cs="Calibri"/>
          <w:color w:val="212121"/>
          <w:sz w:val="18"/>
          <w:szCs w:val="18"/>
        </w:rPr>
      </w:pPr>
      <w:ins w:id="1348" w:author="Autor" w:date="2021-09-16T23:42:00Z">
        <w:r>
          <w:rPr>
            <w:rFonts w:eastAsia="Times New Roman" w:cs="Calibri"/>
            <w:color w:val="212121"/>
            <w:sz w:val="18"/>
            <w:szCs w:val="18"/>
          </w:rPr>
          <w:t>Data exporter's collaborators/contact persons (natural persons) or employees, contractors or temporary workers of legal entity collaborators/contact persons (current, prospective, former</w:t>
        </w:r>
        <w:proofErr w:type="gramStart"/>
        <w:r>
          <w:rPr>
            <w:rFonts w:eastAsia="Times New Roman" w:cs="Calibri"/>
            <w:color w:val="212121"/>
            <w:sz w:val="18"/>
            <w:szCs w:val="18"/>
          </w:rPr>
          <w:t>);</w:t>
        </w:r>
        <w:proofErr w:type="gramEnd"/>
      </w:ins>
    </w:p>
    <w:p w14:paraId="4D6B2D45" w14:textId="77777777" w:rsidR="00DB24CA" w:rsidRDefault="00186BB4">
      <w:pPr>
        <w:numPr>
          <w:ilvl w:val="0"/>
          <w:numId w:val="6"/>
        </w:numPr>
        <w:spacing w:after="120" w:line="240" w:lineRule="auto"/>
        <w:rPr>
          <w:ins w:id="1349" w:author="Autor" w:date="2021-09-16T23:42:00Z"/>
          <w:rFonts w:eastAsia="Times New Roman" w:cs="Calibri"/>
          <w:color w:val="212121"/>
          <w:sz w:val="18"/>
          <w:szCs w:val="18"/>
        </w:rPr>
      </w:pPr>
      <w:ins w:id="1350" w:author="Autor" w:date="2021-09-16T23:42:00Z">
        <w:r>
          <w:rPr>
            <w:rFonts w:eastAsia="Times New Roman" w:cs="Calibri"/>
            <w:color w:val="212121"/>
            <w:sz w:val="18"/>
            <w:szCs w:val="18"/>
          </w:rPr>
          <w:t xml:space="preserve">Users (e.g., customers, clients, patients, visitors, etc.) and other data subjects that are users of data exporter's </w:t>
        </w:r>
        <w:proofErr w:type="gramStart"/>
        <w:r>
          <w:rPr>
            <w:rFonts w:eastAsia="Times New Roman" w:cs="Calibri"/>
            <w:color w:val="212121"/>
            <w:sz w:val="18"/>
            <w:szCs w:val="18"/>
          </w:rPr>
          <w:t>services;</w:t>
        </w:r>
        <w:proofErr w:type="gramEnd"/>
      </w:ins>
    </w:p>
    <w:p w14:paraId="4D6B2D46" w14:textId="77777777" w:rsidR="00DB24CA" w:rsidRDefault="00186BB4">
      <w:pPr>
        <w:numPr>
          <w:ilvl w:val="0"/>
          <w:numId w:val="6"/>
        </w:numPr>
        <w:spacing w:after="120" w:line="240" w:lineRule="auto"/>
        <w:rPr>
          <w:ins w:id="1351" w:author="Autor" w:date="2021-09-16T23:42:00Z"/>
          <w:rFonts w:eastAsia="Times New Roman" w:cs="Calibri"/>
          <w:color w:val="212121"/>
          <w:sz w:val="18"/>
          <w:szCs w:val="18"/>
        </w:rPr>
      </w:pPr>
      <w:ins w:id="1352" w:author="Autor" w:date="2021-09-16T23:42:00Z">
        <w:r>
          <w:rPr>
            <w:rFonts w:eastAsia="Times New Roman" w:cs="Calibri"/>
            <w:color w:val="212121"/>
            <w:sz w:val="18"/>
            <w:szCs w:val="18"/>
          </w:rPr>
          <w:t xml:space="preserve">Partners, stakeholders or individuals who actively collaborate, communicate or otherwise interact with employees of the data exporter and/or use communication tools such as apps and websites provided by the data </w:t>
        </w:r>
        <w:proofErr w:type="gramStart"/>
        <w:r>
          <w:rPr>
            <w:rFonts w:eastAsia="Times New Roman" w:cs="Calibri"/>
            <w:color w:val="212121"/>
            <w:sz w:val="18"/>
            <w:szCs w:val="18"/>
          </w:rPr>
          <w:t>exporter;</w:t>
        </w:r>
        <w:proofErr w:type="gramEnd"/>
      </w:ins>
    </w:p>
    <w:p w14:paraId="4D6B2D47" w14:textId="77777777" w:rsidR="00DB24CA" w:rsidRDefault="00186BB4">
      <w:pPr>
        <w:numPr>
          <w:ilvl w:val="0"/>
          <w:numId w:val="6"/>
        </w:numPr>
        <w:spacing w:after="120" w:line="240" w:lineRule="auto"/>
        <w:rPr>
          <w:ins w:id="1353" w:author="Autor" w:date="2021-09-16T23:42:00Z"/>
          <w:rFonts w:eastAsia="Times New Roman" w:cs="Calibri"/>
          <w:color w:val="212121"/>
          <w:sz w:val="18"/>
          <w:szCs w:val="18"/>
        </w:rPr>
      </w:pPr>
      <w:ins w:id="1354" w:author="Autor" w:date="2021-09-16T23:42:00Z">
        <w:r>
          <w:rPr>
            <w:rFonts w:eastAsia="Times New Roman" w:cs="Calibri"/>
            <w:color w:val="212121"/>
            <w:sz w:val="18"/>
            <w:szCs w:val="18"/>
          </w:rPr>
          <w:t>Stakeholders or individuals who passively interact with data exporter (e.g., because they are the subject of an investigation, research or mentioned in documents or correspondence from or to the data exporter</w:t>
        </w:r>
        <w:proofErr w:type="gramStart"/>
        <w:r>
          <w:rPr>
            <w:rFonts w:eastAsia="Times New Roman" w:cs="Calibri"/>
            <w:color w:val="212121"/>
            <w:sz w:val="18"/>
            <w:szCs w:val="18"/>
          </w:rPr>
          <w:t>);</w:t>
        </w:r>
        <w:proofErr w:type="gramEnd"/>
      </w:ins>
    </w:p>
    <w:p w14:paraId="4D6B2D48" w14:textId="77777777" w:rsidR="00DB24CA" w:rsidRDefault="00186BB4">
      <w:pPr>
        <w:numPr>
          <w:ilvl w:val="0"/>
          <w:numId w:val="6"/>
        </w:numPr>
        <w:spacing w:after="120" w:line="240" w:lineRule="auto"/>
        <w:rPr>
          <w:ins w:id="1355" w:author="Autor" w:date="2021-09-16T23:42:00Z"/>
          <w:rFonts w:eastAsia="Times New Roman" w:cs="Calibri"/>
          <w:color w:val="212121"/>
          <w:sz w:val="18"/>
          <w:szCs w:val="18"/>
        </w:rPr>
      </w:pPr>
      <w:ins w:id="1356" w:author="Autor" w:date="2021-09-16T23:42:00Z">
        <w:r>
          <w:rPr>
            <w:rFonts w:eastAsia="Times New Roman" w:cs="Calibri"/>
            <w:color w:val="212121"/>
            <w:sz w:val="18"/>
            <w:szCs w:val="18"/>
          </w:rPr>
          <w:t>Minors; or</w:t>
        </w:r>
      </w:ins>
    </w:p>
    <w:p w14:paraId="4D6B2D49" w14:textId="77777777" w:rsidR="00DB24CA" w:rsidRDefault="00186BB4">
      <w:pPr>
        <w:numPr>
          <w:ilvl w:val="0"/>
          <w:numId w:val="6"/>
        </w:numPr>
        <w:spacing w:after="120" w:line="240" w:lineRule="auto"/>
        <w:rPr>
          <w:ins w:id="1357" w:author="Autor" w:date="2021-09-16T23:42:00Z"/>
          <w:rFonts w:eastAsia="Times New Roman" w:cs="Calibri"/>
          <w:color w:val="212121"/>
          <w:sz w:val="18"/>
          <w:szCs w:val="18"/>
        </w:rPr>
      </w:pPr>
      <w:ins w:id="1358" w:author="Autor" w:date="2021-09-16T23:42:00Z">
        <w:r>
          <w:rPr>
            <w:rFonts w:eastAsia="Times New Roman" w:cs="Calibri"/>
            <w:color w:val="212121"/>
            <w:sz w:val="18"/>
            <w:szCs w:val="18"/>
          </w:rPr>
          <w:t>Professionals with professional privilege (e.g., doctors, lawyers, notaries, religious workers, etc.).</w:t>
        </w:r>
      </w:ins>
    </w:p>
    <w:p w14:paraId="4D6B2D4A" w14:textId="77777777" w:rsidR="00DB24CA" w:rsidRDefault="00186BB4">
      <w:pPr>
        <w:pStyle w:val="ProductList-Body"/>
        <w:spacing w:after="120"/>
        <w:rPr>
          <w:ins w:id="1359" w:author="Autor" w:date="2021-09-16T23:42:00Z"/>
        </w:rPr>
      </w:pPr>
      <w:ins w:id="1360" w:author="Autor" w:date="2021-09-16T23:42:00Z">
        <w:r>
          <w:rPr>
            <w:b/>
          </w:rPr>
          <w:t>Categories of data</w:t>
        </w:r>
        <w:r>
          <w:t xml:space="preserve">: The personal data that is included in e-mail, </w:t>
        </w:r>
        <w:proofErr w:type="gramStart"/>
        <w:r>
          <w:t>documents</w:t>
        </w:r>
        <w:proofErr w:type="gramEnd"/>
        <w:r>
          <w:t xml:space="preserve"> and other data in an electronic form in the context of the Products and Services. </w:t>
        </w:r>
        <w:r>
          <w:rPr>
            <w:rFonts w:eastAsia="Times New Roman" w:cs="Calibri"/>
            <w:color w:val="212121"/>
            <w:szCs w:val="18"/>
          </w:rPr>
          <w:t xml:space="preserve"> Microsoft acknowledges that, depending on Customer’s use of the Products and Services, Customer may elect to include personal data from any of the following categories in the personal data:</w:t>
        </w:r>
      </w:ins>
    </w:p>
    <w:p w14:paraId="4D6B2D4B" w14:textId="77777777" w:rsidR="00DB24CA" w:rsidRDefault="00186BB4">
      <w:pPr>
        <w:pStyle w:val="Listenabsatz"/>
        <w:numPr>
          <w:ilvl w:val="0"/>
          <w:numId w:val="7"/>
        </w:numPr>
        <w:spacing w:after="120" w:line="240" w:lineRule="auto"/>
        <w:rPr>
          <w:ins w:id="1361" w:author="Autor" w:date="2021-09-16T23:42:00Z"/>
          <w:rFonts w:eastAsia="Times New Roman" w:cs="Calibri"/>
          <w:color w:val="212121"/>
          <w:sz w:val="18"/>
          <w:szCs w:val="18"/>
        </w:rPr>
      </w:pPr>
      <w:ins w:id="1362" w:author="Autor" w:date="2021-09-16T23:42:00Z">
        <w:r>
          <w:rPr>
            <w:rFonts w:eastAsia="Times New Roman" w:cs="Calibri"/>
            <w:color w:val="212121"/>
            <w:sz w:val="18"/>
            <w:szCs w:val="18"/>
          </w:rPr>
          <w:t xml:space="preserve">Basic personal data (for example place of birth, street name and house number (address), postal code, city of residence, country of residence, mobile phone number, first name, last name, initials, email address, gender, date of birth), including basic personal data about family members and </w:t>
        </w:r>
        <w:proofErr w:type="gramStart"/>
        <w:r>
          <w:rPr>
            <w:rFonts w:eastAsia="Times New Roman" w:cs="Calibri"/>
            <w:color w:val="212121"/>
            <w:sz w:val="18"/>
            <w:szCs w:val="18"/>
          </w:rPr>
          <w:t>children;</w:t>
        </w:r>
        <w:proofErr w:type="gramEnd"/>
      </w:ins>
    </w:p>
    <w:p w14:paraId="4D6B2D4C" w14:textId="77777777" w:rsidR="00DB24CA" w:rsidRDefault="00186BB4">
      <w:pPr>
        <w:pStyle w:val="Listenabsatz"/>
        <w:numPr>
          <w:ilvl w:val="0"/>
          <w:numId w:val="7"/>
        </w:numPr>
        <w:spacing w:after="120" w:line="240" w:lineRule="auto"/>
        <w:rPr>
          <w:ins w:id="1363" w:author="Autor" w:date="2021-09-16T23:42:00Z"/>
          <w:rFonts w:eastAsia="Times New Roman" w:cs="Calibri"/>
          <w:color w:val="212121"/>
          <w:sz w:val="18"/>
          <w:szCs w:val="18"/>
        </w:rPr>
      </w:pPr>
      <w:ins w:id="1364" w:author="Autor" w:date="2021-09-16T23:42:00Z">
        <w:r>
          <w:rPr>
            <w:rFonts w:eastAsia="Times New Roman" w:cs="Calibri"/>
            <w:color w:val="212121"/>
            <w:sz w:val="18"/>
            <w:szCs w:val="18"/>
          </w:rPr>
          <w:t xml:space="preserve">Authentication data (for example </w:t>
        </w:r>
        <w:proofErr w:type="gramStart"/>
        <w:r>
          <w:rPr>
            <w:rFonts w:eastAsia="Times New Roman" w:cs="Calibri"/>
            <w:color w:val="212121"/>
            <w:sz w:val="18"/>
            <w:szCs w:val="18"/>
          </w:rPr>
          <w:t>user name</w:t>
        </w:r>
        <w:proofErr w:type="gramEnd"/>
        <w:r>
          <w:rPr>
            <w:rFonts w:eastAsia="Times New Roman" w:cs="Calibri"/>
            <w:color w:val="212121"/>
            <w:sz w:val="18"/>
            <w:szCs w:val="18"/>
          </w:rPr>
          <w:t>, password or PIN code, security question, audit trail);</w:t>
        </w:r>
      </w:ins>
    </w:p>
    <w:p w14:paraId="4D6B2D4D" w14:textId="77777777" w:rsidR="00DB24CA" w:rsidRDefault="00186BB4">
      <w:pPr>
        <w:pStyle w:val="Listenabsatz"/>
        <w:numPr>
          <w:ilvl w:val="0"/>
          <w:numId w:val="7"/>
        </w:numPr>
        <w:spacing w:after="120" w:line="240" w:lineRule="auto"/>
        <w:rPr>
          <w:ins w:id="1365" w:author="Autor" w:date="2021-09-16T23:42:00Z"/>
          <w:rFonts w:eastAsia="Times New Roman" w:cs="Calibri"/>
          <w:color w:val="212121"/>
          <w:sz w:val="18"/>
          <w:szCs w:val="18"/>
        </w:rPr>
      </w:pPr>
      <w:ins w:id="1366" w:author="Autor" w:date="2021-09-16T23:42:00Z">
        <w:r>
          <w:rPr>
            <w:rFonts w:eastAsia="Times New Roman" w:cs="Calibri"/>
            <w:color w:val="212121"/>
            <w:sz w:val="18"/>
            <w:szCs w:val="18"/>
          </w:rPr>
          <w:t>Contact information (for example addresses, email, phone numbers, social media identifiers; emergency contact details</w:t>
        </w:r>
        <w:proofErr w:type="gramStart"/>
        <w:r>
          <w:rPr>
            <w:rFonts w:eastAsia="Times New Roman" w:cs="Calibri"/>
            <w:color w:val="212121"/>
            <w:sz w:val="18"/>
            <w:szCs w:val="18"/>
          </w:rPr>
          <w:t>);</w:t>
        </w:r>
        <w:proofErr w:type="gramEnd"/>
      </w:ins>
    </w:p>
    <w:p w14:paraId="4D6B2D4E" w14:textId="77777777" w:rsidR="00DB24CA" w:rsidRDefault="00186BB4">
      <w:pPr>
        <w:pStyle w:val="Listenabsatz"/>
        <w:numPr>
          <w:ilvl w:val="0"/>
          <w:numId w:val="7"/>
        </w:numPr>
        <w:spacing w:after="120" w:line="240" w:lineRule="auto"/>
        <w:rPr>
          <w:ins w:id="1367" w:author="Autor" w:date="2021-09-16T23:42:00Z"/>
          <w:rFonts w:eastAsia="Times New Roman" w:cs="Calibri"/>
          <w:color w:val="212121"/>
          <w:sz w:val="18"/>
          <w:szCs w:val="18"/>
        </w:rPr>
      </w:pPr>
      <w:ins w:id="1368" w:author="Autor" w:date="2021-09-16T23:42:00Z">
        <w:r>
          <w:rPr>
            <w:rFonts w:eastAsia="Times New Roman" w:cs="Calibri"/>
            <w:color w:val="212121"/>
            <w:sz w:val="18"/>
            <w:szCs w:val="18"/>
          </w:rPr>
          <w: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t>
        </w:r>
        <w:proofErr w:type="gramStart"/>
        <w:r>
          <w:rPr>
            <w:rFonts w:eastAsia="Times New Roman" w:cs="Calibri"/>
            <w:color w:val="212121"/>
            <w:sz w:val="18"/>
            <w:szCs w:val="18"/>
          </w:rPr>
          <w:t>);</w:t>
        </w:r>
        <w:proofErr w:type="gramEnd"/>
      </w:ins>
    </w:p>
    <w:p w14:paraId="4D6B2D4F" w14:textId="77777777" w:rsidR="00DB24CA" w:rsidRDefault="00186BB4">
      <w:pPr>
        <w:pStyle w:val="Listenabsatz"/>
        <w:numPr>
          <w:ilvl w:val="0"/>
          <w:numId w:val="7"/>
        </w:numPr>
        <w:spacing w:after="120" w:line="240" w:lineRule="auto"/>
        <w:rPr>
          <w:ins w:id="1369" w:author="Autor" w:date="2021-09-16T23:42:00Z"/>
          <w:rFonts w:eastAsia="Times New Roman" w:cs="Calibri"/>
          <w:color w:val="212121"/>
          <w:sz w:val="18"/>
          <w:szCs w:val="18"/>
        </w:rPr>
      </w:pPr>
      <w:ins w:id="1370" w:author="Autor" w:date="2021-09-16T23:42:00Z">
        <w:r>
          <w:rPr>
            <w:rFonts w:eastAsia="Times New Roman" w:cs="Calibri"/>
            <w:color w:val="212121"/>
            <w:sz w:val="18"/>
            <w:szCs w:val="18"/>
          </w:rPr>
          <w:t xml:space="preserve">Pseudonymous </w:t>
        </w:r>
        <w:proofErr w:type="gramStart"/>
        <w:r>
          <w:rPr>
            <w:rFonts w:eastAsia="Times New Roman" w:cs="Calibri"/>
            <w:color w:val="212121"/>
            <w:sz w:val="18"/>
            <w:szCs w:val="18"/>
          </w:rPr>
          <w:t>identifiers;</w:t>
        </w:r>
        <w:proofErr w:type="gramEnd"/>
        <w:r>
          <w:rPr>
            <w:rFonts w:eastAsia="Times New Roman" w:cs="Calibri"/>
            <w:color w:val="212121"/>
            <w:sz w:val="18"/>
            <w:szCs w:val="18"/>
          </w:rPr>
          <w:t xml:space="preserve"> </w:t>
        </w:r>
      </w:ins>
    </w:p>
    <w:p w14:paraId="4D6B2D50" w14:textId="77777777" w:rsidR="00DB24CA" w:rsidRDefault="00186BB4">
      <w:pPr>
        <w:pStyle w:val="Listenabsatz"/>
        <w:numPr>
          <w:ilvl w:val="0"/>
          <w:numId w:val="7"/>
        </w:numPr>
        <w:spacing w:after="120" w:line="240" w:lineRule="auto"/>
        <w:rPr>
          <w:ins w:id="1371" w:author="Autor" w:date="2021-09-16T23:42:00Z"/>
          <w:rFonts w:eastAsia="Times New Roman" w:cs="Calibri"/>
          <w:color w:val="212121"/>
          <w:sz w:val="18"/>
          <w:szCs w:val="18"/>
        </w:rPr>
      </w:pPr>
      <w:ins w:id="1372" w:author="Autor" w:date="2021-09-16T23:42:00Z">
        <w:r>
          <w:rPr>
            <w:rFonts w:eastAsia="Times New Roman" w:cs="Calibri"/>
            <w:color w:val="212121"/>
            <w:sz w:val="18"/>
            <w:szCs w:val="18"/>
          </w:rPr>
          <w:t>Financial and insurance information (for example insurance number, bank account name and number, credit card name and number, invoice number, income, type of assurance, payment behavior, creditworthiness</w:t>
        </w:r>
        <w:proofErr w:type="gramStart"/>
        <w:r>
          <w:rPr>
            <w:rFonts w:eastAsia="Times New Roman" w:cs="Calibri"/>
            <w:color w:val="212121"/>
            <w:sz w:val="18"/>
            <w:szCs w:val="18"/>
          </w:rPr>
          <w:t>);</w:t>
        </w:r>
        <w:proofErr w:type="gramEnd"/>
      </w:ins>
    </w:p>
    <w:p w14:paraId="4D6B2D51" w14:textId="77777777" w:rsidR="00DB24CA" w:rsidRDefault="00186BB4">
      <w:pPr>
        <w:pStyle w:val="Listenabsatz"/>
        <w:numPr>
          <w:ilvl w:val="0"/>
          <w:numId w:val="7"/>
        </w:numPr>
        <w:spacing w:after="120" w:line="240" w:lineRule="auto"/>
        <w:rPr>
          <w:ins w:id="1373" w:author="Autor" w:date="2021-09-16T23:42:00Z"/>
          <w:rFonts w:eastAsia="Times New Roman" w:cs="Calibri"/>
          <w:color w:val="212121"/>
          <w:sz w:val="18"/>
          <w:szCs w:val="18"/>
        </w:rPr>
      </w:pPr>
      <w:ins w:id="1374" w:author="Autor" w:date="2021-09-16T23:42:00Z">
        <w:r>
          <w:rPr>
            <w:rFonts w:eastAsia="Times New Roman" w:cs="Calibri"/>
            <w:color w:val="212121"/>
            <w:sz w:val="18"/>
            <w:szCs w:val="18"/>
          </w:rPr>
          <w:t>Commercial Information (for example history of purchases, special offers, subscription information, payment history</w:t>
        </w:r>
        <w:proofErr w:type="gramStart"/>
        <w:r>
          <w:rPr>
            <w:rFonts w:eastAsia="Times New Roman" w:cs="Calibri"/>
            <w:color w:val="212121"/>
            <w:sz w:val="18"/>
            <w:szCs w:val="18"/>
          </w:rPr>
          <w:t>);</w:t>
        </w:r>
        <w:proofErr w:type="gramEnd"/>
      </w:ins>
    </w:p>
    <w:p w14:paraId="4D6B2D52" w14:textId="77777777" w:rsidR="00DB24CA" w:rsidRDefault="00186BB4">
      <w:pPr>
        <w:pStyle w:val="Listenabsatz"/>
        <w:numPr>
          <w:ilvl w:val="0"/>
          <w:numId w:val="7"/>
        </w:numPr>
        <w:spacing w:after="120" w:line="240" w:lineRule="auto"/>
        <w:rPr>
          <w:ins w:id="1375" w:author="Autor" w:date="2021-09-16T23:42:00Z"/>
          <w:rFonts w:eastAsia="Times New Roman" w:cs="Calibri"/>
          <w:color w:val="212121"/>
          <w:sz w:val="18"/>
          <w:szCs w:val="18"/>
        </w:rPr>
      </w:pPr>
      <w:ins w:id="1376" w:author="Autor" w:date="2021-09-16T23:42:00Z">
        <w:r>
          <w:rPr>
            <w:rFonts w:eastAsia="Times New Roman" w:cs="Calibri"/>
            <w:color w:val="212121"/>
            <w:sz w:val="18"/>
            <w:szCs w:val="18"/>
          </w:rPr>
          <w:t>Biometric Information (for example DNA, fingerprints and iris scans</w:t>
        </w:r>
        <w:proofErr w:type="gramStart"/>
        <w:r>
          <w:rPr>
            <w:rFonts w:eastAsia="Times New Roman" w:cs="Calibri"/>
            <w:color w:val="212121"/>
            <w:sz w:val="18"/>
            <w:szCs w:val="18"/>
          </w:rPr>
          <w:t>);</w:t>
        </w:r>
        <w:proofErr w:type="gramEnd"/>
        <w:r>
          <w:rPr>
            <w:rFonts w:eastAsia="Times New Roman" w:cs="Calibri"/>
            <w:color w:val="212121"/>
            <w:sz w:val="18"/>
            <w:szCs w:val="18"/>
          </w:rPr>
          <w:t xml:space="preserve"> </w:t>
        </w:r>
      </w:ins>
    </w:p>
    <w:p w14:paraId="4D6B2D53" w14:textId="77777777" w:rsidR="00DB24CA" w:rsidRDefault="00186BB4">
      <w:pPr>
        <w:pStyle w:val="Listenabsatz"/>
        <w:numPr>
          <w:ilvl w:val="0"/>
          <w:numId w:val="7"/>
        </w:numPr>
        <w:spacing w:after="120" w:line="240" w:lineRule="auto"/>
        <w:rPr>
          <w:ins w:id="1377" w:author="Autor" w:date="2021-09-16T23:42:00Z"/>
          <w:rFonts w:eastAsia="Times New Roman" w:cs="Calibri"/>
          <w:color w:val="212121"/>
          <w:sz w:val="18"/>
          <w:szCs w:val="18"/>
        </w:rPr>
      </w:pPr>
      <w:ins w:id="1378" w:author="Autor" w:date="2021-09-16T23:42:00Z">
        <w:r>
          <w:rPr>
            <w:rFonts w:eastAsia="Times New Roman" w:cs="Calibri"/>
            <w:color w:val="212121"/>
            <w:sz w:val="18"/>
            <w:szCs w:val="18"/>
          </w:rPr>
          <w:t xml:space="preserve">Location data (for example, Cell ID, geo-location network data, location by start call/end of the call. Location data derived from use of </w:t>
        </w:r>
        <w:proofErr w:type="spellStart"/>
        <w:r>
          <w:rPr>
            <w:rFonts w:eastAsia="Times New Roman" w:cs="Calibri"/>
            <w:color w:val="212121"/>
            <w:sz w:val="18"/>
            <w:szCs w:val="18"/>
          </w:rPr>
          <w:t>wifi</w:t>
        </w:r>
        <w:proofErr w:type="spellEnd"/>
        <w:r>
          <w:rPr>
            <w:rFonts w:eastAsia="Times New Roman" w:cs="Calibri"/>
            <w:color w:val="212121"/>
            <w:sz w:val="18"/>
            <w:szCs w:val="18"/>
          </w:rPr>
          <w:t xml:space="preserve"> access points</w:t>
        </w:r>
        <w:proofErr w:type="gramStart"/>
        <w:r>
          <w:rPr>
            <w:rFonts w:eastAsia="Times New Roman" w:cs="Calibri"/>
            <w:color w:val="212121"/>
            <w:sz w:val="18"/>
            <w:szCs w:val="18"/>
          </w:rPr>
          <w:t>);</w:t>
        </w:r>
        <w:proofErr w:type="gramEnd"/>
      </w:ins>
    </w:p>
    <w:p w14:paraId="4D6B2D54" w14:textId="77777777" w:rsidR="00DB24CA" w:rsidRDefault="00186BB4">
      <w:pPr>
        <w:pStyle w:val="Listenabsatz"/>
        <w:numPr>
          <w:ilvl w:val="0"/>
          <w:numId w:val="7"/>
        </w:numPr>
        <w:spacing w:after="120" w:line="240" w:lineRule="auto"/>
        <w:rPr>
          <w:ins w:id="1379" w:author="Autor" w:date="2021-09-16T23:42:00Z"/>
          <w:rFonts w:eastAsia="Times New Roman" w:cs="Calibri"/>
          <w:color w:val="212121"/>
          <w:sz w:val="18"/>
          <w:szCs w:val="18"/>
        </w:rPr>
      </w:pPr>
      <w:ins w:id="1380" w:author="Autor" w:date="2021-09-16T23:42:00Z">
        <w:r>
          <w:rPr>
            <w:rFonts w:eastAsia="Times New Roman" w:cs="Calibri"/>
            <w:color w:val="212121"/>
            <w:sz w:val="18"/>
            <w:szCs w:val="18"/>
          </w:rPr>
          <w:t xml:space="preserve">Photos, video and </w:t>
        </w:r>
        <w:proofErr w:type="gramStart"/>
        <w:r>
          <w:rPr>
            <w:rFonts w:eastAsia="Times New Roman" w:cs="Calibri"/>
            <w:color w:val="212121"/>
            <w:sz w:val="18"/>
            <w:szCs w:val="18"/>
          </w:rPr>
          <w:t>audio;</w:t>
        </w:r>
        <w:proofErr w:type="gramEnd"/>
      </w:ins>
    </w:p>
    <w:p w14:paraId="4D6B2D55" w14:textId="77777777" w:rsidR="00DB24CA" w:rsidRDefault="00186BB4">
      <w:pPr>
        <w:pStyle w:val="Listenabsatz"/>
        <w:numPr>
          <w:ilvl w:val="0"/>
          <w:numId w:val="7"/>
        </w:numPr>
        <w:spacing w:after="120" w:line="240" w:lineRule="auto"/>
        <w:rPr>
          <w:ins w:id="1381" w:author="Autor" w:date="2021-09-16T23:42:00Z"/>
          <w:rFonts w:eastAsia="Times New Roman" w:cs="Calibri"/>
          <w:color w:val="212121"/>
          <w:sz w:val="18"/>
          <w:szCs w:val="18"/>
        </w:rPr>
      </w:pPr>
      <w:ins w:id="1382" w:author="Autor" w:date="2021-09-16T23:42:00Z">
        <w:r>
          <w:rPr>
            <w:rFonts w:eastAsia="Times New Roman" w:cs="Calibri"/>
            <w:color w:val="212121"/>
            <w:sz w:val="18"/>
            <w:szCs w:val="18"/>
          </w:rPr>
          <w:t>Internet activity (for example browsing history, search history, reading, television viewing, radio listening activities</w:t>
        </w:r>
        <w:proofErr w:type="gramStart"/>
        <w:r>
          <w:rPr>
            <w:rFonts w:eastAsia="Times New Roman" w:cs="Calibri"/>
            <w:color w:val="212121"/>
            <w:sz w:val="18"/>
            <w:szCs w:val="18"/>
          </w:rPr>
          <w:t>);</w:t>
        </w:r>
        <w:proofErr w:type="gramEnd"/>
      </w:ins>
    </w:p>
    <w:p w14:paraId="4D6B2D56" w14:textId="77777777" w:rsidR="00DB24CA" w:rsidRDefault="00186BB4">
      <w:pPr>
        <w:pStyle w:val="Listenabsatz"/>
        <w:numPr>
          <w:ilvl w:val="0"/>
          <w:numId w:val="7"/>
        </w:numPr>
        <w:spacing w:after="120" w:line="240" w:lineRule="auto"/>
        <w:rPr>
          <w:ins w:id="1383" w:author="Autor" w:date="2021-09-16T23:42:00Z"/>
          <w:rFonts w:eastAsia="Times New Roman" w:cs="Calibri"/>
          <w:color w:val="212121"/>
          <w:sz w:val="18"/>
          <w:szCs w:val="18"/>
        </w:rPr>
      </w:pPr>
      <w:ins w:id="1384" w:author="Autor" w:date="2021-09-16T23:42:00Z">
        <w:r>
          <w:rPr>
            <w:rFonts w:eastAsia="Times New Roman" w:cs="Calibri"/>
            <w:color w:val="212121"/>
            <w:sz w:val="18"/>
            <w:szCs w:val="18"/>
          </w:rPr>
          <w:t>Device identification (for example IMEI-number, SIM card number, MAC address</w:t>
        </w:r>
        <w:proofErr w:type="gramStart"/>
        <w:r>
          <w:rPr>
            <w:rFonts w:eastAsia="Times New Roman" w:cs="Calibri"/>
            <w:color w:val="212121"/>
            <w:sz w:val="18"/>
            <w:szCs w:val="18"/>
          </w:rPr>
          <w:t>);</w:t>
        </w:r>
        <w:proofErr w:type="gramEnd"/>
      </w:ins>
    </w:p>
    <w:p w14:paraId="4D6B2D57" w14:textId="77777777" w:rsidR="00DB24CA" w:rsidRDefault="00186BB4">
      <w:pPr>
        <w:pStyle w:val="Listenabsatz"/>
        <w:numPr>
          <w:ilvl w:val="0"/>
          <w:numId w:val="7"/>
        </w:numPr>
        <w:spacing w:after="120" w:line="240" w:lineRule="auto"/>
        <w:rPr>
          <w:ins w:id="1385" w:author="Autor" w:date="2021-09-16T23:42:00Z"/>
          <w:rFonts w:eastAsia="Times New Roman" w:cs="Calibri"/>
          <w:color w:val="212121"/>
          <w:sz w:val="18"/>
          <w:szCs w:val="18"/>
        </w:rPr>
      </w:pPr>
      <w:ins w:id="1386" w:author="Autor" w:date="2021-09-16T23:42:00Z">
        <w:r>
          <w:rPr>
            <w:rFonts w:eastAsia="Times New Roman" w:cs="Calibri"/>
            <w:color w:val="212121"/>
            <w:sz w:val="18"/>
            <w:szCs w:val="18"/>
          </w:rPr>
          <w:t>Profiling (for example based on observed criminal or anti-social behavior or pseudonymous profiles based on visited URLs, click streams, browsing logs, IP-addresses, domains, apps installed, or profiles based on marketing preferences</w:t>
        </w:r>
        <w:proofErr w:type="gramStart"/>
        <w:r>
          <w:rPr>
            <w:rFonts w:eastAsia="Times New Roman" w:cs="Calibri"/>
            <w:color w:val="212121"/>
            <w:sz w:val="18"/>
            <w:szCs w:val="18"/>
          </w:rPr>
          <w:t>);</w:t>
        </w:r>
        <w:proofErr w:type="gramEnd"/>
      </w:ins>
    </w:p>
    <w:p w14:paraId="4D6B2D58" w14:textId="77777777" w:rsidR="00DB24CA" w:rsidRDefault="00186BB4">
      <w:pPr>
        <w:pStyle w:val="Listenabsatz"/>
        <w:numPr>
          <w:ilvl w:val="0"/>
          <w:numId w:val="7"/>
        </w:numPr>
        <w:spacing w:after="120" w:line="240" w:lineRule="auto"/>
        <w:rPr>
          <w:ins w:id="1387" w:author="Autor" w:date="2021-09-16T23:42:00Z"/>
          <w:rFonts w:eastAsia="Times New Roman" w:cs="Calibri"/>
          <w:color w:val="212121"/>
          <w:sz w:val="18"/>
          <w:szCs w:val="18"/>
        </w:rPr>
      </w:pPr>
      <w:ins w:id="1388" w:author="Autor" w:date="2021-09-16T23:42:00Z">
        <w:r>
          <w:rPr>
            <w:rFonts w:eastAsia="Times New Roman" w:cs="Calibri"/>
            <w:color w:val="212121"/>
            <w:sz w:val="18"/>
            <w:szCs w:val="18"/>
          </w:rPr>
          <w: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t>
        </w:r>
        <w:proofErr w:type="gramStart"/>
        <w:r>
          <w:rPr>
            <w:rFonts w:eastAsia="Times New Roman" w:cs="Calibri"/>
            <w:color w:val="212121"/>
            <w:sz w:val="18"/>
            <w:szCs w:val="18"/>
          </w:rPr>
          <w:t>);</w:t>
        </w:r>
        <w:proofErr w:type="gramEnd"/>
      </w:ins>
    </w:p>
    <w:p w14:paraId="4D6B2D59" w14:textId="77777777" w:rsidR="00DB24CA" w:rsidRDefault="00186BB4">
      <w:pPr>
        <w:pStyle w:val="Listenabsatz"/>
        <w:numPr>
          <w:ilvl w:val="0"/>
          <w:numId w:val="7"/>
        </w:numPr>
        <w:spacing w:after="120" w:line="240" w:lineRule="auto"/>
        <w:rPr>
          <w:ins w:id="1389" w:author="Autor" w:date="2021-09-16T23:42:00Z"/>
          <w:rFonts w:eastAsia="Times New Roman" w:cs="Calibri"/>
          <w:color w:val="212121"/>
          <w:sz w:val="18"/>
          <w:szCs w:val="18"/>
        </w:rPr>
      </w:pPr>
      <w:ins w:id="1390" w:author="Autor" w:date="2021-09-16T23:42:00Z">
        <w:r>
          <w:rPr>
            <w:rFonts w:eastAsia="Times New Roman" w:cs="Calibri"/>
            <w:color w:val="212121"/>
            <w:sz w:val="18"/>
            <w:szCs w:val="18"/>
          </w:rPr>
          <w:t>Education data (for example education history, current education, grades and results, highest degree achieved, learning disability</w:t>
        </w:r>
        <w:proofErr w:type="gramStart"/>
        <w:r>
          <w:rPr>
            <w:rFonts w:eastAsia="Times New Roman" w:cs="Calibri"/>
            <w:color w:val="212121"/>
            <w:sz w:val="18"/>
            <w:szCs w:val="18"/>
          </w:rPr>
          <w:t>);</w:t>
        </w:r>
        <w:proofErr w:type="gramEnd"/>
      </w:ins>
    </w:p>
    <w:p w14:paraId="4D6B2D5A" w14:textId="77777777" w:rsidR="00DB24CA" w:rsidRDefault="00186BB4">
      <w:pPr>
        <w:pStyle w:val="Listenabsatz"/>
        <w:numPr>
          <w:ilvl w:val="0"/>
          <w:numId w:val="7"/>
        </w:numPr>
        <w:spacing w:after="120" w:line="240" w:lineRule="auto"/>
        <w:rPr>
          <w:ins w:id="1391" w:author="Autor" w:date="2021-09-16T23:42:00Z"/>
          <w:rFonts w:eastAsia="Times New Roman" w:cs="Calibri"/>
          <w:color w:val="212121"/>
          <w:sz w:val="18"/>
          <w:szCs w:val="18"/>
        </w:rPr>
      </w:pPr>
      <w:ins w:id="1392" w:author="Autor" w:date="2021-09-16T23:42:00Z">
        <w:r>
          <w:rPr>
            <w:rFonts w:eastAsia="Times New Roman" w:cs="Calibri"/>
            <w:color w:val="212121"/>
            <w:sz w:val="18"/>
            <w:szCs w:val="18"/>
          </w:rPr>
          <w:lastRenderedPageBreak/>
          <w:t>Citizenship and residency information (for example citizenship, naturalization status, marital status, nationality, immigration status, passport data, details of residency or work permit</w:t>
        </w:r>
        <w:proofErr w:type="gramStart"/>
        <w:r>
          <w:rPr>
            <w:rFonts w:eastAsia="Times New Roman" w:cs="Calibri"/>
            <w:color w:val="212121"/>
            <w:sz w:val="18"/>
            <w:szCs w:val="18"/>
          </w:rPr>
          <w:t>);</w:t>
        </w:r>
        <w:proofErr w:type="gramEnd"/>
        <w:r>
          <w:rPr>
            <w:rFonts w:eastAsia="Times New Roman" w:cs="Calibri"/>
            <w:color w:val="212121"/>
            <w:sz w:val="18"/>
            <w:szCs w:val="18"/>
          </w:rPr>
          <w:t xml:space="preserve"> </w:t>
        </w:r>
      </w:ins>
    </w:p>
    <w:p w14:paraId="4D6B2D5B" w14:textId="77777777" w:rsidR="00DB24CA" w:rsidRDefault="00186BB4">
      <w:pPr>
        <w:pStyle w:val="Listenabsatz"/>
        <w:numPr>
          <w:ilvl w:val="0"/>
          <w:numId w:val="7"/>
        </w:numPr>
        <w:spacing w:after="120" w:line="240" w:lineRule="auto"/>
        <w:rPr>
          <w:ins w:id="1393" w:author="Autor" w:date="2021-09-16T23:42:00Z"/>
          <w:rFonts w:eastAsia="Times New Roman" w:cs="Calibri"/>
          <w:color w:val="212121"/>
          <w:sz w:val="18"/>
          <w:szCs w:val="18"/>
        </w:rPr>
      </w:pPr>
      <w:ins w:id="1394" w:author="Autor" w:date="2021-09-16T23:42:00Z">
        <w:r>
          <w:rPr>
            <w:rFonts w:eastAsia="Times New Roman" w:cs="Calibri"/>
            <w:color w:val="212121"/>
            <w:sz w:val="18"/>
            <w:szCs w:val="18"/>
          </w:rPr>
          <w:t xml:space="preserve">Information processed for the performance of a task carried out in the public interest or in the exercise of an official </w:t>
        </w:r>
        <w:proofErr w:type="gramStart"/>
        <w:r>
          <w:rPr>
            <w:rFonts w:eastAsia="Times New Roman" w:cs="Calibri"/>
            <w:color w:val="212121"/>
            <w:sz w:val="18"/>
            <w:szCs w:val="18"/>
          </w:rPr>
          <w:t>authority;</w:t>
        </w:r>
        <w:proofErr w:type="gramEnd"/>
        <w:r>
          <w:rPr>
            <w:rFonts w:eastAsia="Times New Roman" w:cs="Calibri"/>
            <w:color w:val="212121"/>
            <w:sz w:val="18"/>
            <w:szCs w:val="18"/>
          </w:rPr>
          <w:t xml:space="preserve"> </w:t>
        </w:r>
      </w:ins>
    </w:p>
    <w:p w14:paraId="4D6B2D5C" w14:textId="77777777" w:rsidR="00DB24CA" w:rsidRDefault="00186BB4">
      <w:pPr>
        <w:pStyle w:val="Listenabsatz"/>
        <w:numPr>
          <w:ilvl w:val="0"/>
          <w:numId w:val="7"/>
        </w:numPr>
        <w:spacing w:after="120" w:line="240" w:lineRule="auto"/>
        <w:rPr>
          <w:ins w:id="1395" w:author="Autor" w:date="2021-09-16T23:42:00Z"/>
          <w:rFonts w:eastAsia="Times New Roman" w:cs="Calibri"/>
          <w:color w:val="212121"/>
          <w:sz w:val="18"/>
          <w:szCs w:val="18"/>
        </w:rPr>
      </w:pPr>
      <w:ins w:id="1396" w:author="Autor" w:date="2021-09-16T23:42:00Z">
        <w:r>
          <w:rPr>
            <w:rFonts w:eastAsia="Times New Roman" w:cs="Calibri"/>
            <w:color w:val="212121"/>
            <w:sz w:val="18"/>
            <w:szCs w:val="18"/>
          </w:rPr>
          <w: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t>
        </w:r>
      </w:ins>
    </w:p>
    <w:p w14:paraId="4D6B2D5D" w14:textId="77777777" w:rsidR="00DB24CA" w:rsidRDefault="00186BB4">
      <w:pPr>
        <w:pStyle w:val="Listenabsatz"/>
        <w:numPr>
          <w:ilvl w:val="0"/>
          <w:numId w:val="7"/>
        </w:numPr>
        <w:spacing w:after="120" w:line="240" w:lineRule="auto"/>
        <w:rPr>
          <w:ins w:id="1397" w:author="Autor" w:date="2021-09-16T23:42:00Z"/>
          <w:rFonts w:eastAsia="Times New Roman" w:cs="Calibri"/>
          <w:color w:val="212121"/>
          <w:sz w:val="18"/>
          <w:szCs w:val="18"/>
        </w:rPr>
      </w:pPr>
      <w:ins w:id="1398" w:author="Autor" w:date="2021-09-16T23:42:00Z">
        <w:r>
          <w:rPr>
            <w:rFonts w:eastAsia="Times New Roman" w:cs="Calibri"/>
            <w:color w:val="212121"/>
            <w:sz w:val="18"/>
            <w:szCs w:val="18"/>
          </w:rPr>
          <w:t>Any other personal data identified in Article 4 of the GDPR.</w:t>
        </w:r>
      </w:ins>
    </w:p>
    <w:p w14:paraId="4D6B2D5E" w14:textId="77777777" w:rsidR="00DB24CA" w:rsidRDefault="00DB24CA">
      <w:pPr>
        <w:pageBreakBefore/>
        <w:rPr>
          <w:ins w:id="1399" w:author="Autor" w:date="2021-09-16T23:42:00Z"/>
        </w:rPr>
      </w:pPr>
    </w:p>
    <w:p w14:paraId="4D6B2D5F" w14:textId="77777777" w:rsidR="00DB24CA" w:rsidRDefault="00186BB4">
      <w:pPr>
        <w:pStyle w:val="ProductList-SectionHeading"/>
        <w:spacing w:after="120"/>
        <w:outlineLvl w:val="0"/>
        <w:pPrChange w:id="1400" w:author="Autor" w:date="2021-09-16T23:42:00Z">
          <w:pPr>
            <w:keepNext/>
            <w:tabs>
              <w:tab w:val="left" w:pos="158"/>
            </w:tabs>
            <w:spacing w:after="120" w:line="240" w:lineRule="auto"/>
            <w:outlineLvl w:val="2"/>
          </w:pPr>
        </w:pPrChange>
      </w:pPr>
      <w:bookmarkStart w:id="1401" w:name="_Toc80192900"/>
      <w:ins w:id="1402" w:author="Autor" w:date="2021-09-16T23:42:00Z">
        <w:r>
          <w:t xml:space="preserve">Appendix C – </w:t>
        </w:r>
      </w:ins>
      <w:bookmarkStart w:id="1403" w:name="_Toc26972886"/>
      <w:r>
        <w:rPr>
          <w:rPrChange w:id="1404" w:author="Autor" w:date="2021-09-16T23:42:00Z">
            <w:rPr>
              <w:color w:val="00188F"/>
              <w:sz w:val="18"/>
            </w:rPr>
          </w:rPrChange>
        </w:rPr>
        <w:t xml:space="preserve">Additional </w:t>
      </w:r>
      <w:del w:id="1405" w:author="Autor" w:date="2021-09-16T23:42:00Z">
        <w:r>
          <w:rPr>
            <w:rFonts w:ascii="Calibri" w:hAnsi="Calibri"/>
            <w:color w:val="00188F"/>
            <w:sz w:val="18"/>
          </w:rPr>
          <w:delText>Terms for Support Data</w:delText>
        </w:r>
      </w:del>
      <w:bookmarkEnd w:id="1403"/>
      <w:ins w:id="1406" w:author="Autor" w:date="2021-09-16T23:42:00Z">
        <w:r>
          <w:t>Safeguards Addendum</w:t>
        </w:r>
      </w:ins>
      <w:bookmarkEnd w:id="1401"/>
    </w:p>
    <w:p w14:paraId="4D6B2D60" w14:textId="77777777" w:rsidR="00B075F7" w:rsidRDefault="00186BB4">
      <w:pPr>
        <w:keepNext/>
        <w:tabs>
          <w:tab w:val="left" w:pos="158"/>
        </w:tabs>
        <w:spacing w:after="120" w:line="240" w:lineRule="auto"/>
        <w:ind w:left="187"/>
        <w:outlineLvl w:val="2"/>
        <w:rPr>
          <w:del w:id="1407" w:author="Autor" w:date="2021-09-16T23:42:00Z"/>
          <w:b/>
          <w:color w:val="0072C6"/>
          <w:sz w:val="18"/>
        </w:rPr>
      </w:pPr>
      <w:bookmarkStart w:id="1408" w:name="_Toc26972887"/>
      <w:del w:id="1409" w:author="Autor" w:date="2021-09-16T23:42:00Z">
        <w:r>
          <w:rPr>
            <w:b/>
            <w:color w:val="0072C6"/>
            <w:sz w:val="18"/>
          </w:rPr>
          <w:delText>Security of Support Data</w:delText>
        </w:r>
        <w:bookmarkEnd w:id="1408"/>
      </w:del>
    </w:p>
    <w:p w14:paraId="4D6B2D61" w14:textId="77777777" w:rsidR="00B075F7" w:rsidRDefault="00186BB4">
      <w:pPr>
        <w:tabs>
          <w:tab w:val="left" w:pos="270"/>
        </w:tabs>
        <w:spacing w:after="120" w:line="240" w:lineRule="auto"/>
        <w:ind w:left="180"/>
        <w:rPr>
          <w:del w:id="1410" w:author="Autor" w:date="2021-09-16T23:42:00Z"/>
          <w:sz w:val="18"/>
        </w:rPr>
      </w:pPr>
      <w:del w:id="1411" w:author="Autor" w:date="2021-09-16T23:42:00Z">
        <w:r>
          <w:rPr>
            <w:sz w:val="18"/>
          </w:rPr>
          <w:delText>Microsoft will implement and maintain appropriate technical and organizational measures</w:delText>
        </w:r>
      </w:del>
      <w:ins w:id="1412" w:author="Autor" w:date="2021-09-16T23:42:00Z">
        <w:r>
          <w:t>By this Additional Safeguards Addendum</w:t>
        </w:r>
      </w:ins>
      <w:r>
        <w:rPr>
          <w:rPrChange w:id="1413" w:author="Autor" w:date="2021-09-16T23:42:00Z">
            <w:rPr>
              <w:sz w:val="18"/>
            </w:rPr>
          </w:rPrChange>
        </w:rPr>
        <w:t xml:space="preserve"> to </w:t>
      </w:r>
      <w:del w:id="1414" w:author="Autor" w:date="2021-09-16T23:42:00Z">
        <w:r>
          <w:rPr>
            <w:sz w:val="18"/>
          </w:rPr>
          <w:delText>protect Support Data. Those measures shall comply with the requirements set forth in ISO 27001, ISO 27002, and ISO 27018</w:delText>
        </w:r>
      </w:del>
    </w:p>
    <w:p w14:paraId="4D6B2D62" w14:textId="77777777" w:rsidR="00B075F7" w:rsidRDefault="00186BB4">
      <w:pPr>
        <w:keepNext/>
        <w:tabs>
          <w:tab w:val="left" w:pos="158"/>
        </w:tabs>
        <w:spacing w:after="120" w:line="240" w:lineRule="auto"/>
        <w:ind w:left="187"/>
        <w:outlineLvl w:val="2"/>
        <w:rPr>
          <w:del w:id="1415" w:author="Autor" w:date="2021-09-16T23:42:00Z"/>
          <w:b/>
          <w:color w:val="0072C6"/>
          <w:sz w:val="18"/>
        </w:rPr>
      </w:pPr>
      <w:bookmarkStart w:id="1416" w:name="_Toc26972888"/>
      <w:del w:id="1417" w:author="Autor" w:date="2021-09-16T23:42:00Z">
        <w:r>
          <w:rPr>
            <w:b/>
            <w:color w:val="0072C6"/>
            <w:sz w:val="18"/>
          </w:rPr>
          <w:delText>Educational Institutions</w:delText>
        </w:r>
        <w:bookmarkEnd w:id="1416"/>
      </w:del>
    </w:p>
    <w:p w14:paraId="4D6B2D63" w14:textId="77777777" w:rsidR="00B075F7" w:rsidRDefault="00186BB4">
      <w:pPr>
        <w:tabs>
          <w:tab w:val="left" w:pos="270"/>
        </w:tabs>
        <w:spacing w:after="120" w:line="240" w:lineRule="auto"/>
        <w:ind w:left="180"/>
        <w:rPr>
          <w:del w:id="1418" w:author="Autor" w:date="2021-09-16T23:42:00Z"/>
          <w:sz w:val="18"/>
        </w:rPr>
      </w:pPr>
      <w:del w:id="1419" w:author="Autor" w:date="2021-09-16T23:42:00Z">
        <w:r>
          <w:rPr>
            <w:sz w:val="18"/>
          </w:rPr>
          <w:delText xml:space="preserve">Microsoft’s acknowledgements and agreements and Customer’s responsibilities to obtain parental consent and convey notification set out in the “Educational Institutions” provision in the Data Protection Terms section of </w:delText>
        </w:r>
      </w:del>
      <w:r>
        <w:rPr>
          <w:rPrChange w:id="1420" w:author="Autor" w:date="2021-09-16T23:42:00Z">
            <w:rPr>
              <w:sz w:val="18"/>
            </w:rPr>
          </w:rPrChange>
        </w:rPr>
        <w:t xml:space="preserve">the DPA </w:t>
      </w:r>
      <w:del w:id="1421" w:author="Autor" w:date="2021-09-16T23:42:00Z">
        <w:r>
          <w:rPr>
            <w:sz w:val="18"/>
          </w:rPr>
          <w:delText>also apply with respect to Support Data.</w:delText>
        </w:r>
      </w:del>
    </w:p>
    <w:p w14:paraId="4D6B2D64" w14:textId="77777777" w:rsidR="00B075F7" w:rsidRDefault="00186BB4">
      <w:pPr>
        <w:tabs>
          <w:tab w:val="left" w:pos="158"/>
        </w:tabs>
        <w:spacing w:after="120" w:line="240" w:lineRule="auto"/>
        <w:outlineLvl w:val="2"/>
        <w:rPr>
          <w:del w:id="1422" w:author="Autor" w:date="2021-09-16T23:42:00Z"/>
          <w:b/>
          <w:color w:val="00188F"/>
          <w:sz w:val="18"/>
        </w:rPr>
      </w:pPr>
      <w:bookmarkStart w:id="1423" w:name="_Toc26972889"/>
      <w:bookmarkStart w:id="1424" w:name="_Toc44323948"/>
      <w:del w:id="1425" w:author="Autor" w:date="2021-09-16T23:42:00Z">
        <w:r>
          <w:rPr>
            <w:b/>
            <w:color w:val="00188F"/>
            <w:sz w:val="18"/>
          </w:rPr>
          <w:delText>California Consumer Privacy Act (CCPA)</w:delText>
        </w:r>
        <w:bookmarkEnd w:id="1423"/>
        <w:bookmarkEnd w:id="1424"/>
      </w:del>
    </w:p>
    <w:p w14:paraId="4D6B2D65" w14:textId="77777777" w:rsidR="00DB24CA" w:rsidRDefault="00186BB4">
      <w:pPr>
        <w:pStyle w:val="ProductList-Body"/>
        <w:spacing w:after="120"/>
        <w:pPrChange w:id="1426" w:author="Autor" w:date="2021-09-16T23:42:00Z">
          <w:pPr>
            <w:spacing w:after="120" w:line="240" w:lineRule="auto"/>
          </w:pPr>
        </w:pPrChange>
      </w:pPr>
      <w:del w:id="1427" w:author="Autor" w:date="2021-09-16T23:42:00Z">
        <w:r>
          <w:delText>If Microsoft is processing Personal Data within the scope of the CCPA, Microsoft makes the following</w:delText>
        </w:r>
      </w:del>
      <w:ins w:id="1428" w:author="Autor" w:date="2021-09-16T23:42:00Z">
        <w:r>
          <w:t>(this “Addendum”), Microsoft provides</w:t>
        </w:r>
      </w:ins>
      <w:r>
        <w:t xml:space="preserve"> additional </w:t>
      </w:r>
      <w:del w:id="1429" w:author="Autor" w:date="2021-09-16T23:42:00Z">
        <w:r>
          <w:delText>commitments</w:delText>
        </w:r>
      </w:del>
      <w:ins w:id="1430" w:author="Autor" w:date="2021-09-16T23:42:00Z">
        <w:r>
          <w:t>safeguards</w:t>
        </w:r>
      </w:ins>
      <w:r>
        <w:t xml:space="preserve"> to Customer</w:t>
      </w:r>
      <w:del w:id="1431" w:author="Autor" w:date="2021-09-16T23:42:00Z">
        <w:r>
          <w:delText xml:space="preserve">. Microsoft will process Professional Services Data and Personal Data </w:delText>
        </w:r>
      </w:del>
      <w:ins w:id="1432" w:author="Autor" w:date="2021-09-16T23:42:00Z">
        <w:r>
          <w:t xml:space="preserve"> for the processing of personal data, within the scope of the GDPR, by Microsoft </w:t>
        </w:r>
      </w:ins>
      <w:r>
        <w:t>on behalf of Customer and</w:t>
      </w:r>
      <w:del w:id="1433" w:author="Autor" w:date="2021-09-16T23:42:00Z">
        <w:r>
          <w:delText xml:space="preserve">, not retain, use, or disclose </w:delText>
        </w:r>
      </w:del>
      <w:ins w:id="1434" w:author="Autor" w:date="2021-09-16T23:42:00Z">
        <w:r>
          <w:t xml:space="preserve"> additional redress to the data subjects to whom </w:t>
        </w:r>
      </w:ins>
      <w:r>
        <w:t xml:space="preserve">that </w:t>
      </w:r>
      <w:del w:id="1435" w:author="Autor" w:date="2021-09-16T23:42:00Z">
        <w:r>
          <w:delText>data for any purpose other than for the purposes set out in the DPA Terms and as permitted under the CCPA, including under any “sale” exemption. In no event will Microsoft sell any such data. These CCPA terms do not limit or reduce any data protection commitments Microsoft makes to Customer in the DPA Terms, Use Rights, or other agreement between Microsoft and Customer.</w:delText>
        </w:r>
      </w:del>
      <w:ins w:id="1436" w:author="Autor" w:date="2021-09-16T23:42:00Z">
        <w:r>
          <w:t xml:space="preserve">personal data relates. </w:t>
        </w:r>
      </w:ins>
    </w:p>
    <w:p w14:paraId="4D6B2D66" w14:textId="77777777" w:rsidR="00DB24CA" w:rsidRDefault="00186BB4">
      <w:pPr>
        <w:pStyle w:val="ProductList-Body"/>
        <w:spacing w:after="120"/>
        <w:rPr>
          <w:ins w:id="1437" w:author="Autor" w:date="2021-09-16T23:42:00Z"/>
        </w:rPr>
      </w:pPr>
      <w:ins w:id="1438" w:author="Autor" w:date="2021-09-16T23:42:00Z">
        <w:r>
          <w:t>This Addendum supplements and is made part of, but is not in variation or modification of, the DPA.</w:t>
        </w:r>
      </w:ins>
    </w:p>
    <w:p w14:paraId="4D6B2D67" w14:textId="77777777" w:rsidR="00DB24CA" w:rsidRDefault="00186BB4">
      <w:pPr>
        <w:pStyle w:val="ProductList-Body"/>
        <w:numPr>
          <w:ilvl w:val="0"/>
          <w:numId w:val="8"/>
        </w:numPr>
        <w:spacing w:after="120"/>
        <w:ind w:left="0" w:firstLine="0"/>
        <w:rPr>
          <w:ins w:id="1439" w:author="Autor" w:date="2021-09-16T23:42:00Z"/>
        </w:rPr>
      </w:pPr>
      <w:moveToRangeStart w:id="1440" w:author="Autor" w:date="2021-09-16T23:42:00Z" w:name="move82728189"/>
      <w:moveTo w:id="1441" w:author="Autor" w:date="2021-09-16T23:42:00Z">
        <w:r>
          <w:rPr>
            <w:b/>
            <w:u w:val="single"/>
          </w:rPr>
          <w:t>Challenges to Orders</w:t>
        </w:r>
        <w:r>
          <w:rPr>
            <w:rPrChange w:id="1442" w:author="Autor" w:date="2021-09-16T23:42:00Z">
              <w:rPr>
                <w:b/>
              </w:rPr>
            </w:rPrChange>
          </w:rPr>
          <w:t>.</w:t>
        </w:r>
        <w:r>
          <w:t xml:space="preserve"> </w:t>
        </w:r>
      </w:moveTo>
      <w:moveToRangeEnd w:id="1440"/>
      <w:ins w:id="1443" w:author="Autor" w:date="2021-09-16T23:42:00Z">
        <w:r>
          <w:t>In the event Microsoft receives an order from any third party for compelled disclosure of any personal data processed under this DPA, Microsoft shall:</w:t>
        </w:r>
      </w:ins>
    </w:p>
    <w:p w14:paraId="4D6B2D68" w14:textId="77777777" w:rsidR="00DB24CA" w:rsidRDefault="00186BB4">
      <w:pPr>
        <w:pStyle w:val="ProductList-Body"/>
        <w:numPr>
          <w:ilvl w:val="0"/>
          <w:numId w:val="9"/>
        </w:numPr>
        <w:spacing w:after="120"/>
        <w:rPr>
          <w:ins w:id="1444" w:author="Autor" w:date="2021-09-16T23:42:00Z"/>
        </w:rPr>
      </w:pPr>
      <w:moveToRangeStart w:id="1445" w:author="Autor" w:date="2021-09-16T23:42:00Z" w:name="move82728190"/>
      <w:moveTo w:id="1446" w:author="Autor" w:date="2021-09-16T23:42:00Z">
        <w:r>
          <w:t xml:space="preserve">use every reasonable effort to redirect the third party to request data directly from </w:t>
        </w:r>
        <w:proofErr w:type="gramStart"/>
        <w:r>
          <w:t>Customer;</w:t>
        </w:r>
      </w:moveTo>
      <w:moveToRangeEnd w:id="1445"/>
      <w:proofErr w:type="gramEnd"/>
      <w:ins w:id="1447" w:author="Autor" w:date="2021-09-16T23:42:00Z">
        <w:r>
          <w:t xml:space="preserve">  </w:t>
        </w:r>
      </w:ins>
    </w:p>
    <w:p w14:paraId="4D6B2D69" w14:textId="77777777" w:rsidR="00DB24CA" w:rsidRDefault="00186BB4">
      <w:pPr>
        <w:pStyle w:val="ProductList-Body"/>
        <w:numPr>
          <w:ilvl w:val="0"/>
          <w:numId w:val="9"/>
        </w:numPr>
        <w:spacing w:after="120"/>
        <w:rPr>
          <w:ins w:id="1448" w:author="Autor" w:date="2021-09-16T23:42:00Z"/>
        </w:rPr>
      </w:pPr>
      <w:moveToRangeStart w:id="1449" w:author="Autor" w:date="2021-09-16T23:42:00Z" w:name="move82728191"/>
      <w:moveTo w:id="1450" w:author="Autor" w:date="2021-09-16T23:42:00Z">
        <w:r>
          <w:t xml:space="preserve">promptly notify Customer, unless prohibited under the law applicable to the requesting third party, and, if prohibited from notifying Customer, use all lawful efforts to obtain the right to waive the prohibition </w:t>
        </w:r>
        <w:proofErr w:type="gramStart"/>
        <w:r>
          <w:t>in order to</w:t>
        </w:r>
        <w:proofErr w:type="gramEnd"/>
        <w:r>
          <w:t xml:space="preserve"> communicate as much information to Customer as soon as possible; and</w:t>
        </w:r>
      </w:moveTo>
      <w:moveToRangeEnd w:id="1449"/>
    </w:p>
    <w:p w14:paraId="4D6B2D6A" w14:textId="77777777" w:rsidR="00DB24CA" w:rsidRDefault="00186BB4">
      <w:pPr>
        <w:pStyle w:val="ProductList-Body"/>
        <w:numPr>
          <w:ilvl w:val="0"/>
          <w:numId w:val="9"/>
        </w:numPr>
        <w:spacing w:after="120"/>
        <w:rPr>
          <w:ins w:id="1451" w:author="Autor" w:date="2021-09-16T23:42:00Z"/>
        </w:rPr>
      </w:pPr>
      <w:ins w:id="1452" w:author="Autor" w:date="2021-09-16T23:42:00Z">
        <w:r>
          <w:t xml:space="preserve">use all lawful efforts to challenge the order for disclosure </w:t>
        </w:r>
        <w:proofErr w:type="gramStart"/>
        <w:r>
          <w:t>on the basis of</w:t>
        </w:r>
        <w:proofErr w:type="gramEnd"/>
        <w:r>
          <w:t xml:space="preserve"> any legal deficiencies under the laws of the requesting party or any relevant conflicts with applicable law of the European Union or applicable Member State law.  </w:t>
        </w:r>
      </w:ins>
    </w:p>
    <w:p w14:paraId="4D6B2D6B" w14:textId="77777777" w:rsidR="00DB24CA" w:rsidRDefault="00186BB4">
      <w:pPr>
        <w:pStyle w:val="ProductList-Body"/>
        <w:spacing w:after="120"/>
        <w:rPr>
          <w:ins w:id="1453" w:author="Autor" w:date="2021-09-16T23:42:00Z"/>
        </w:rPr>
      </w:pPr>
      <w:ins w:id="1454" w:author="Autor" w:date="2021-09-16T23:42:00Z">
        <w:r>
          <w:t>If, after the steps described in a. through c. above, Microsoft or any of its affiliates remains compelled to disclose personal data, Microsoft will disclose only the minimum amount of that data necessary to satisfy the order for compelled disclosure.</w:t>
        </w:r>
      </w:ins>
    </w:p>
    <w:p w14:paraId="4D6B2D6C" w14:textId="77777777" w:rsidR="00DB24CA" w:rsidRDefault="00186BB4">
      <w:pPr>
        <w:pStyle w:val="ProductList-Body"/>
        <w:spacing w:after="120"/>
        <w:rPr>
          <w:ins w:id="1455" w:author="Autor" w:date="2021-09-16T23:42:00Z"/>
        </w:rPr>
      </w:pPr>
      <w:moveToRangeStart w:id="1456" w:author="Autor" w:date="2021-09-16T23:42:00Z" w:name="move82728192"/>
      <w:moveTo w:id="1457" w:author="Autor" w:date="2021-09-16T23:42:00Z">
        <w:r>
          <w:t>For purpose of this section, lawful efforts do not include actions that would result in civil or criminal penalty such as contempt of court under the laws of the relevant jurisdiction.</w:t>
        </w:r>
      </w:moveTo>
      <w:moveToRangeEnd w:id="1456"/>
      <w:ins w:id="1458" w:author="Autor" w:date="2021-09-16T23:42:00Z">
        <w:r>
          <w:t xml:space="preserve">  </w:t>
        </w:r>
      </w:ins>
    </w:p>
    <w:p w14:paraId="4D6B2D6D" w14:textId="77777777" w:rsidR="00DB24CA" w:rsidRDefault="00186BB4">
      <w:pPr>
        <w:pStyle w:val="ProductList-Body"/>
        <w:numPr>
          <w:ilvl w:val="0"/>
          <w:numId w:val="8"/>
        </w:numPr>
        <w:spacing w:after="120"/>
        <w:ind w:left="0" w:firstLine="0"/>
        <w:rPr>
          <w:moveTo w:id="1459" w:author="Autor" w:date="2021-09-16T23:42:00Z"/>
        </w:rPr>
        <w:pPrChange w:id="1460" w:author="Autor" w:date="2021-09-16T23:42:00Z">
          <w:pPr>
            <w:tabs>
              <w:tab w:val="left" w:pos="158"/>
            </w:tabs>
            <w:spacing w:after="120" w:line="240" w:lineRule="auto"/>
          </w:pPr>
        </w:pPrChange>
      </w:pPr>
      <w:moveToRangeStart w:id="1461" w:author="Autor" w:date="2021-09-16T23:42:00Z" w:name="move82728193"/>
      <w:moveTo w:id="1462" w:author="Autor" w:date="2021-09-16T23:42:00Z">
        <w:r>
          <w:rPr>
            <w:b/>
            <w:u w:val="single"/>
          </w:rPr>
          <w:t>Indemnification of Data Subjects</w:t>
        </w:r>
        <w:r>
          <w:rPr>
            <w:rPrChange w:id="1463" w:author="Autor" w:date="2021-09-16T23:42:00Z">
              <w:rPr>
                <w:b/>
              </w:rPr>
            </w:rPrChange>
          </w:rPr>
          <w:t>.</w:t>
        </w:r>
        <w:r>
          <w:t xml:space="preserve"> </w:t>
        </w:r>
      </w:moveTo>
      <w:moveToRangeEnd w:id="1461"/>
      <w:ins w:id="1464" w:author="Autor" w:date="2021-09-16T23:42:00Z">
        <w:r>
          <w:t xml:space="preserve">Subject to Sections 3 and 4, Microsoft shall indemnify a data subject for any material or non-material damage to the data subject caused by Microsoft’s disclosure of personal data of the data subject that has been transferred in response to an order from a non-EU/EEA government body or law enforcement agency in violation of Microsoft’s obligations under Chapter V of the </w:t>
        </w:r>
        <w:proofErr w:type="gramStart"/>
        <w:r>
          <w:t>GDPR  (</w:t>
        </w:r>
        <w:proofErr w:type="gramEnd"/>
        <w:r>
          <w:t>a “Relevant Disclosure”).</w:t>
        </w:r>
      </w:ins>
      <w:moveToRangeStart w:id="1465" w:author="Autor" w:date="2021-09-16T23:42:00Z" w:name="move82728194"/>
      <w:moveTo w:id="1466" w:author="Autor" w:date="2021-09-16T23:42:00Z">
        <w:r>
          <w:t xml:space="preserve"> Notwithstanding the foregoing, Microsoft shall have no obligation to indemnify the data subject under this Section 2 to the extent the data subject has already received compensation for the same damage, whether from Microsoft or otherwise.</w:t>
        </w:r>
      </w:moveTo>
    </w:p>
    <w:p w14:paraId="4D6B2D6E" w14:textId="77777777" w:rsidR="00DB24CA" w:rsidRDefault="00186BB4">
      <w:pPr>
        <w:pStyle w:val="ProductList-Body"/>
        <w:numPr>
          <w:ilvl w:val="0"/>
          <w:numId w:val="8"/>
        </w:numPr>
        <w:spacing w:after="120"/>
        <w:ind w:left="0" w:firstLine="0"/>
        <w:rPr>
          <w:moveTo w:id="1467" w:author="Autor" w:date="2021-09-16T23:42:00Z"/>
        </w:rPr>
        <w:pPrChange w:id="1468" w:author="Autor" w:date="2021-09-16T23:42:00Z">
          <w:pPr>
            <w:tabs>
              <w:tab w:val="left" w:pos="158"/>
            </w:tabs>
            <w:spacing w:after="120" w:line="240" w:lineRule="auto"/>
          </w:pPr>
        </w:pPrChange>
      </w:pPr>
      <w:moveToRangeStart w:id="1469" w:author="Autor" w:date="2021-09-16T23:42:00Z" w:name="move82728195"/>
      <w:moveToRangeEnd w:id="1465"/>
      <w:moveTo w:id="1470" w:author="Autor" w:date="2021-09-16T23:42:00Z">
        <w:r>
          <w:rPr>
            <w:b/>
            <w:u w:val="single"/>
          </w:rPr>
          <w:t>Conditions of Indemnification</w:t>
        </w:r>
        <w:r>
          <w:rPr>
            <w:rPrChange w:id="1471" w:author="Autor" w:date="2021-09-16T23:42:00Z">
              <w:rPr>
                <w:b/>
              </w:rPr>
            </w:rPrChange>
          </w:rPr>
          <w:t>.</w:t>
        </w:r>
        <w:r>
          <w:t xml:space="preserve"> Indemnification under Section 2 is conditional upon the data subject establishing, to Microsoft’s reasonable satisfaction, that:</w:t>
        </w:r>
      </w:moveTo>
    </w:p>
    <w:moveToRangeEnd w:id="1469"/>
    <w:p w14:paraId="4D6B2D6F" w14:textId="77777777" w:rsidR="00DB24CA" w:rsidRDefault="00186BB4">
      <w:pPr>
        <w:pStyle w:val="ProductList-Body"/>
        <w:numPr>
          <w:ilvl w:val="0"/>
          <w:numId w:val="10"/>
        </w:numPr>
        <w:spacing w:after="120"/>
        <w:rPr>
          <w:ins w:id="1472" w:author="Autor" w:date="2021-09-16T23:42:00Z"/>
        </w:rPr>
      </w:pPr>
      <w:ins w:id="1473" w:author="Autor" w:date="2021-09-16T23:42:00Z">
        <w:r>
          <w:t xml:space="preserve">Microsoft engaged in a Relevant </w:t>
        </w:r>
        <w:proofErr w:type="gramStart"/>
        <w:r>
          <w:t>Disclosure;</w:t>
        </w:r>
        <w:proofErr w:type="gramEnd"/>
        <w:r>
          <w:t xml:space="preserve"> </w:t>
        </w:r>
      </w:ins>
    </w:p>
    <w:p w14:paraId="4D6B2D70" w14:textId="77777777" w:rsidR="00DB24CA" w:rsidRDefault="00186BB4">
      <w:pPr>
        <w:pStyle w:val="ProductList-Body"/>
        <w:numPr>
          <w:ilvl w:val="0"/>
          <w:numId w:val="10"/>
        </w:numPr>
        <w:spacing w:after="120"/>
        <w:rPr>
          <w:moveTo w:id="1474" w:author="Autor" w:date="2021-09-16T23:42:00Z"/>
        </w:rPr>
        <w:pPrChange w:id="1475" w:author="Autor" w:date="2021-09-16T23:42:00Z">
          <w:pPr>
            <w:tabs>
              <w:tab w:val="left" w:pos="158"/>
            </w:tabs>
            <w:spacing w:after="120" w:line="240" w:lineRule="auto"/>
            <w:ind w:left="630"/>
          </w:pPr>
        </w:pPrChange>
      </w:pPr>
      <w:moveToRangeStart w:id="1476" w:author="Autor" w:date="2021-09-16T23:42:00Z" w:name="move82728196"/>
      <w:moveTo w:id="1477" w:author="Autor" w:date="2021-09-16T23:42:00Z">
        <w:r>
          <w:t>the Relevant Disclosure was the basis of an official proceeding by the non-EU/EEA government body or law enforcement agency against the data subject; and</w:t>
        </w:r>
      </w:moveTo>
    </w:p>
    <w:p w14:paraId="4D6B2D71" w14:textId="77777777" w:rsidR="00DB24CA" w:rsidRDefault="00186BB4">
      <w:pPr>
        <w:pStyle w:val="ProductList-Body"/>
        <w:numPr>
          <w:ilvl w:val="0"/>
          <w:numId w:val="10"/>
        </w:numPr>
        <w:spacing w:after="120"/>
        <w:rPr>
          <w:moveTo w:id="1478" w:author="Autor" w:date="2021-09-16T23:42:00Z"/>
        </w:rPr>
        <w:pPrChange w:id="1479" w:author="Autor" w:date="2021-09-16T23:42:00Z">
          <w:pPr>
            <w:tabs>
              <w:tab w:val="left" w:pos="158"/>
            </w:tabs>
            <w:spacing w:after="120" w:line="240" w:lineRule="auto"/>
            <w:ind w:left="630"/>
          </w:pPr>
        </w:pPrChange>
      </w:pPr>
      <w:moveToRangeStart w:id="1480" w:author="Autor" w:date="2021-09-16T23:42:00Z" w:name="move82728197"/>
      <w:moveToRangeEnd w:id="1476"/>
      <w:moveTo w:id="1481" w:author="Autor" w:date="2021-09-16T23:42:00Z">
        <w:r>
          <w:t>the Relevant Disclosure directly caused the data subject to suffer material or non-material damage.</w:t>
        </w:r>
      </w:moveTo>
    </w:p>
    <w:p w14:paraId="4D6B2D72" w14:textId="77777777" w:rsidR="00DB24CA" w:rsidRDefault="00186BB4">
      <w:pPr>
        <w:pStyle w:val="ProductList-Body"/>
        <w:spacing w:after="120"/>
        <w:rPr>
          <w:moveTo w:id="1482" w:author="Autor" w:date="2021-09-16T23:42:00Z"/>
        </w:rPr>
        <w:pPrChange w:id="1483" w:author="Autor" w:date="2021-09-16T23:42:00Z">
          <w:pPr>
            <w:tabs>
              <w:tab w:val="left" w:pos="158"/>
            </w:tabs>
            <w:spacing w:after="120" w:line="240" w:lineRule="auto"/>
          </w:pPr>
        </w:pPrChange>
      </w:pPr>
      <w:moveTo w:id="1484" w:author="Autor" w:date="2021-09-16T23:42:00Z">
        <w:r>
          <w:t>The data subject bears the burden of proof with respect to conditions a. though c.</w:t>
        </w:r>
      </w:moveTo>
    </w:p>
    <w:p w14:paraId="4D6B2D73" w14:textId="77777777" w:rsidR="00DB24CA" w:rsidRDefault="00186BB4">
      <w:pPr>
        <w:pStyle w:val="ProductList-Body"/>
        <w:spacing w:after="120"/>
        <w:rPr>
          <w:moveTo w:id="1485" w:author="Autor" w:date="2021-09-16T23:42:00Z"/>
        </w:rPr>
        <w:pPrChange w:id="1486" w:author="Autor" w:date="2021-09-16T23:42:00Z">
          <w:pPr>
            <w:tabs>
              <w:tab w:val="left" w:pos="158"/>
            </w:tabs>
            <w:spacing w:after="120" w:line="240" w:lineRule="auto"/>
          </w:pPr>
        </w:pPrChange>
      </w:pPr>
      <w:moveTo w:id="1487" w:author="Autor" w:date="2021-09-16T23:42:00Z">
        <w:r>
          <w:t xml:space="preserve">Notwithstanding the foregoing, Microsoft shall have no obligation to indemnify the data subject under Section 2 if Microsoft establishes that the Relevant Disclosure did not violate its obligations under Chapter V of the GDPR. </w:t>
        </w:r>
      </w:moveTo>
    </w:p>
    <w:p w14:paraId="4D6B2D74" w14:textId="77777777" w:rsidR="00DB24CA" w:rsidRDefault="00186BB4">
      <w:pPr>
        <w:pStyle w:val="ProductList-Body"/>
        <w:numPr>
          <w:ilvl w:val="0"/>
          <w:numId w:val="8"/>
        </w:numPr>
        <w:spacing w:after="120"/>
        <w:ind w:left="0" w:firstLine="0"/>
        <w:rPr>
          <w:ins w:id="1488" w:author="Autor" w:date="2021-09-16T23:42:00Z"/>
        </w:rPr>
      </w:pPr>
      <w:moveToRangeStart w:id="1489" w:author="Autor" w:date="2021-09-16T23:42:00Z" w:name="move82728198"/>
      <w:moveToRangeEnd w:id="1480"/>
      <w:moveTo w:id="1490" w:author="Autor" w:date="2021-09-16T23:42:00Z">
        <w:r>
          <w:rPr>
            <w:b/>
            <w:u w:val="single"/>
          </w:rPr>
          <w:lastRenderedPageBreak/>
          <w:t>Scope of Damages</w:t>
        </w:r>
        <w:r>
          <w:rPr>
            <w:rPrChange w:id="1491" w:author="Autor" w:date="2021-09-16T23:42:00Z">
              <w:rPr>
                <w:b/>
              </w:rPr>
            </w:rPrChange>
          </w:rPr>
          <w:t>.</w:t>
        </w:r>
        <w:r>
          <w:t xml:space="preserve"> </w:t>
        </w:r>
      </w:moveTo>
      <w:moveToRangeEnd w:id="1489"/>
      <w:ins w:id="1492" w:author="Autor" w:date="2021-09-16T23:42:00Z">
        <w:r>
          <w:t xml:space="preserve">Indemnification under Section 2 is limited to material and </w:t>
        </w:r>
        <w:proofErr w:type="spellStart"/>
        <w:proofErr w:type="gramStart"/>
        <w:r>
          <w:t>non material</w:t>
        </w:r>
        <w:proofErr w:type="spellEnd"/>
        <w:proofErr w:type="gramEnd"/>
        <w:r>
          <w:t xml:space="preserve"> damages as provided in the GDPR and excludes consequential damages and all other damages not resulting from Microsoft’s infringement of the GDPR.</w:t>
        </w:r>
      </w:ins>
    </w:p>
    <w:p w14:paraId="4D6B2D75" w14:textId="77777777" w:rsidR="00DB24CA" w:rsidRDefault="00186BB4">
      <w:pPr>
        <w:pStyle w:val="ProductList-Body"/>
        <w:numPr>
          <w:ilvl w:val="0"/>
          <w:numId w:val="8"/>
        </w:numPr>
        <w:spacing w:after="120"/>
        <w:ind w:left="0" w:firstLine="0"/>
        <w:rPr>
          <w:moveTo w:id="1493" w:author="Autor" w:date="2021-09-16T23:42:00Z"/>
        </w:rPr>
        <w:pPrChange w:id="1494" w:author="Autor" w:date="2021-09-16T23:42:00Z">
          <w:pPr>
            <w:tabs>
              <w:tab w:val="left" w:pos="158"/>
            </w:tabs>
            <w:spacing w:after="120" w:line="240" w:lineRule="auto"/>
          </w:pPr>
        </w:pPrChange>
      </w:pPr>
      <w:moveToRangeStart w:id="1495" w:author="Autor" w:date="2021-09-16T23:42:00Z" w:name="move82728199"/>
      <w:moveTo w:id="1496" w:author="Autor" w:date="2021-09-16T23:42:00Z">
        <w:r>
          <w:rPr>
            <w:b/>
            <w:u w:val="single"/>
          </w:rPr>
          <w:t>Exercise of Rights</w:t>
        </w:r>
        <w:r>
          <w:rPr>
            <w:rPrChange w:id="1497" w:author="Autor" w:date="2021-09-16T23:42:00Z">
              <w:rPr>
                <w:b/>
              </w:rPr>
            </w:rPrChange>
          </w:rPr>
          <w:t>.</w:t>
        </w:r>
        <w:r>
          <w:t xml:space="preserve">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moveTo>
    </w:p>
    <w:p w14:paraId="4D6B2D76" w14:textId="77777777" w:rsidR="00B075F7" w:rsidRDefault="00186BB4">
      <w:pPr>
        <w:tabs>
          <w:tab w:val="left" w:pos="158"/>
        </w:tabs>
        <w:spacing w:after="120" w:line="240" w:lineRule="auto"/>
        <w:outlineLvl w:val="2"/>
        <w:rPr>
          <w:del w:id="1498" w:author="Autor" w:date="2021-09-16T23:42:00Z"/>
          <w:b/>
          <w:color w:val="00188F"/>
          <w:sz w:val="18"/>
        </w:rPr>
      </w:pPr>
      <w:bookmarkStart w:id="1499" w:name="_Toc42764855"/>
      <w:bookmarkStart w:id="1500" w:name="_Toc44323949"/>
      <w:moveToRangeEnd w:id="1495"/>
      <w:del w:id="1501" w:author="Autor" w:date="2021-09-16T23:42:00Z">
        <w:r>
          <w:rPr>
            <w:b/>
            <w:color w:val="00188F"/>
            <w:sz w:val="18"/>
          </w:rPr>
          <w:delText>Biometric Data</w:delText>
        </w:r>
        <w:bookmarkEnd w:id="1499"/>
        <w:bookmarkEnd w:id="1500"/>
      </w:del>
    </w:p>
    <w:p w14:paraId="4D6B2D77" w14:textId="77777777" w:rsidR="00DB24CA" w:rsidRDefault="00186BB4">
      <w:pPr>
        <w:spacing w:after="120" w:line="240" w:lineRule="auto"/>
        <w:rPr>
          <w:moveFrom w:id="1502" w:author="Autor" w:date="2021-09-16T23:42:00Z"/>
          <w:sz w:val="18"/>
        </w:rPr>
      </w:pPr>
      <w:bookmarkStart w:id="1503" w:name="_Hlk44322755"/>
      <w:del w:id="1504" w:author="Autor" w:date="2021-09-16T23:42:00Z">
        <w:r>
          <w:rPr>
            <w:sz w:val="18"/>
          </w:rPr>
          <w:delText>If Customer uses a Professional Service</w:delText>
        </w:r>
      </w:del>
      <w:moveFromRangeStart w:id="1505" w:author="Autor" w:date="2021-09-16T23:42:00Z" w:name="move82728188"/>
      <w:moveFrom w:id="1506" w:author="Autor" w:date="2021-09-16T23:42:00Z">
        <w:r>
          <w:rPr>
            <w:sz w:val="18"/>
          </w:rPr>
          <w:t xml:space="preserve"> to process Biometric Data, Customer is responsible for: (i)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bookmarkEnd w:id="1188"/>
        <w:bookmarkEnd w:id="1189"/>
        <w:bookmarkEnd w:id="1503"/>
      </w:moveFrom>
    </w:p>
    <w:moveFromRangeEnd w:id="1505"/>
    <w:p w14:paraId="4D6B2D78" w14:textId="77777777" w:rsidR="00B075F7" w:rsidRDefault="00186BB4">
      <w:pPr>
        <w:shd w:val="clear" w:color="auto" w:fill="A6A6A6"/>
        <w:tabs>
          <w:tab w:val="left" w:pos="158"/>
        </w:tabs>
        <w:spacing w:after="120" w:line="240" w:lineRule="auto"/>
        <w:jc w:val="right"/>
        <w:rPr>
          <w:del w:id="1507" w:author="Autor" w:date="2021-09-16T23:42:00Z"/>
        </w:rPr>
      </w:pPr>
      <w:del w:id="1508" w:author="Autor" w:date="2021-09-16T23:42:00Z">
        <w:r>
          <w:fldChar w:fldCharType="begin"/>
        </w:r>
        <w:r>
          <w:delInstrText xml:space="preserve"> HYPERLINK  "#TableofContents" \o "Table of Contents" </w:delInstrText>
        </w:r>
        <w:r>
          <w:fldChar w:fldCharType="separate"/>
        </w:r>
        <w:r>
          <w:rPr>
            <w:color w:val="0563C1"/>
            <w:sz w:val="16"/>
            <w:szCs w:val="16"/>
            <w:u w:val="single"/>
          </w:rPr>
          <w:delText>Table of Contents</w:delText>
        </w:r>
        <w:r>
          <w:rPr>
            <w:color w:val="0563C1"/>
            <w:sz w:val="16"/>
            <w:szCs w:val="16"/>
            <w:u w:val="single"/>
          </w:rPr>
          <w:fldChar w:fldCharType="end"/>
        </w:r>
        <w:r>
          <w:rPr>
            <w:sz w:val="16"/>
            <w:szCs w:val="16"/>
          </w:rPr>
          <w:delText xml:space="preserve"> / </w:delText>
        </w:r>
        <w:r>
          <w:fldChar w:fldCharType="begin"/>
        </w:r>
        <w:r>
          <w:delInstrText xml:space="preserve"> HYPERLINK  "#GeneralTerms" \o "General Terms" </w:delInstrText>
        </w:r>
        <w:r>
          <w:fldChar w:fldCharType="separate"/>
        </w:r>
        <w:r>
          <w:rPr>
            <w:color w:val="0563C1"/>
            <w:sz w:val="16"/>
            <w:szCs w:val="16"/>
            <w:u w:val="single"/>
          </w:rPr>
          <w:delText>General Terms</w:delText>
        </w:r>
        <w:r>
          <w:rPr>
            <w:color w:val="0563C1"/>
            <w:sz w:val="16"/>
            <w:szCs w:val="16"/>
            <w:u w:val="single"/>
          </w:rPr>
          <w:fldChar w:fldCharType="end"/>
        </w:r>
      </w:del>
    </w:p>
    <w:p w14:paraId="4D6B2D79" w14:textId="77777777" w:rsidR="00B075F7" w:rsidRDefault="00B075F7">
      <w:pPr>
        <w:pageBreakBefore/>
        <w:spacing w:after="120" w:line="240" w:lineRule="auto"/>
        <w:rPr>
          <w:del w:id="1509" w:author="Autor" w:date="2021-09-16T23:42:00Z"/>
          <w:sz w:val="16"/>
          <w:szCs w:val="16"/>
        </w:rPr>
      </w:pPr>
    </w:p>
    <w:p w14:paraId="4D6B2D7A" w14:textId="77777777" w:rsidR="00DB24CA" w:rsidRDefault="00186BB4">
      <w:pPr>
        <w:pStyle w:val="ProductList-Body"/>
        <w:numPr>
          <w:ilvl w:val="0"/>
          <w:numId w:val="8"/>
        </w:numPr>
        <w:spacing w:after="120"/>
        <w:ind w:left="0" w:firstLine="0"/>
        <w:rPr>
          <w:ins w:id="1510" w:author="Autor" w:date="2021-09-16T23:42:00Z"/>
        </w:rPr>
      </w:pPr>
      <w:ins w:id="1511" w:author="Autor" w:date="2021-09-16T23:42:00Z">
        <w:r>
          <w:rPr>
            <w:b/>
            <w:bCs/>
            <w:u w:val="single"/>
          </w:rPr>
          <w:t>Notice of Change</w:t>
        </w:r>
        <w:r>
          <w:t>. 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data exporter and its obligations under this Addendum, the 2010 Standard Contractual Clauses, or the 2021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t>
        </w:r>
      </w:ins>
    </w:p>
    <w:p w14:paraId="4D6B2D7B" w14:textId="77777777" w:rsidR="00DB24CA" w:rsidRDefault="00186BB4">
      <w:pPr>
        <w:pStyle w:val="ProductList-Body"/>
        <w:numPr>
          <w:ilvl w:val="0"/>
          <w:numId w:val="8"/>
        </w:numPr>
        <w:spacing w:after="120"/>
        <w:ind w:left="0" w:firstLine="0"/>
        <w:rPr>
          <w:ins w:id="1512" w:author="Autor" w:date="2021-09-16T23:42:00Z"/>
        </w:rPr>
      </w:pPr>
      <w:ins w:id="1513" w:author="Autor" w:date="2021-09-16T23:42:00Z">
        <w:r>
          <w:rPr>
            <w:b/>
            <w:bCs/>
            <w:u w:val="single"/>
          </w:rPr>
          <w:t>Termination</w:t>
        </w:r>
        <w:r>
          <w:t>. This Addendum shall automatically terminate if the European Commission, a competent Member State supervisory authority, or an EU or competent Member State court approves a different lawful transfer mechanism that would be applicable to the personal data in the Customer Data, Professional Services Data, or other Personal Data that is processed under the DPA (and if such mechanism applies only to some of that data, this Addendum will terminate only with respect to that data) and that does not require the additional safeguards set forth in this Addendum.</w:t>
        </w:r>
        <w:bookmarkStart w:id="1514" w:name="_Toc6563856"/>
        <w:bookmarkStart w:id="1515" w:name="_Toc21617077"/>
        <w:bookmarkStart w:id="1516" w:name="_Toc489605628"/>
        <w:bookmarkStart w:id="1517" w:name="_Toc8395070"/>
        <w:bookmarkStart w:id="1518" w:name="_Toc26972890"/>
      </w:ins>
    </w:p>
    <w:p w14:paraId="4D6B2D7C" w14:textId="77777777" w:rsidR="00DB24CA" w:rsidRDefault="00DB24CA">
      <w:pPr>
        <w:pageBreakBefore/>
        <w:rPr>
          <w:ins w:id="1519" w:author="Autor" w:date="2021-09-16T23:42:00Z"/>
        </w:rPr>
      </w:pPr>
    </w:p>
    <w:p w14:paraId="4D6B2D7D" w14:textId="77777777" w:rsidR="00DB24CA" w:rsidRDefault="00186BB4">
      <w:pPr>
        <w:pStyle w:val="ProductList-SectionHeading"/>
        <w:spacing w:after="120"/>
        <w:outlineLvl w:val="0"/>
        <w:rPr>
          <w:b w:val="0"/>
        </w:rPr>
        <w:pPrChange w:id="1520" w:author="Autor" w:date="2021-09-16T23:42:00Z">
          <w:pPr>
            <w:tabs>
              <w:tab w:val="left" w:pos="158"/>
            </w:tabs>
            <w:spacing w:after="120" w:line="240" w:lineRule="auto"/>
            <w:outlineLvl w:val="0"/>
          </w:pPr>
        </w:pPrChange>
      </w:pPr>
      <w:bookmarkStart w:id="1521" w:name="_Toc80192901"/>
      <w:bookmarkStart w:id="1522" w:name="Attachment1"/>
      <w:bookmarkStart w:id="1523" w:name="_Toc44323950"/>
      <w:r>
        <w:t xml:space="preserve">Attachment </w:t>
      </w:r>
      <w:del w:id="1524" w:author="Autor" w:date="2021-09-16T23:42:00Z">
        <w:r>
          <w:delText>2</w:delText>
        </w:r>
      </w:del>
      <w:ins w:id="1525" w:author="Autor" w:date="2021-09-16T23:42:00Z">
        <w:r>
          <w:t>1</w:t>
        </w:r>
      </w:ins>
      <w:r>
        <w:t xml:space="preserve"> – </w:t>
      </w:r>
      <w:bookmarkStart w:id="1526" w:name="_Toc6563858"/>
      <w:bookmarkStart w:id="1527" w:name="_Toc21617079"/>
      <w:bookmarkEnd w:id="1514"/>
      <w:bookmarkEnd w:id="1515"/>
      <w:r>
        <w:t>The</w:t>
      </w:r>
      <w:ins w:id="1528" w:author="Autor" w:date="2021-09-16T23:42:00Z">
        <w:r>
          <w:t xml:space="preserve"> 2010</w:t>
        </w:r>
      </w:ins>
      <w:r>
        <w:t xml:space="preserve"> Standard Contractual Clauses (Processors)</w:t>
      </w:r>
      <w:bookmarkEnd w:id="1516"/>
      <w:bookmarkEnd w:id="1517"/>
      <w:bookmarkEnd w:id="1518"/>
      <w:bookmarkEnd w:id="1521"/>
      <w:bookmarkEnd w:id="1522"/>
      <w:bookmarkEnd w:id="1523"/>
      <w:bookmarkEnd w:id="1526"/>
      <w:bookmarkEnd w:id="1527"/>
    </w:p>
    <w:p w14:paraId="4D6B2D7E" w14:textId="77777777" w:rsidR="00B075F7" w:rsidRDefault="00186BB4">
      <w:pPr>
        <w:tabs>
          <w:tab w:val="left" w:pos="158"/>
        </w:tabs>
        <w:spacing w:after="120" w:line="240" w:lineRule="auto"/>
        <w:rPr>
          <w:del w:id="1529" w:author="Autor" w:date="2021-09-16T23:42:00Z"/>
          <w:sz w:val="18"/>
        </w:rPr>
      </w:pPr>
      <w:r>
        <w:rPr>
          <w:rPrChange w:id="1530" w:author="Autor" w:date="2021-09-16T23:42:00Z">
            <w:rPr>
              <w:sz w:val="18"/>
            </w:rPr>
          </w:rPrChange>
        </w:rPr>
        <w:t xml:space="preserve">Execution of the volume licensing agreement by Customer includes execution of this Attachment </w:t>
      </w:r>
      <w:del w:id="1531" w:author="Autor" w:date="2021-09-16T23:42:00Z">
        <w:r>
          <w:rPr>
            <w:sz w:val="18"/>
          </w:rPr>
          <w:delText xml:space="preserve">2, which is countersigned by Microsoft Corporation. </w:delText>
        </w:r>
      </w:del>
    </w:p>
    <w:p w14:paraId="4D6B2D7F" w14:textId="77777777" w:rsidR="00DB24CA" w:rsidRDefault="00186BB4">
      <w:pPr>
        <w:pStyle w:val="ProductList-Body"/>
        <w:spacing w:after="120"/>
        <w:pPrChange w:id="1532" w:author="Autor" w:date="2021-09-16T23:42:00Z">
          <w:pPr>
            <w:tabs>
              <w:tab w:val="left" w:pos="158"/>
            </w:tabs>
            <w:spacing w:after="120" w:line="240" w:lineRule="auto"/>
          </w:pPr>
        </w:pPrChange>
      </w:pPr>
      <w:ins w:id="1533" w:author="Autor" w:date="2021-09-16T23:42:00Z">
        <w:r>
          <w:t xml:space="preserve">1, which is countersigned by Microsoft Corporation. This Attachment 1 is in addition to Microsoft’s execution of the 2021 Standard Contractual Clauses. In the case of any inconsistency between this Attachment 1 and the 2021 Standard Contractual Clauses, the inconsistency shall be resolved </w:t>
        </w:r>
        <w:proofErr w:type="gramStart"/>
        <w:r>
          <w:t>so as to</w:t>
        </w:r>
        <w:proofErr w:type="gramEnd"/>
        <w:r>
          <w:t xml:space="preserve"> provide an adequate level of data protection for the Customer Data, Professional Services Data, and Personal Data under applicable law. </w:t>
        </w:r>
      </w:ins>
      <w:r>
        <w:t>In countries where regulatory approval is required for use of the Standard Contractual Clauses, the Standard Contractual Clauses cannot be relied upon under European Commission 2010/87/EU (of February 2010) to legitimize export of data from the country, unless Customer has the required regulatory approval.</w:t>
      </w:r>
    </w:p>
    <w:p w14:paraId="4D6B2D80" w14:textId="77777777" w:rsidR="00DB24CA" w:rsidRDefault="00186BB4">
      <w:pPr>
        <w:pStyle w:val="ProductList-Body"/>
        <w:spacing w:after="120"/>
        <w:pPrChange w:id="1534" w:author="Autor" w:date="2021-09-16T23:42:00Z">
          <w:pPr>
            <w:tabs>
              <w:tab w:val="left" w:pos="158"/>
            </w:tabs>
            <w:spacing w:after="120" w:line="240" w:lineRule="auto"/>
          </w:pPr>
        </w:pPrChange>
      </w:pPr>
      <w:r>
        <w:t>Beginning May 25, 2018</w:t>
      </w:r>
      <w:ins w:id="1535" w:author="Autor" w:date="2021-09-16T23:42:00Z">
        <w:r>
          <w:t>,</w:t>
        </w:r>
      </w:ins>
      <w:r>
        <w:t xml:space="preserve"> and thereafter, references to various Articles from the Directive 95/46/EC in the Standard Contractual Clauses below will be treated as references to the relevant and appropriate Articles in the GDPR.</w:t>
      </w:r>
    </w:p>
    <w:p w14:paraId="4D6B2D81" w14:textId="77777777" w:rsidR="00DB24CA" w:rsidRDefault="00186BB4">
      <w:pPr>
        <w:pStyle w:val="ProductList-Body"/>
        <w:spacing w:after="120"/>
        <w:pPrChange w:id="1536" w:author="Autor" w:date="2021-09-16T23:42:00Z">
          <w:pPr>
            <w:tabs>
              <w:tab w:val="left" w:pos="158"/>
            </w:tabs>
            <w:spacing w:after="120" w:line="240" w:lineRule="auto"/>
          </w:pPr>
        </w:pPrChange>
      </w:pPr>
      <w:r>
        <w:t>For the purposes of Article 26(2) of Directive 95/46/EC for the transfer of personal data to processors established in third countries which do not ensure an adequate level of data protection, Customer (as data exporter) and Microsoft Corporation (as data importer, whose signature appears below), each a “party,” together “the parties,” have agreed on the following Contractual Clauses (the “Clauses” or “Standard Contractual Clauses”) in order to adduce adequate safeguards with respect to the protection of privacy and fundamental rights and freedoms of individuals for the transfer by the data exporter to the data importer of the personal data specified in Appendix 1.</w:t>
      </w:r>
    </w:p>
    <w:p w14:paraId="4D6B2D82" w14:textId="77777777" w:rsidR="00DB24CA" w:rsidRDefault="00186BB4">
      <w:pPr>
        <w:pStyle w:val="ProductList-Body"/>
        <w:spacing w:after="120"/>
        <w:jc w:val="center"/>
        <w:outlineLvl w:val="1"/>
        <w:rPr>
          <w:b/>
        </w:rPr>
        <w:pPrChange w:id="1537" w:author="Autor" w:date="2021-09-16T23:42:00Z">
          <w:pPr>
            <w:tabs>
              <w:tab w:val="left" w:pos="158"/>
            </w:tabs>
            <w:spacing w:after="120" w:line="240" w:lineRule="auto"/>
            <w:jc w:val="center"/>
            <w:outlineLvl w:val="1"/>
          </w:pPr>
        </w:pPrChange>
      </w:pPr>
      <w:bookmarkStart w:id="1538" w:name="_Toc26972891"/>
      <w:r>
        <w:rPr>
          <w:b/>
        </w:rPr>
        <w:t>Clause 1: Definitions</w:t>
      </w:r>
      <w:bookmarkEnd w:id="1538"/>
    </w:p>
    <w:p w14:paraId="4D6B2D83" w14:textId="77777777" w:rsidR="00DB24CA" w:rsidRDefault="00186BB4">
      <w:pPr>
        <w:pStyle w:val="ProductList-Body"/>
        <w:spacing w:after="120"/>
        <w:pPrChange w:id="1539" w:author="Autor" w:date="2021-09-16T23:42:00Z">
          <w:pPr>
            <w:tabs>
              <w:tab w:val="left" w:pos="158"/>
            </w:tabs>
            <w:spacing w:after="120" w:line="240" w:lineRule="auto"/>
          </w:pPr>
        </w:pPrChange>
      </w:pPr>
      <w:r>
        <w:t xml:space="preserve">(a)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w:t>
      </w:r>
      <w:proofErr w:type="gramStart"/>
      <w:r>
        <w:t>data;</w:t>
      </w:r>
      <w:proofErr w:type="gramEnd"/>
      <w:r>
        <w:t xml:space="preserve"> </w:t>
      </w:r>
    </w:p>
    <w:p w14:paraId="4D6B2D84" w14:textId="77777777" w:rsidR="00DB24CA" w:rsidRDefault="00186BB4">
      <w:pPr>
        <w:pStyle w:val="ProductList-Body"/>
        <w:spacing w:after="120"/>
        <w:pPrChange w:id="1540" w:author="Autor" w:date="2021-09-16T23:42:00Z">
          <w:pPr>
            <w:tabs>
              <w:tab w:val="left" w:pos="158"/>
            </w:tabs>
            <w:spacing w:after="120" w:line="240" w:lineRule="auto"/>
          </w:pPr>
        </w:pPrChange>
      </w:pPr>
      <w:r>
        <w:t xml:space="preserve">(b) 'the data exporter' means the controller who transfers the personal </w:t>
      </w:r>
      <w:proofErr w:type="gramStart"/>
      <w:r>
        <w:t>data;</w:t>
      </w:r>
      <w:proofErr w:type="gramEnd"/>
      <w:r>
        <w:t xml:space="preserve"> </w:t>
      </w:r>
    </w:p>
    <w:p w14:paraId="4D6B2D85" w14:textId="77777777" w:rsidR="00DB24CA" w:rsidRDefault="00186BB4">
      <w:pPr>
        <w:pStyle w:val="ProductList-Body"/>
        <w:spacing w:after="120"/>
        <w:pPrChange w:id="1541" w:author="Autor" w:date="2021-09-16T23:42:00Z">
          <w:pPr>
            <w:tabs>
              <w:tab w:val="left" w:pos="158"/>
            </w:tabs>
            <w:spacing w:after="120" w:line="240" w:lineRule="auto"/>
          </w:pPr>
        </w:pPrChange>
      </w:pPr>
      <w:r>
        <w:t>(c)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w:t>
      </w:r>
      <w:proofErr w:type="gramStart"/>
      <w:r>
        <w:t>EC;</w:t>
      </w:r>
      <w:proofErr w:type="gramEnd"/>
      <w:r>
        <w:t xml:space="preserve"> </w:t>
      </w:r>
    </w:p>
    <w:p w14:paraId="4D6B2D86" w14:textId="77777777" w:rsidR="00DB24CA" w:rsidRDefault="00186BB4">
      <w:pPr>
        <w:pStyle w:val="ProductList-Body"/>
        <w:spacing w:after="120"/>
        <w:pPrChange w:id="1542" w:author="Autor" w:date="2021-09-16T23:42:00Z">
          <w:pPr>
            <w:tabs>
              <w:tab w:val="left" w:pos="158"/>
            </w:tabs>
            <w:spacing w:after="120" w:line="240" w:lineRule="auto"/>
          </w:pPr>
        </w:pPrChange>
      </w:pPr>
      <w:r>
        <w:t xml:space="preserve">(d) 'the </w:t>
      </w:r>
      <w:proofErr w:type="spellStart"/>
      <w:r>
        <w:t>subprocessor</w:t>
      </w:r>
      <w:proofErr w:type="spellEnd"/>
      <w:r>
        <w:t xml:space="preserve">' means any processor engaged by the data importer or by any other </w:t>
      </w:r>
      <w:proofErr w:type="spellStart"/>
      <w:r>
        <w:t>subprocessor</w:t>
      </w:r>
      <w:proofErr w:type="spellEnd"/>
      <w:r>
        <w:t xml:space="preserve"> of the data importer who agrees to receive from the data importer or from any other </w:t>
      </w:r>
      <w:proofErr w:type="spellStart"/>
      <w:r>
        <w:t>subprocessor</w:t>
      </w:r>
      <w:proofErr w:type="spellEnd"/>
      <w:r>
        <w:t xml:space="preserve"> of the data importer personal data exclusively intended for processing activities to be carried out on behalf of the data exporter after the transfer in accordance with his instructions, the terms of the Clauses and the terms of the written </w:t>
      </w:r>
      <w:proofErr w:type="gramStart"/>
      <w:r>
        <w:t>subcontract;</w:t>
      </w:r>
      <w:proofErr w:type="gramEnd"/>
      <w:r>
        <w:t xml:space="preserve"> </w:t>
      </w:r>
    </w:p>
    <w:p w14:paraId="4D6B2D87" w14:textId="77777777" w:rsidR="00DB24CA" w:rsidRDefault="00186BB4">
      <w:pPr>
        <w:pStyle w:val="ProductList-Body"/>
        <w:spacing w:after="120"/>
        <w:pPrChange w:id="1543" w:author="Autor" w:date="2021-09-16T23:42:00Z">
          <w:pPr>
            <w:tabs>
              <w:tab w:val="left" w:pos="158"/>
            </w:tabs>
            <w:spacing w:after="120" w:line="240" w:lineRule="auto"/>
          </w:pPr>
        </w:pPrChange>
      </w:pPr>
      <w:r>
        <w:t xml:space="preserve">(e)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w:t>
      </w:r>
      <w:proofErr w:type="gramStart"/>
      <w:r>
        <w:t>established;</w:t>
      </w:r>
      <w:proofErr w:type="gramEnd"/>
      <w:r>
        <w:t xml:space="preserve"> </w:t>
      </w:r>
    </w:p>
    <w:p w14:paraId="4D6B2D88" w14:textId="77777777" w:rsidR="00DB24CA" w:rsidRDefault="00186BB4">
      <w:pPr>
        <w:pStyle w:val="ProductList-Body"/>
        <w:spacing w:after="120"/>
        <w:pPrChange w:id="1544" w:author="Autor" w:date="2021-09-16T23:42:00Z">
          <w:pPr>
            <w:tabs>
              <w:tab w:val="left" w:pos="158"/>
            </w:tabs>
            <w:spacing w:after="120" w:line="240" w:lineRule="auto"/>
          </w:pPr>
        </w:pPrChange>
      </w:pPr>
      <w:r>
        <w:t xml:space="preserve">(f) 'technical and </w:t>
      </w:r>
      <w:proofErr w:type="spellStart"/>
      <w:r>
        <w:t>organisational</w:t>
      </w:r>
      <w:proofErr w:type="spellEnd"/>
      <w:r>
        <w:t xml:space="preserve"> security measures' means those measures aimed at protecting personal data against accidental or unlawful destruction or accidental loss, alteration, </w:t>
      </w:r>
      <w:proofErr w:type="spellStart"/>
      <w:r>
        <w:t>unauthorised</w:t>
      </w:r>
      <w:proofErr w:type="spellEnd"/>
      <w:r>
        <w:t xml:space="preserve"> </w:t>
      </w:r>
      <w:proofErr w:type="gramStart"/>
      <w:r>
        <w:t>disclosure</w:t>
      </w:r>
      <w:proofErr w:type="gramEnd"/>
      <w:r>
        <w:t xml:space="preserve"> or access, in particular where the processing involves the transmission of data over a network, and against all other unlawful forms of processing. </w:t>
      </w:r>
    </w:p>
    <w:p w14:paraId="4D6B2D89" w14:textId="77777777" w:rsidR="00DB24CA" w:rsidRDefault="00186BB4">
      <w:pPr>
        <w:pStyle w:val="ProductList-Body"/>
        <w:spacing w:after="120"/>
        <w:jc w:val="center"/>
        <w:outlineLvl w:val="1"/>
        <w:rPr>
          <w:b/>
        </w:rPr>
        <w:pPrChange w:id="1545" w:author="Autor" w:date="2021-09-16T23:42:00Z">
          <w:pPr>
            <w:tabs>
              <w:tab w:val="left" w:pos="158"/>
            </w:tabs>
            <w:spacing w:after="120" w:line="240" w:lineRule="auto"/>
            <w:jc w:val="center"/>
            <w:outlineLvl w:val="1"/>
          </w:pPr>
        </w:pPrChange>
      </w:pPr>
      <w:bookmarkStart w:id="1546" w:name="_Toc26972892"/>
      <w:r>
        <w:rPr>
          <w:b/>
        </w:rPr>
        <w:t>Clause 2: Details of the transfer</w:t>
      </w:r>
      <w:bookmarkEnd w:id="1546"/>
    </w:p>
    <w:p w14:paraId="4D6B2D8A" w14:textId="77777777" w:rsidR="00DB24CA" w:rsidRDefault="00186BB4">
      <w:pPr>
        <w:pStyle w:val="ProductList-Body"/>
        <w:spacing w:after="120"/>
        <w:pPrChange w:id="1547" w:author="Autor" w:date="2021-09-16T23:42:00Z">
          <w:pPr>
            <w:tabs>
              <w:tab w:val="left" w:pos="158"/>
            </w:tabs>
            <w:spacing w:after="120" w:line="240" w:lineRule="auto"/>
          </w:pPr>
        </w:pPrChange>
      </w:pPr>
      <w:r>
        <w:t>The details of the transfer and in particular the special categories of personal data where applicable are specified in Appendix 1 below which forms an integral part of the Clauses.</w:t>
      </w:r>
    </w:p>
    <w:p w14:paraId="4D6B2D8B" w14:textId="77777777" w:rsidR="00DB24CA" w:rsidRDefault="00186BB4">
      <w:pPr>
        <w:pStyle w:val="ProductList-Body"/>
        <w:spacing w:after="120"/>
        <w:jc w:val="center"/>
        <w:outlineLvl w:val="1"/>
        <w:rPr>
          <w:b/>
        </w:rPr>
        <w:pPrChange w:id="1548" w:author="Autor" w:date="2021-09-16T23:42:00Z">
          <w:pPr>
            <w:tabs>
              <w:tab w:val="left" w:pos="158"/>
            </w:tabs>
            <w:spacing w:after="120" w:line="240" w:lineRule="auto"/>
            <w:jc w:val="center"/>
            <w:outlineLvl w:val="1"/>
          </w:pPr>
        </w:pPrChange>
      </w:pPr>
      <w:bookmarkStart w:id="1549" w:name="_Toc26972893"/>
      <w:r>
        <w:rPr>
          <w:b/>
        </w:rPr>
        <w:t>Clause 3: Third-party beneficiary clause</w:t>
      </w:r>
      <w:bookmarkEnd w:id="1549"/>
    </w:p>
    <w:p w14:paraId="4D6B2D8C" w14:textId="77777777" w:rsidR="00DB24CA" w:rsidRDefault="00186BB4">
      <w:pPr>
        <w:pStyle w:val="ProductList-Body"/>
        <w:spacing w:after="120"/>
        <w:pPrChange w:id="1550" w:author="Autor" w:date="2021-09-16T23:42:00Z">
          <w:pPr>
            <w:tabs>
              <w:tab w:val="left" w:pos="158"/>
            </w:tabs>
            <w:spacing w:after="120" w:line="240" w:lineRule="auto"/>
          </w:pPr>
        </w:pPrChange>
      </w:pPr>
      <w:r>
        <w:t>1. The data subject can enforce against the data exporter this Clause, Clause 4(b) to (</w:t>
      </w:r>
      <w:proofErr w:type="spellStart"/>
      <w:r>
        <w:t>i</w:t>
      </w:r>
      <w:proofErr w:type="spellEnd"/>
      <w:r>
        <w:t xml:space="preserve">), Clause 5(a) to (e), and (g) to (j), Clause 6(1) and (2), Clause 7, Clause 8(2), and Clauses 9 to 12 as third-party beneficiary. </w:t>
      </w:r>
    </w:p>
    <w:p w14:paraId="4D6B2D8D" w14:textId="77777777" w:rsidR="00DB24CA" w:rsidRDefault="00186BB4">
      <w:pPr>
        <w:pStyle w:val="ProductList-Body"/>
        <w:spacing w:after="120"/>
        <w:pPrChange w:id="1551" w:author="Autor" w:date="2021-09-16T23:42:00Z">
          <w:pPr>
            <w:tabs>
              <w:tab w:val="left" w:pos="158"/>
            </w:tabs>
            <w:spacing w:after="120" w:line="240" w:lineRule="auto"/>
          </w:pPr>
        </w:pPrChange>
      </w:pPr>
      <w:r>
        <w:t xml:space="preserve">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14:paraId="4D6B2D8E" w14:textId="77777777" w:rsidR="00DB24CA" w:rsidRDefault="00186BB4">
      <w:pPr>
        <w:pStyle w:val="ProductList-Body"/>
        <w:spacing w:after="120"/>
        <w:pPrChange w:id="1552" w:author="Autor" w:date="2021-09-16T23:42:00Z">
          <w:pPr>
            <w:tabs>
              <w:tab w:val="left" w:pos="158"/>
            </w:tabs>
            <w:spacing w:after="120" w:line="240" w:lineRule="auto"/>
          </w:pPr>
        </w:pPrChange>
      </w:pPr>
      <w:r>
        <w:lastRenderedPageBreak/>
        <w:t xml:space="preserve">3. The data subject can enforce against the </w:t>
      </w:r>
      <w:proofErr w:type="spellStart"/>
      <w:r>
        <w:t>subprocessor</w:t>
      </w:r>
      <w:proofErr w:type="spellEnd"/>
      <w: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t>subprocessor</w:t>
      </w:r>
      <w:proofErr w:type="spellEnd"/>
      <w:r>
        <w:t xml:space="preserve"> shall be limited to its own processing operations under the Clauses. </w:t>
      </w:r>
    </w:p>
    <w:p w14:paraId="4D6B2D8F" w14:textId="77777777" w:rsidR="00DB24CA" w:rsidRDefault="00186BB4">
      <w:pPr>
        <w:pStyle w:val="ProductList-Body"/>
        <w:spacing w:after="120"/>
        <w:pPrChange w:id="1553" w:author="Autor" w:date="2021-09-16T23:42:00Z">
          <w:pPr>
            <w:tabs>
              <w:tab w:val="left" w:pos="158"/>
            </w:tabs>
            <w:spacing w:after="120" w:line="240" w:lineRule="auto"/>
          </w:pPr>
        </w:pPrChange>
      </w:pPr>
      <w:r>
        <w:t xml:space="preserve">4. The parties do not object to a data subject being represented by an association or other body if the data subject so expressly wishes and if permitted by national law. </w:t>
      </w:r>
    </w:p>
    <w:p w14:paraId="4D6B2D90" w14:textId="77777777" w:rsidR="00DB24CA" w:rsidRDefault="00186BB4">
      <w:pPr>
        <w:pStyle w:val="ProductList-Body"/>
        <w:keepNext/>
        <w:spacing w:after="120"/>
        <w:jc w:val="center"/>
        <w:outlineLvl w:val="1"/>
        <w:rPr>
          <w:b/>
        </w:rPr>
        <w:pPrChange w:id="1554" w:author="Autor" w:date="2021-09-16T23:42:00Z">
          <w:pPr>
            <w:keepNext/>
            <w:tabs>
              <w:tab w:val="left" w:pos="158"/>
            </w:tabs>
            <w:spacing w:after="120" w:line="240" w:lineRule="auto"/>
            <w:jc w:val="center"/>
            <w:outlineLvl w:val="1"/>
          </w:pPr>
        </w:pPrChange>
      </w:pPr>
      <w:bookmarkStart w:id="1555" w:name="_Toc26972894"/>
      <w:r>
        <w:rPr>
          <w:b/>
        </w:rPr>
        <w:t>Clause 4: Obligations of the data exporter</w:t>
      </w:r>
      <w:bookmarkEnd w:id="1555"/>
    </w:p>
    <w:p w14:paraId="4D6B2D91" w14:textId="77777777" w:rsidR="00DB24CA" w:rsidRDefault="00186BB4">
      <w:pPr>
        <w:pStyle w:val="ProductList-Body"/>
        <w:keepNext/>
        <w:spacing w:after="120"/>
        <w:pPrChange w:id="1556" w:author="Autor" w:date="2021-09-16T23:42:00Z">
          <w:pPr>
            <w:keepNext/>
            <w:tabs>
              <w:tab w:val="left" w:pos="158"/>
            </w:tabs>
            <w:spacing w:after="120" w:line="240" w:lineRule="auto"/>
          </w:pPr>
        </w:pPrChange>
      </w:pPr>
      <w:r>
        <w:t xml:space="preserve">The data exporter agrees and warrants: </w:t>
      </w:r>
    </w:p>
    <w:p w14:paraId="4D6B2D92" w14:textId="77777777" w:rsidR="00DB24CA" w:rsidRDefault="00186BB4">
      <w:pPr>
        <w:pStyle w:val="ProductList-Body"/>
        <w:spacing w:after="120"/>
        <w:pPrChange w:id="1557" w:author="Autor" w:date="2021-09-16T23:42:00Z">
          <w:pPr>
            <w:tabs>
              <w:tab w:val="left" w:pos="158"/>
            </w:tabs>
            <w:spacing w:after="120" w:line="240" w:lineRule="auto"/>
          </w:pPr>
        </w:pPrChange>
      </w:pPr>
      <w:r>
        <w:t xml:space="preserve"> (a)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w:t>
      </w:r>
      <w:proofErr w:type="gramStart"/>
      <w:r>
        <w:t>State;</w:t>
      </w:r>
      <w:proofErr w:type="gramEnd"/>
      <w:r>
        <w:t xml:space="preserve"> </w:t>
      </w:r>
    </w:p>
    <w:p w14:paraId="4D6B2D93" w14:textId="77777777" w:rsidR="00DB24CA" w:rsidRDefault="00186BB4">
      <w:pPr>
        <w:pStyle w:val="ProductList-Body"/>
        <w:spacing w:after="120"/>
        <w:pPrChange w:id="1558" w:author="Autor" w:date="2021-09-16T23:42:00Z">
          <w:pPr>
            <w:tabs>
              <w:tab w:val="left" w:pos="158"/>
            </w:tabs>
            <w:spacing w:after="120" w:line="240" w:lineRule="auto"/>
          </w:pPr>
        </w:pPrChange>
      </w:pPr>
      <w:r>
        <w:t xml:space="preserve">(b) that it has instructed and throughout the duration of the personal data processing services will instruct the data importer to process the personal data transferred only on the data exporter's behalf and in accordance with the applicable data protection law and the </w:t>
      </w:r>
      <w:proofErr w:type="gramStart"/>
      <w:r>
        <w:t>Clauses;</w:t>
      </w:r>
      <w:proofErr w:type="gramEnd"/>
      <w:r>
        <w:t xml:space="preserve"> </w:t>
      </w:r>
    </w:p>
    <w:p w14:paraId="4D6B2D94" w14:textId="77777777" w:rsidR="00DB24CA" w:rsidRDefault="00186BB4">
      <w:pPr>
        <w:pStyle w:val="ProductList-Body"/>
        <w:spacing w:after="120"/>
        <w:pPrChange w:id="1559" w:author="Autor" w:date="2021-09-16T23:42:00Z">
          <w:pPr>
            <w:tabs>
              <w:tab w:val="left" w:pos="158"/>
            </w:tabs>
            <w:spacing w:after="120" w:line="240" w:lineRule="auto"/>
          </w:pPr>
        </w:pPrChange>
      </w:pPr>
      <w:r>
        <w:t xml:space="preserve">(c) that the data importer will provide sufficient guarantees in respect of the technical and </w:t>
      </w:r>
      <w:proofErr w:type="spellStart"/>
      <w:r>
        <w:t>organisational</w:t>
      </w:r>
      <w:proofErr w:type="spellEnd"/>
      <w:r>
        <w:t xml:space="preserve"> security measures specified in Appendix 2 </w:t>
      </w:r>
      <w:proofErr w:type="gramStart"/>
      <w:r>
        <w:t>below;</w:t>
      </w:r>
      <w:proofErr w:type="gramEnd"/>
      <w:r>
        <w:t xml:space="preserve"> </w:t>
      </w:r>
    </w:p>
    <w:p w14:paraId="4D6B2D95" w14:textId="77777777" w:rsidR="00DB24CA" w:rsidRDefault="00186BB4">
      <w:pPr>
        <w:pStyle w:val="ProductList-Body"/>
        <w:spacing w:after="120"/>
        <w:pPrChange w:id="1560" w:author="Autor" w:date="2021-09-16T23:42:00Z">
          <w:pPr>
            <w:tabs>
              <w:tab w:val="left" w:pos="158"/>
            </w:tabs>
            <w:spacing w:after="120" w:line="240" w:lineRule="auto"/>
          </w:pPr>
        </w:pPrChange>
      </w:pPr>
      <w:r>
        <w:t xml:space="preserve">(d) that after assessment of the requirements of the applicable data protection law, the security measures are appropriate to protect personal data against accidental or unlawful destruction or accidental loss, alteration, </w:t>
      </w:r>
      <w:proofErr w:type="spellStart"/>
      <w:r>
        <w:t>unauthorised</w:t>
      </w:r>
      <w:proofErr w:type="spellEnd"/>
      <w: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 </w:t>
      </w:r>
    </w:p>
    <w:p w14:paraId="4D6B2D96" w14:textId="77777777" w:rsidR="00DB24CA" w:rsidRDefault="00186BB4">
      <w:pPr>
        <w:pStyle w:val="ProductList-Body"/>
        <w:spacing w:after="120"/>
        <w:pPrChange w:id="1561" w:author="Autor" w:date="2021-09-16T23:42:00Z">
          <w:pPr>
            <w:tabs>
              <w:tab w:val="left" w:pos="158"/>
            </w:tabs>
            <w:spacing w:after="120" w:line="240" w:lineRule="auto"/>
          </w:pPr>
        </w:pPrChange>
      </w:pPr>
      <w:r>
        <w:t xml:space="preserve">(e) that it will ensure compliance with the security </w:t>
      </w:r>
      <w:proofErr w:type="gramStart"/>
      <w:r>
        <w:t>measures;</w:t>
      </w:r>
      <w:proofErr w:type="gramEnd"/>
      <w:r>
        <w:t xml:space="preserve"> </w:t>
      </w:r>
    </w:p>
    <w:p w14:paraId="4D6B2D97" w14:textId="77777777" w:rsidR="00DB24CA" w:rsidRDefault="00186BB4">
      <w:pPr>
        <w:pStyle w:val="ProductList-Body"/>
        <w:spacing w:after="120"/>
        <w:pPrChange w:id="1562" w:author="Autor" w:date="2021-09-16T23:42:00Z">
          <w:pPr>
            <w:tabs>
              <w:tab w:val="left" w:pos="158"/>
            </w:tabs>
            <w:spacing w:after="120" w:line="240" w:lineRule="auto"/>
          </w:pPr>
        </w:pPrChange>
      </w:pPr>
      <w:r>
        <w:t>(f)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w:t>
      </w:r>
      <w:proofErr w:type="gramStart"/>
      <w:r>
        <w:t>EC;</w:t>
      </w:r>
      <w:proofErr w:type="gramEnd"/>
      <w:r>
        <w:t xml:space="preserve"> </w:t>
      </w:r>
    </w:p>
    <w:p w14:paraId="4D6B2D98" w14:textId="77777777" w:rsidR="00DB24CA" w:rsidRDefault="00186BB4">
      <w:pPr>
        <w:pStyle w:val="ProductList-Body"/>
        <w:spacing w:after="120"/>
        <w:pPrChange w:id="1563" w:author="Autor" w:date="2021-09-16T23:42:00Z">
          <w:pPr>
            <w:tabs>
              <w:tab w:val="left" w:pos="158"/>
            </w:tabs>
            <w:spacing w:after="120" w:line="240" w:lineRule="auto"/>
          </w:pPr>
        </w:pPrChange>
      </w:pPr>
      <w:r>
        <w:t xml:space="preserve">(g) to forward any notification received from the data importer or any </w:t>
      </w:r>
      <w:proofErr w:type="spellStart"/>
      <w:r>
        <w:t>subprocessor</w:t>
      </w:r>
      <w:proofErr w:type="spellEnd"/>
      <w:r>
        <w:t xml:space="preserve"> pursuant to Clause 5(b) and Clause 8(3) to the data protection supervisory authority if the data exporter decides to continue the transfer or to lift the </w:t>
      </w:r>
      <w:proofErr w:type="gramStart"/>
      <w:r>
        <w:t>suspension;</w:t>
      </w:r>
      <w:proofErr w:type="gramEnd"/>
      <w:r>
        <w:t xml:space="preserve"> </w:t>
      </w:r>
    </w:p>
    <w:p w14:paraId="4D6B2D99" w14:textId="77777777" w:rsidR="00DB24CA" w:rsidRDefault="00186BB4">
      <w:pPr>
        <w:pStyle w:val="ProductList-Body"/>
        <w:spacing w:after="120"/>
        <w:pPrChange w:id="1564" w:author="Autor" w:date="2021-09-16T23:42:00Z">
          <w:pPr>
            <w:tabs>
              <w:tab w:val="left" w:pos="158"/>
            </w:tabs>
            <w:spacing w:after="120" w:line="240" w:lineRule="auto"/>
          </w:pPr>
        </w:pPrChange>
      </w:pPr>
      <w:r>
        <w:t xml:space="preserve">(h) to make available to the data subjects upon request a copy of the Clauses, with the exception of Appendix 2, and a summary description of the security measures, as well as a copy of any contract for </w:t>
      </w:r>
      <w:proofErr w:type="spellStart"/>
      <w:r>
        <w:t>subprocessing</w:t>
      </w:r>
      <w:proofErr w:type="spellEnd"/>
      <w:r>
        <w:t xml:space="preserve"> services which has to be made in accordance with the Clauses, unless the Clauses or the contract contain commercial information, in which case it may remove such commercial </w:t>
      </w:r>
      <w:proofErr w:type="gramStart"/>
      <w:r>
        <w:t>information;</w:t>
      </w:r>
      <w:proofErr w:type="gramEnd"/>
      <w:r>
        <w:t xml:space="preserve"> </w:t>
      </w:r>
    </w:p>
    <w:p w14:paraId="4D6B2D9A" w14:textId="77777777" w:rsidR="00DB24CA" w:rsidRDefault="00186BB4">
      <w:pPr>
        <w:pStyle w:val="ProductList-Body"/>
        <w:spacing w:after="120"/>
        <w:pPrChange w:id="1565" w:author="Autor" w:date="2021-09-16T23:42:00Z">
          <w:pPr>
            <w:tabs>
              <w:tab w:val="left" w:pos="158"/>
            </w:tabs>
            <w:spacing w:after="120" w:line="240" w:lineRule="auto"/>
          </w:pPr>
        </w:pPrChange>
      </w:pPr>
      <w:r>
        <w:t>(</w:t>
      </w:r>
      <w:proofErr w:type="spellStart"/>
      <w:r>
        <w:t>i</w:t>
      </w:r>
      <w:proofErr w:type="spellEnd"/>
      <w:r>
        <w:t xml:space="preserve">) that, in the event of </w:t>
      </w:r>
      <w:proofErr w:type="spellStart"/>
      <w:r>
        <w:t>subprocessing</w:t>
      </w:r>
      <w:proofErr w:type="spellEnd"/>
      <w:r>
        <w:t xml:space="preserve">, the processing activity is carried out in accordance with Clause 11 by a </w:t>
      </w:r>
      <w:proofErr w:type="spellStart"/>
      <w:r>
        <w:t>subprocessor</w:t>
      </w:r>
      <w:proofErr w:type="spellEnd"/>
      <w:r>
        <w:t xml:space="preserve"> providing at least the same level of protection for the personal data and the rights of data subject as the data importer under the Clauses; and </w:t>
      </w:r>
    </w:p>
    <w:p w14:paraId="4D6B2D9B" w14:textId="77777777" w:rsidR="00DB24CA" w:rsidRDefault="00186BB4">
      <w:pPr>
        <w:pStyle w:val="ProductList-Body"/>
        <w:spacing w:after="120"/>
        <w:pPrChange w:id="1566" w:author="Autor" w:date="2021-09-16T23:42:00Z">
          <w:pPr>
            <w:tabs>
              <w:tab w:val="left" w:pos="158"/>
            </w:tabs>
            <w:spacing w:after="120" w:line="240" w:lineRule="auto"/>
          </w:pPr>
        </w:pPrChange>
      </w:pPr>
      <w:r>
        <w:t>(j) that it will ensure compliance with Clause 4(a) to (</w:t>
      </w:r>
      <w:proofErr w:type="spellStart"/>
      <w:r>
        <w:t>i</w:t>
      </w:r>
      <w:proofErr w:type="spellEnd"/>
      <w:r>
        <w:t>).</w:t>
      </w:r>
    </w:p>
    <w:p w14:paraId="4D6B2D9C" w14:textId="77777777" w:rsidR="00DB24CA" w:rsidRDefault="00186BB4">
      <w:pPr>
        <w:pStyle w:val="ProductList-Body"/>
        <w:keepNext/>
        <w:spacing w:after="120"/>
        <w:jc w:val="center"/>
        <w:outlineLvl w:val="1"/>
        <w:rPr>
          <w:b/>
        </w:rPr>
        <w:pPrChange w:id="1567" w:author="Autor" w:date="2021-09-16T23:42:00Z">
          <w:pPr>
            <w:keepNext/>
            <w:tabs>
              <w:tab w:val="left" w:pos="158"/>
            </w:tabs>
            <w:spacing w:after="120" w:line="240" w:lineRule="auto"/>
            <w:jc w:val="center"/>
            <w:outlineLvl w:val="1"/>
          </w:pPr>
        </w:pPrChange>
      </w:pPr>
      <w:bookmarkStart w:id="1568" w:name="_Toc26972895"/>
      <w:r>
        <w:rPr>
          <w:b/>
        </w:rPr>
        <w:t>Clause 5: Obligations of the data importer</w:t>
      </w:r>
      <w:bookmarkEnd w:id="1568"/>
    </w:p>
    <w:p w14:paraId="4D6B2D9D" w14:textId="77777777" w:rsidR="00DB24CA" w:rsidRDefault="00186BB4">
      <w:pPr>
        <w:pStyle w:val="ProductList-Body"/>
        <w:spacing w:after="120"/>
        <w:pPrChange w:id="1569" w:author="Autor" w:date="2021-09-16T23:42:00Z">
          <w:pPr>
            <w:tabs>
              <w:tab w:val="left" w:pos="158"/>
            </w:tabs>
            <w:spacing w:after="120" w:line="240" w:lineRule="auto"/>
          </w:pPr>
        </w:pPrChange>
      </w:pPr>
      <w:r>
        <w:t xml:space="preserve">The data importer agrees and warrants: </w:t>
      </w:r>
    </w:p>
    <w:p w14:paraId="4D6B2D9E" w14:textId="77777777" w:rsidR="00DB24CA" w:rsidRDefault="00186BB4">
      <w:pPr>
        <w:pStyle w:val="ProductList-Body"/>
        <w:spacing w:after="120"/>
        <w:pPrChange w:id="1570" w:author="Autor" w:date="2021-09-16T23:42:00Z">
          <w:pPr>
            <w:tabs>
              <w:tab w:val="left" w:pos="158"/>
            </w:tabs>
            <w:spacing w:after="120" w:line="240" w:lineRule="auto"/>
          </w:pPr>
        </w:pPrChange>
      </w:pPr>
      <w:r>
        <w:t xml:space="preserve"> (a)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w:t>
      </w:r>
      <w:proofErr w:type="gramStart"/>
      <w:r>
        <w:t>contract;</w:t>
      </w:r>
      <w:proofErr w:type="gramEnd"/>
      <w:r>
        <w:t xml:space="preserve"> </w:t>
      </w:r>
    </w:p>
    <w:p w14:paraId="4D6B2D9F" w14:textId="77777777" w:rsidR="00DB24CA" w:rsidRDefault="00186BB4">
      <w:pPr>
        <w:pStyle w:val="ProductList-Body"/>
        <w:spacing w:after="120"/>
        <w:pPrChange w:id="1571" w:author="Autor" w:date="2021-09-16T23:42:00Z">
          <w:pPr>
            <w:tabs>
              <w:tab w:val="left" w:pos="158"/>
            </w:tabs>
            <w:spacing w:after="120" w:line="240" w:lineRule="auto"/>
          </w:pPr>
        </w:pPrChange>
      </w:pPr>
      <w:r>
        <w:t xml:space="preserve">(b)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 </w:t>
      </w:r>
    </w:p>
    <w:p w14:paraId="4D6B2DA0" w14:textId="77777777" w:rsidR="00DB24CA" w:rsidRDefault="00186BB4">
      <w:pPr>
        <w:pStyle w:val="ProductList-Body"/>
        <w:spacing w:after="120"/>
        <w:pPrChange w:id="1572" w:author="Autor" w:date="2021-09-16T23:42:00Z">
          <w:pPr>
            <w:tabs>
              <w:tab w:val="left" w:pos="158"/>
            </w:tabs>
            <w:spacing w:after="120" w:line="240" w:lineRule="auto"/>
          </w:pPr>
        </w:pPrChange>
      </w:pPr>
      <w:r>
        <w:t xml:space="preserve">(c) that it has implemented the technical and </w:t>
      </w:r>
      <w:proofErr w:type="spellStart"/>
      <w:r>
        <w:t>organisational</w:t>
      </w:r>
      <w:proofErr w:type="spellEnd"/>
      <w:r>
        <w:t xml:space="preserve"> security measures specified in Appendix 2 before processing the personal data </w:t>
      </w:r>
      <w:proofErr w:type="gramStart"/>
      <w:r>
        <w:t>transferred;</w:t>
      </w:r>
      <w:proofErr w:type="gramEnd"/>
      <w:r>
        <w:t xml:space="preserve"> </w:t>
      </w:r>
    </w:p>
    <w:p w14:paraId="4D6B2DA1" w14:textId="77777777" w:rsidR="00DB24CA" w:rsidRDefault="00186BB4">
      <w:pPr>
        <w:pStyle w:val="ProductList-Body"/>
        <w:spacing w:after="120"/>
        <w:pPrChange w:id="1573" w:author="Autor" w:date="2021-09-16T23:42:00Z">
          <w:pPr>
            <w:tabs>
              <w:tab w:val="left" w:pos="158"/>
            </w:tabs>
            <w:spacing w:after="120" w:line="240" w:lineRule="auto"/>
          </w:pPr>
        </w:pPrChange>
      </w:pPr>
      <w:r>
        <w:t xml:space="preserve">(d) that it will promptly notify the data exporter about: </w:t>
      </w:r>
    </w:p>
    <w:p w14:paraId="4D6B2DA2" w14:textId="77777777" w:rsidR="00DB24CA" w:rsidRDefault="00186BB4">
      <w:pPr>
        <w:pStyle w:val="ProductList-Body"/>
        <w:spacing w:after="120"/>
        <w:ind w:left="360"/>
        <w:pPrChange w:id="1574" w:author="Autor" w:date="2021-09-16T23:42:00Z">
          <w:pPr>
            <w:tabs>
              <w:tab w:val="left" w:pos="158"/>
            </w:tabs>
            <w:spacing w:after="120" w:line="240" w:lineRule="auto"/>
            <w:ind w:left="360"/>
          </w:pPr>
        </w:pPrChange>
      </w:pPr>
      <w:r>
        <w:t>(</w:t>
      </w:r>
      <w:proofErr w:type="spellStart"/>
      <w:r>
        <w:t>i</w:t>
      </w:r>
      <w:proofErr w:type="spellEnd"/>
      <w:r>
        <w:t xml:space="preserve">) any legally binding request for disclosure of the personal data by a law enforcement authority unless otherwise prohibited, such as a prohibition under criminal law to preserve the confidentiality of a law enforcement investigation, </w:t>
      </w:r>
    </w:p>
    <w:p w14:paraId="4D6B2DA3" w14:textId="77777777" w:rsidR="00DB24CA" w:rsidRDefault="00186BB4">
      <w:pPr>
        <w:pStyle w:val="ProductList-Body"/>
        <w:spacing w:after="120"/>
        <w:ind w:left="360"/>
        <w:pPrChange w:id="1575" w:author="Autor" w:date="2021-09-16T23:42:00Z">
          <w:pPr>
            <w:tabs>
              <w:tab w:val="left" w:pos="158"/>
            </w:tabs>
            <w:spacing w:after="120" w:line="240" w:lineRule="auto"/>
            <w:ind w:left="360"/>
          </w:pPr>
        </w:pPrChange>
      </w:pPr>
      <w:r>
        <w:lastRenderedPageBreak/>
        <w:t xml:space="preserve">(ii) any accidental or </w:t>
      </w:r>
      <w:proofErr w:type="spellStart"/>
      <w:r>
        <w:t>unauthorised</w:t>
      </w:r>
      <w:proofErr w:type="spellEnd"/>
      <w:r>
        <w:t xml:space="preserve"> access, and </w:t>
      </w:r>
    </w:p>
    <w:p w14:paraId="4D6B2DA4" w14:textId="77777777" w:rsidR="00DB24CA" w:rsidRDefault="00186BB4">
      <w:pPr>
        <w:pStyle w:val="ProductList-Body"/>
        <w:spacing w:after="120"/>
        <w:ind w:left="360"/>
        <w:pPrChange w:id="1576" w:author="Autor" w:date="2021-09-16T23:42:00Z">
          <w:pPr>
            <w:tabs>
              <w:tab w:val="left" w:pos="158"/>
            </w:tabs>
            <w:spacing w:after="120" w:line="240" w:lineRule="auto"/>
            <w:ind w:left="360"/>
          </w:pPr>
        </w:pPrChange>
      </w:pPr>
      <w:r>
        <w:t xml:space="preserve">(iii) any request received directly from the data subjects without responding to that request, unless it has been otherwise </w:t>
      </w:r>
      <w:proofErr w:type="spellStart"/>
      <w:r>
        <w:t>authorised</w:t>
      </w:r>
      <w:proofErr w:type="spellEnd"/>
      <w:r>
        <w:t xml:space="preserve"> to do </w:t>
      </w:r>
      <w:proofErr w:type="gramStart"/>
      <w:r>
        <w:t>so;</w:t>
      </w:r>
      <w:proofErr w:type="gramEnd"/>
      <w:r>
        <w:t xml:space="preserve"> </w:t>
      </w:r>
    </w:p>
    <w:p w14:paraId="4D6B2DA5" w14:textId="77777777" w:rsidR="00DB24CA" w:rsidRDefault="00186BB4">
      <w:pPr>
        <w:pStyle w:val="ProductList-Body"/>
        <w:spacing w:after="120"/>
        <w:pPrChange w:id="1577" w:author="Autor" w:date="2021-09-16T23:42:00Z">
          <w:pPr>
            <w:tabs>
              <w:tab w:val="left" w:pos="158"/>
            </w:tabs>
            <w:spacing w:after="120" w:line="240" w:lineRule="auto"/>
          </w:pPr>
        </w:pPrChange>
      </w:pPr>
      <w:r>
        <w:t xml:space="preserve">(e) to deal promptly and properly with all inquiries from the data exporter relating to its processing of the personal data subject to the transfer and to abide by the advice of the supervisory authority with regard to the processing of the data </w:t>
      </w:r>
      <w:proofErr w:type="gramStart"/>
      <w:r>
        <w:t>transferred;</w:t>
      </w:r>
      <w:proofErr w:type="gramEnd"/>
      <w:r>
        <w:t xml:space="preserve"> </w:t>
      </w:r>
    </w:p>
    <w:p w14:paraId="4D6B2DA6" w14:textId="77777777" w:rsidR="00DB24CA" w:rsidRDefault="00186BB4">
      <w:pPr>
        <w:pStyle w:val="ProductList-Body"/>
        <w:spacing w:after="120"/>
        <w:pPrChange w:id="1578" w:author="Autor" w:date="2021-09-16T23:42:00Z">
          <w:pPr>
            <w:tabs>
              <w:tab w:val="left" w:pos="158"/>
            </w:tabs>
            <w:spacing w:after="120" w:line="240" w:lineRule="auto"/>
          </w:pPr>
        </w:pPrChange>
      </w:pPr>
      <w:r>
        <w:t xml:space="preserve">(f) at the request of the data exporter to submit its data processing facilities for audit of the processing activities covered by the Clauses which shall be carried out by the data </w:t>
      </w:r>
      <w:proofErr w:type="gramStart"/>
      <w:r>
        <w:t>exporter</w:t>
      </w:r>
      <w:proofErr w:type="gramEnd"/>
      <w:r>
        <w:t xml:space="preserve"> or an inspection body composed of independent members and in possession of the required professional qualifications bound by a duty of confidentiality, selected by the data exporter, where applicable, in agreement with the supervisory authority; </w:t>
      </w:r>
    </w:p>
    <w:p w14:paraId="4D6B2DA7" w14:textId="77777777" w:rsidR="00DB24CA" w:rsidRDefault="00186BB4">
      <w:pPr>
        <w:pStyle w:val="ProductList-Body"/>
        <w:spacing w:after="120"/>
        <w:pPrChange w:id="1579" w:author="Autor" w:date="2021-09-16T23:42:00Z">
          <w:pPr>
            <w:tabs>
              <w:tab w:val="left" w:pos="158"/>
            </w:tabs>
            <w:spacing w:after="120" w:line="240" w:lineRule="auto"/>
          </w:pPr>
        </w:pPrChange>
      </w:pPr>
      <w:r>
        <w:t xml:space="preserve">(g) to make available to the data subject upon request a copy of the Clauses, or any existing contract for </w:t>
      </w:r>
      <w:proofErr w:type="spellStart"/>
      <w:r>
        <w:t>subprocessing</w:t>
      </w:r>
      <w:proofErr w:type="spellEnd"/>
      <w:r>
        <w:t xml:space="preserve">,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w:t>
      </w:r>
      <w:proofErr w:type="gramStart"/>
      <w:r>
        <w:t>exporter;</w:t>
      </w:r>
      <w:proofErr w:type="gramEnd"/>
      <w:r>
        <w:t xml:space="preserve"> </w:t>
      </w:r>
    </w:p>
    <w:p w14:paraId="4D6B2DA8" w14:textId="77777777" w:rsidR="00DB24CA" w:rsidRDefault="00186BB4">
      <w:pPr>
        <w:pStyle w:val="ProductList-Body"/>
        <w:spacing w:after="120"/>
        <w:pPrChange w:id="1580" w:author="Autor" w:date="2021-09-16T23:42:00Z">
          <w:pPr>
            <w:tabs>
              <w:tab w:val="left" w:pos="158"/>
            </w:tabs>
            <w:spacing w:after="120" w:line="240" w:lineRule="auto"/>
          </w:pPr>
        </w:pPrChange>
      </w:pPr>
      <w:r>
        <w:t xml:space="preserve">(h) that, in the event of </w:t>
      </w:r>
      <w:proofErr w:type="spellStart"/>
      <w:r>
        <w:t>subprocessing</w:t>
      </w:r>
      <w:proofErr w:type="spellEnd"/>
      <w:r>
        <w:t xml:space="preserve">, it has previously informed the data exporter and obtained its prior written </w:t>
      </w:r>
      <w:proofErr w:type="gramStart"/>
      <w:r>
        <w:t>consent;</w:t>
      </w:r>
      <w:proofErr w:type="gramEnd"/>
      <w:r>
        <w:t xml:space="preserve"> </w:t>
      </w:r>
    </w:p>
    <w:p w14:paraId="4D6B2DA9" w14:textId="77777777" w:rsidR="00DB24CA" w:rsidRDefault="00186BB4">
      <w:pPr>
        <w:pStyle w:val="ProductList-Body"/>
        <w:spacing w:after="120"/>
        <w:pPrChange w:id="1581" w:author="Autor" w:date="2021-09-16T23:42:00Z">
          <w:pPr>
            <w:tabs>
              <w:tab w:val="left" w:pos="158"/>
            </w:tabs>
            <w:spacing w:after="120" w:line="240" w:lineRule="auto"/>
          </w:pPr>
        </w:pPrChange>
      </w:pPr>
      <w:r>
        <w:t>(</w:t>
      </w:r>
      <w:proofErr w:type="spellStart"/>
      <w:r>
        <w:t>i</w:t>
      </w:r>
      <w:proofErr w:type="spellEnd"/>
      <w:r>
        <w:t xml:space="preserve">) that the processing services by the </w:t>
      </w:r>
      <w:proofErr w:type="spellStart"/>
      <w:r>
        <w:t>subprocessor</w:t>
      </w:r>
      <w:proofErr w:type="spellEnd"/>
      <w:r>
        <w:t xml:space="preserve"> will be carried out in accordance with Clause 11; and</w:t>
      </w:r>
    </w:p>
    <w:p w14:paraId="4D6B2DAA" w14:textId="77777777" w:rsidR="00DB24CA" w:rsidRDefault="00186BB4">
      <w:pPr>
        <w:pStyle w:val="ProductList-Body"/>
        <w:spacing w:after="120"/>
        <w:pPrChange w:id="1582" w:author="Autor" w:date="2021-09-16T23:42:00Z">
          <w:pPr>
            <w:tabs>
              <w:tab w:val="left" w:pos="158"/>
            </w:tabs>
            <w:spacing w:after="120" w:line="240" w:lineRule="auto"/>
          </w:pPr>
        </w:pPrChange>
      </w:pPr>
      <w:r>
        <w:t xml:space="preserve">(j) to send promptly a copy of any </w:t>
      </w:r>
      <w:proofErr w:type="spellStart"/>
      <w:r>
        <w:t>subprocessor</w:t>
      </w:r>
      <w:proofErr w:type="spellEnd"/>
      <w:r>
        <w:t xml:space="preserve"> agreement it concludes under the Clauses to the data exporter.</w:t>
      </w:r>
    </w:p>
    <w:p w14:paraId="4D6B2DAB" w14:textId="77777777" w:rsidR="00DB24CA" w:rsidRDefault="00186BB4">
      <w:pPr>
        <w:pStyle w:val="ProductList-Body"/>
        <w:spacing w:after="120"/>
        <w:jc w:val="center"/>
        <w:outlineLvl w:val="1"/>
        <w:rPr>
          <w:b/>
        </w:rPr>
        <w:pPrChange w:id="1583" w:author="Autor" w:date="2021-09-16T23:42:00Z">
          <w:pPr>
            <w:tabs>
              <w:tab w:val="left" w:pos="158"/>
            </w:tabs>
            <w:spacing w:after="120" w:line="240" w:lineRule="auto"/>
            <w:jc w:val="center"/>
            <w:outlineLvl w:val="1"/>
          </w:pPr>
        </w:pPrChange>
      </w:pPr>
      <w:bookmarkStart w:id="1584" w:name="_Toc26972896"/>
      <w:r>
        <w:rPr>
          <w:b/>
        </w:rPr>
        <w:t>Clause 6: Liability</w:t>
      </w:r>
      <w:bookmarkEnd w:id="1584"/>
    </w:p>
    <w:p w14:paraId="4D6B2DAC" w14:textId="77777777" w:rsidR="00DB24CA" w:rsidRDefault="00186BB4">
      <w:pPr>
        <w:pStyle w:val="ProductList-Body"/>
        <w:spacing w:after="120"/>
        <w:pPrChange w:id="1585" w:author="Autor" w:date="2021-09-16T23:42:00Z">
          <w:pPr>
            <w:tabs>
              <w:tab w:val="left" w:pos="158"/>
            </w:tabs>
            <w:spacing w:after="120" w:line="240" w:lineRule="auto"/>
          </w:pPr>
        </w:pPrChange>
      </w:pPr>
      <w:r>
        <w:t xml:space="preserve">1. The parties agree that any data subject who has suffered damage </w:t>
      </w:r>
      <w:proofErr w:type="gramStart"/>
      <w:r>
        <w:t>as a result of</w:t>
      </w:r>
      <w:proofErr w:type="gramEnd"/>
      <w:r>
        <w:t xml:space="preserve"> any breach of the obligations referred to in Clause 3 or in Clause 11 by any party or </w:t>
      </w:r>
      <w:proofErr w:type="spellStart"/>
      <w:r>
        <w:t>subprocessor</w:t>
      </w:r>
      <w:proofErr w:type="spellEnd"/>
      <w:r>
        <w:t xml:space="preserve"> is entitled to receive compensation from the data exporter for the damage suffered. </w:t>
      </w:r>
    </w:p>
    <w:p w14:paraId="4D6B2DAD" w14:textId="77777777" w:rsidR="00DB24CA" w:rsidRDefault="00186BB4">
      <w:pPr>
        <w:pStyle w:val="ProductList-Body"/>
        <w:spacing w:after="120"/>
        <w:pPrChange w:id="1586" w:author="Autor" w:date="2021-09-16T23:42:00Z">
          <w:pPr>
            <w:tabs>
              <w:tab w:val="left" w:pos="158"/>
            </w:tabs>
            <w:spacing w:after="120" w:line="240" w:lineRule="auto"/>
          </w:pPr>
        </w:pPrChange>
      </w:pPr>
      <w:r>
        <w:t xml:space="preserve">2. If a data subject is not able to bring a claim for compensation in accordance with paragraph 1 against the data exporter, arising out of a breach by the data importer or his </w:t>
      </w:r>
      <w:proofErr w:type="spellStart"/>
      <w:r>
        <w:t>subprocessor</w:t>
      </w:r>
      <w:proofErr w:type="spellEnd"/>
      <w: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 </w:t>
      </w:r>
    </w:p>
    <w:p w14:paraId="4D6B2DAE" w14:textId="77777777" w:rsidR="00DB24CA" w:rsidRDefault="00186BB4">
      <w:pPr>
        <w:pStyle w:val="ProductList-Body"/>
        <w:spacing w:after="120"/>
        <w:pPrChange w:id="1587" w:author="Autor" w:date="2021-09-16T23:42:00Z">
          <w:pPr>
            <w:tabs>
              <w:tab w:val="left" w:pos="158"/>
            </w:tabs>
            <w:spacing w:after="120" w:line="240" w:lineRule="auto"/>
          </w:pPr>
        </w:pPrChange>
      </w:pPr>
      <w:r>
        <w:t xml:space="preserve">The data importer may not rely on a breach by a </w:t>
      </w:r>
      <w:proofErr w:type="spellStart"/>
      <w:r>
        <w:t>subprocessor</w:t>
      </w:r>
      <w:proofErr w:type="spellEnd"/>
      <w:r>
        <w:t xml:space="preserve"> of its obligations </w:t>
      </w:r>
      <w:proofErr w:type="gramStart"/>
      <w:r>
        <w:t>in order to</w:t>
      </w:r>
      <w:proofErr w:type="gramEnd"/>
      <w:r>
        <w:t xml:space="preserve"> avoid its own liabilities. </w:t>
      </w:r>
    </w:p>
    <w:p w14:paraId="4D6B2DAF" w14:textId="77777777" w:rsidR="00DB24CA" w:rsidRDefault="00186BB4">
      <w:pPr>
        <w:pStyle w:val="ProductList-Body"/>
        <w:spacing w:after="120"/>
        <w:pPrChange w:id="1588" w:author="Autor" w:date="2021-09-16T23:42:00Z">
          <w:pPr>
            <w:tabs>
              <w:tab w:val="left" w:pos="158"/>
            </w:tabs>
            <w:spacing w:after="120" w:line="240" w:lineRule="auto"/>
          </w:pPr>
        </w:pPrChange>
      </w:pPr>
      <w:r>
        <w:t xml:space="preserve">3. If a data subject is not able to bring a claim against the data exporter or the data importer referred to in paragraphs 1 and 2, arising out of a breach by the </w:t>
      </w:r>
      <w:proofErr w:type="spellStart"/>
      <w:r>
        <w:t>subprocessor</w:t>
      </w:r>
      <w:proofErr w:type="spellEnd"/>
      <w:r>
        <w:t xml:space="preserve"> of any of their obligations referred to in Clause 3 or in Clause 11 because both the data exporter and the data importer have factually disappeared or ceased to exist in law or have become insolvent, the </w:t>
      </w:r>
      <w:proofErr w:type="spellStart"/>
      <w:r>
        <w:t>subprocessor</w:t>
      </w:r>
      <w:proofErr w:type="spellEnd"/>
      <w:r>
        <w:t xml:space="preserve"> agrees that the data subject may issue a claim against the data </w:t>
      </w:r>
      <w:proofErr w:type="spellStart"/>
      <w:r>
        <w:t>subprocessor</w:t>
      </w:r>
      <w:proofErr w:type="spellEnd"/>
      <w: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t>subprocessor</w:t>
      </w:r>
      <w:proofErr w:type="spellEnd"/>
      <w:r>
        <w:t xml:space="preserve"> shall be limited to its own processing operations under the Clauses. </w:t>
      </w:r>
    </w:p>
    <w:p w14:paraId="4D6B2DB0" w14:textId="77777777" w:rsidR="00DB24CA" w:rsidRDefault="00186BB4">
      <w:pPr>
        <w:pStyle w:val="ProductList-Body"/>
        <w:spacing w:after="120"/>
        <w:jc w:val="center"/>
        <w:outlineLvl w:val="1"/>
        <w:rPr>
          <w:b/>
        </w:rPr>
        <w:pPrChange w:id="1589" w:author="Autor" w:date="2021-09-16T23:42:00Z">
          <w:pPr>
            <w:tabs>
              <w:tab w:val="left" w:pos="158"/>
            </w:tabs>
            <w:spacing w:after="120" w:line="240" w:lineRule="auto"/>
            <w:jc w:val="center"/>
            <w:outlineLvl w:val="1"/>
          </w:pPr>
        </w:pPrChange>
      </w:pPr>
      <w:bookmarkStart w:id="1590" w:name="_Toc26972897"/>
      <w:r>
        <w:rPr>
          <w:b/>
        </w:rPr>
        <w:t>Clause 7: Mediation and jurisdiction</w:t>
      </w:r>
      <w:bookmarkEnd w:id="1590"/>
    </w:p>
    <w:p w14:paraId="4D6B2DB1" w14:textId="77777777" w:rsidR="00DB24CA" w:rsidRDefault="00186BB4">
      <w:pPr>
        <w:pStyle w:val="ProductList-Body"/>
        <w:spacing w:after="120"/>
        <w:pPrChange w:id="1591" w:author="Autor" w:date="2021-09-16T23:42:00Z">
          <w:pPr>
            <w:tabs>
              <w:tab w:val="left" w:pos="158"/>
            </w:tabs>
            <w:spacing w:after="120" w:line="240" w:lineRule="auto"/>
          </w:pPr>
        </w:pPrChange>
      </w:pPr>
      <w:r>
        <w:t xml:space="preserve">1. The data importer agrees that if the data subject invokes against </w:t>
      </w:r>
      <w:proofErr w:type="gramStart"/>
      <w:r>
        <w:t>it</w:t>
      </w:r>
      <w:proofErr w:type="gramEnd"/>
      <w:r>
        <w:t xml:space="preserve"> third-party beneficiary rights and/or claims compensation for damages under the Clauses, the data importer will accept the decision of the data subject: </w:t>
      </w:r>
    </w:p>
    <w:p w14:paraId="4D6B2DB2" w14:textId="77777777" w:rsidR="00DB24CA" w:rsidRDefault="00186BB4">
      <w:pPr>
        <w:pStyle w:val="ProductList-Body"/>
        <w:spacing w:after="120"/>
        <w:ind w:left="360"/>
        <w:pPrChange w:id="1592" w:author="Autor" w:date="2021-09-16T23:42:00Z">
          <w:pPr>
            <w:tabs>
              <w:tab w:val="left" w:pos="158"/>
            </w:tabs>
            <w:spacing w:after="120" w:line="240" w:lineRule="auto"/>
            <w:ind w:left="360"/>
          </w:pPr>
        </w:pPrChange>
      </w:pPr>
      <w:r>
        <w:t xml:space="preserve">(a) to refer the dispute to mediation, by an independent person or, where applicable, by the supervisory </w:t>
      </w:r>
      <w:proofErr w:type="gramStart"/>
      <w:r>
        <w:t>authority;</w:t>
      </w:r>
      <w:proofErr w:type="gramEnd"/>
      <w:r>
        <w:t xml:space="preserve"> </w:t>
      </w:r>
    </w:p>
    <w:p w14:paraId="4D6B2DB3" w14:textId="77777777" w:rsidR="00DB24CA" w:rsidRDefault="00186BB4">
      <w:pPr>
        <w:pStyle w:val="ProductList-Body"/>
        <w:spacing w:after="120"/>
        <w:ind w:left="360"/>
        <w:pPrChange w:id="1593" w:author="Autor" w:date="2021-09-16T23:42:00Z">
          <w:pPr>
            <w:tabs>
              <w:tab w:val="left" w:pos="158"/>
            </w:tabs>
            <w:spacing w:after="120" w:line="240" w:lineRule="auto"/>
            <w:ind w:left="360"/>
          </w:pPr>
        </w:pPrChange>
      </w:pPr>
      <w:r>
        <w:t xml:space="preserve">(b) to refer the dispute to the courts in the Member State in which the data exporter is established. </w:t>
      </w:r>
    </w:p>
    <w:p w14:paraId="4D6B2DB4" w14:textId="77777777" w:rsidR="00DB24CA" w:rsidRDefault="00186BB4">
      <w:pPr>
        <w:pStyle w:val="ProductList-Body"/>
        <w:spacing w:after="120"/>
        <w:pPrChange w:id="1594" w:author="Autor" w:date="2021-09-16T23:42:00Z">
          <w:pPr>
            <w:tabs>
              <w:tab w:val="left" w:pos="158"/>
            </w:tabs>
            <w:spacing w:after="120" w:line="240" w:lineRule="auto"/>
          </w:pPr>
        </w:pPrChange>
      </w:pPr>
      <w:r>
        <w:t xml:space="preserve">2. The parties agree that the choice made by the data subject will not prejudice its substantive or procedural rights to seek remedies in accordance with other provisions of national or international law. </w:t>
      </w:r>
    </w:p>
    <w:p w14:paraId="4D6B2DB5" w14:textId="77777777" w:rsidR="00DB24CA" w:rsidRDefault="00186BB4">
      <w:pPr>
        <w:pStyle w:val="ProductList-Body"/>
        <w:spacing w:after="120"/>
        <w:jc w:val="center"/>
        <w:outlineLvl w:val="1"/>
        <w:rPr>
          <w:b/>
        </w:rPr>
        <w:pPrChange w:id="1595" w:author="Autor" w:date="2021-09-16T23:42:00Z">
          <w:pPr>
            <w:tabs>
              <w:tab w:val="left" w:pos="158"/>
            </w:tabs>
            <w:spacing w:after="120" w:line="240" w:lineRule="auto"/>
            <w:jc w:val="center"/>
            <w:outlineLvl w:val="1"/>
          </w:pPr>
        </w:pPrChange>
      </w:pPr>
      <w:bookmarkStart w:id="1596" w:name="_Toc26972898"/>
      <w:r>
        <w:rPr>
          <w:b/>
        </w:rPr>
        <w:t>Clause 8: Cooperation with supervisory authorities</w:t>
      </w:r>
      <w:bookmarkEnd w:id="1596"/>
    </w:p>
    <w:p w14:paraId="4D6B2DB6" w14:textId="77777777" w:rsidR="00DB24CA" w:rsidRDefault="00186BB4">
      <w:pPr>
        <w:pStyle w:val="ProductList-Body"/>
        <w:spacing w:after="120"/>
        <w:pPrChange w:id="1597" w:author="Autor" w:date="2021-09-16T23:42:00Z">
          <w:pPr>
            <w:tabs>
              <w:tab w:val="left" w:pos="158"/>
            </w:tabs>
            <w:spacing w:after="120" w:line="240" w:lineRule="auto"/>
          </w:pPr>
        </w:pPrChange>
      </w:pPr>
      <w:r>
        <w:t xml:space="preserve">1. The data exporter agrees to deposit a copy of this contract with the supervisory authority if it so requests or if such deposit is required under the applicable data protection law. </w:t>
      </w:r>
    </w:p>
    <w:p w14:paraId="4D6B2DB7" w14:textId="77777777" w:rsidR="00DB24CA" w:rsidRDefault="00186BB4">
      <w:pPr>
        <w:pStyle w:val="ProductList-Body"/>
        <w:spacing w:after="120"/>
        <w:pPrChange w:id="1598" w:author="Autor" w:date="2021-09-16T23:42:00Z">
          <w:pPr>
            <w:tabs>
              <w:tab w:val="left" w:pos="158"/>
            </w:tabs>
            <w:spacing w:after="120" w:line="240" w:lineRule="auto"/>
          </w:pPr>
        </w:pPrChange>
      </w:pPr>
      <w:r>
        <w:t xml:space="preserve">2. The parties agree that the supervisory authority has the right to conduct an audit of the data importer, and of any </w:t>
      </w:r>
      <w:proofErr w:type="spellStart"/>
      <w:r>
        <w:t>subprocessor</w:t>
      </w:r>
      <w:proofErr w:type="spellEnd"/>
      <w:r>
        <w:t xml:space="preserve">, which has the same scope and is subject to the same conditions as would apply to an audit of the data exporter under the applicable data protection law. </w:t>
      </w:r>
    </w:p>
    <w:p w14:paraId="4D6B2DB8" w14:textId="77777777" w:rsidR="00DB24CA" w:rsidRDefault="00186BB4">
      <w:pPr>
        <w:pStyle w:val="ProductList-Body"/>
        <w:spacing w:after="120"/>
        <w:pPrChange w:id="1599" w:author="Autor" w:date="2021-09-16T23:42:00Z">
          <w:pPr>
            <w:tabs>
              <w:tab w:val="left" w:pos="158"/>
            </w:tabs>
            <w:spacing w:after="120" w:line="240" w:lineRule="auto"/>
          </w:pPr>
        </w:pPrChange>
      </w:pPr>
      <w:r>
        <w:t xml:space="preserve">3. The data importer shall promptly inform the data exporter about the existence of legislation applicable to it or any </w:t>
      </w:r>
      <w:proofErr w:type="spellStart"/>
      <w:r>
        <w:t>subprocessor</w:t>
      </w:r>
      <w:proofErr w:type="spellEnd"/>
      <w:r>
        <w:t xml:space="preserve"> preventing the conduct of an audit of the data importer, or any </w:t>
      </w:r>
      <w:proofErr w:type="spellStart"/>
      <w:r>
        <w:t>subprocessor</w:t>
      </w:r>
      <w:proofErr w:type="spellEnd"/>
      <w:r>
        <w:t xml:space="preserve">, pursuant to paragraph 2. In such a case the data exporter shall be entitled to take the measures foreseen in Clause 5 (b). </w:t>
      </w:r>
    </w:p>
    <w:p w14:paraId="4D6B2DB9" w14:textId="77777777" w:rsidR="00DB24CA" w:rsidRDefault="00186BB4">
      <w:pPr>
        <w:pStyle w:val="ProductList-Body"/>
        <w:spacing w:after="120"/>
        <w:jc w:val="center"/>
        <w:outlineLvl w:val="1"/>
        <w:rPr>
          <w:b/>
        </w:rPr>
        <w:pPrChange w:id="1600" w:author="Autor" w:date="2021-09-16T23:42:00Z">
          <w:pPr>
            <w:tabs>
              <w:tab w:val="left" w:pos="158"/>
            </w:tabs>
            <w:spacing w:after="120" w:line="240" w:lineRule="auto"/>
            <w:jc w:val="center"/>
            <w:outlineLvl w:val="1"/>
          </w:pPr>
        </w:pPrChange>
      </w:pPr>
      <w:bookmarkStart w:id="1601" w:name="_Toc26972899"/>
      <w:r>
        <w:rPr>
          <w:b/>
        </w:rPr>
        <w:t>Clause 9: Governing Law.</w:t>
      </w:r>
      <w:bookmarkEnd w:id="1601"/>
    </w:p>
    <w:p w14:paraId="4D6B2DBA" w14:textId="77777777" w:rsidR="00DB24CA" w:rsidRDefault="00186BB4">
      <w:pPr>
        <w:pStyle w:val="ProductList-Body"/>
        <w:spacing w:after="120"/>
        <w:pPrChange w:id="1602" w:author="Autor" w:date="2021-09-16T23:42:00Z">
          <w:pPr>
            <w:tabs>
              <w:tab w:val="left" w:pos="158"/>
            </w:tabs>
            <w:spacing w:after="120" w:line="240" w:lineRule="auto"/>
          </w:pPr>
        </w:pPrChange>
      </w:pPr>
      <w:r>
        <w:lastRenderedPageBreak/>
        <w:t xml:space="preserve">The Clauses shall be governed by the law of the Member State in which the data exporter is established. </w:t>
      </w:r>
    </w:p>
    <w:p w14:paraId="4D6B2DBB" w14:textId="77777777" w:rsidR="00DB24CA" w:rsidRDefault="00186BB4">
      <w:pPr>
        <w:pStyle w:val="ProductList-Body"/>
        <w:keepNext/>
        <w:spacing w:after="120"/>
        <w:jc w:val="center"/>
        <w:outlineLvl w:val="1"/>
        <w:rPr>
          <w:b/>
        </w:rPr>
        <w:pPrChange w:id="1603" w:author="Autor" w:date="2021-09-16T23:42:00Z">
          <w:pPr>
            <w:keepNext/>
            <w:tabs>
              <w:tab w:val="left" w:pos="158"/>
            </w:tabs>
            <w:spacing w:after="120" w:line="240" w:lineRule="auto"/>
            <w:jc w:val="center"/>
            <w:outlineLvl w:val="1"/>
          </w:pPr>
        </w:pPrChange>
      </w:pPr>
      <w:bookmarkStart w:id="1604" w:name="_Toc26972900"/>
      <w:r>
        <w:rPr>
          <w:b/>
        </w:rPr>
        <w:t>Clause 10: Variation of the contract</w:t>
      </w:r>
      <w:bookmarkEnd w:id="1604"/>
    </w:p>
    <w:p w14:paraId="4D6B2DBC" w14:textId="77777777" w:rsidR="00DB24CA" w:rsidRDefault="00186BB4">
      <w:pPr>
        <w:pStyle w:val="ProductList-Body"/>
        <w:spacing w:after="120"/>
        <w:pPrChange w:id="1605" w:author="Autor" w:date="2021-09-16T23:42:00Z">
          <w:pPr>
            <w:tabs>
              <w:tab w:val="left" w:pos="158"/>
            </w:tabs>
            <w:spacing w:after="120" w:line="240" w:lineRule="auto"/>
          </w:pPr>
        </w:pPrChange>
      </w:pPr>
      <w:r>
        <w:t xml:space="preserve">The parties undertake not to vary or modify the Clauses. This does not preclude the parties from adding clauses on business related issues where required </w:t>
      </w:r>
      <w:proofErr w:type="gramStart"/>
      <w:r>
        <w:t>as long as</w:t>
      </w:r>
      <w:proofErr w:type="gramEnd"/>
      <w:r>
        <w:t xml:space="preserve"> they do not contradict the Clause. </w:t>
      </w:r>
    </w:p>
    <w:p w14:paraId="4D6B2DBD" w14:textId="77777777" w:rsidR="00DB24CA" w:rsidRDefault="00186BB4">
      <w:pPr>
        <w:pStyle w:val="ProductList-Body"/>
        <w:spacing w:after="120"/>
        <w:jc w:val="center"/>
        <w:outlineLvl w:val="1"/>
        <w:rPr>
          <w:b/>
        </w:rPr>
        <w:pPrChange w:id="1606" w:author="Autor" w:date="2021-09-16T23:42:00Z">
          <w:pPr>
            <w:tabs>
              <w:tab w:val="left" w:pos="158"/>
            </w:tabs>
            <w:spacing w:after="120" w:line="240" w:lineRule="auto"/>
            <w:jc w:val="center"/>
            <w:outlineLvl w:val="1"/>
          </w:pPr>
        </w:pPrChange>
      </w:pPr>
      <w:bookmarkStart w:id="1607" w:name="_Toc26972901"/>
      <w:r>
        <w:rPr>
          <w:b/>
        </w:rPr>
        <w:t xml:space="preserve">Clause 11: </w:t>
      </w:r>
      <w:proofErr w:type="spellStart"/>
      <w:r>
        <w:rPr>
          <w:b/>
        </w:rPr>
        <w:t>Subprocessing</w:t>
      </w:r>
      <w:bookmarkEnd w:id="1607"/>
      <w:proofErr w:type="spellEnd"/>
    </w:p>
    <w:p w14:paraId="4D6B2DBE" w14:textId="77777777" w:rsidR="00DB24CA" w:rsidRDefault="00186BB4">
      <w:pPr>
        <w:pStyle w:val="ProductList-Body"/>
        <w:spacing w:after="120"/>
        <w:pPrChange w:id="1608" w:author="Autor" w:date="2021-09-16T23:42:00Z">
          <w:pPr>
            <w:tabs>
              <w:tab w:val="left" w:pos="158"/>
            </w:tabs>
            <w:spacing w:after="120" w:line="240" w:lineRule="auto"/>
          </w:pPr>
        </w:pPrChange>
      </w:pPr>
      <w:r>
        <w:t xml:space="preserve">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t>subprocessor</w:t>
      </w:r>
      <w:proofErr w:type="spellEnd"/>
      <w:r>
        <w:t xml:space="preserve"> which imposes the same obligations on the </w:t>
      </w:r>
      <w:proofErr w:type="spellStart"/>
      <w:r>
        <w:t>subprocessor</w:t>
      </w:r>
      <w:proofErr w:type="spellEnd"/>
      <w:r>
        <w:t xml:space="preserve"> as are imposed on the data importer under the Clauses. Where the </w:t>
      </w:r>
      <w:proofErr w:type="spellStart"/>
      <w:r>
        <w:t>subprocessor</w:t>
      </w:r>
      <w:proofErr w:type="spellEnd"/>
      <w:r>
        <w:t xml:space="preserve"> fails to fulfil its data protection obligations under such written agreement the data importer shall remain fully liable to the data exporter for the performance of the </w:t>
      </w:r>
      <w:proofErr w:type="spellStart"/>
      <w:r>
        <w:t>subprocessor's</w:t>
      </w:r>
      <w:proofErr w:type="spellEnd"/>
      <w:r>
        <w:t xml:space="preserve"> obligations under such agreement. </w:t>
      </w:r>
    </w:p>
    <w:p w14:paraId="4D6B2DBF" w14:textId="77777777" w:rsidR="00DB24CA" w:rsidRDefault="00186BB4">
      <w:pPr>
        <w:pStyle w:val="ProductList-Body"/>
        <w:spacing w:after="120"/>
        <w:pPrChange w:id="1609" w:author="Autor" w:date="2021-09-16T23:42:00Z">
          <w:pPr>
            <w:tabs>
              <w:tab w:val="left" w:pos="158"/>
            </w:tabs>
            <w:spacing w:after="120" w:line="240" w:lineRule="auto"/>
          </w:pPr>
        </w:pPrChange>
      </w:pPr>
      <w:r>
        <w:t xml:space="preserve">2. The prior written contract between the data importer and the </w:t>
      </w:r>
      <w:proofErr w:type="spellStart"/>
      <w:r>
        <w:t>subprocessor</w:t>
      </w:r>
      <w:proofErr w:type="spellEnd"/>
      <w: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w:t>
      </w:r>
      <w:proofErr w:type="spellStart"/>
      <w:r>
        <w:t>subprocessor</w:t>
      </w:r>
      <w:proofErr w:type="spellEnd"/>
      <w:r>
        <w:t xml:space="preserve"> shall be limited to its own processing operations under the Clauses. </w:t>
      </w:r>
    </w:p>
    <w:p w14:paraId="4D6B2DC0" w14:textId="77777777" w:rsidR="00DB24CA" w:rsidRDefault="00186BB4">
      <w:pPr>
        <w:pStyle w:val="ProductList-Body"/>
        <w:spacing w:after="120"/>
        <w:pPrChange w:id="1610" w:author="Autor" w:date="2021-09-16T23:42:00Z">
          <w:pPr>
            <w:tabs>
              <w:tab w:val="left" w:pos="158"/>
            </w:tabs>
            <w:spacing w:after="120" w:line="240" w:lineRule="auto"/>
          </w:pPr>
        </w:pPrChange>
      </w:pPr>
      <w:r>
        <w:t xml:space="preserve">3. The provisions relating to data protection aspects for </w:t>
      </w:r>
      <w:proofErr w:type="spellStart"/>
      <w:r>
        <w:t>subprocessing</w:t>
      </w:r>
      <w:proofErr w:type="spellEnd"/>
      <w:r>
        <w:t xml:space="preserve"> of the contract referred to in paragraph 1 shall be governed by the law of the Member State in which the data exporter is established. </w:t>
      </w:r>
    </w:p>
    <w:p w14:paraId="4D6B2DC1" w14:textId="77777777" w:rsidR="00DB24CA" w:rsidRDefault="00186BB4">
      <w:pPr>
        <w:pStyle w:val="ProductList-Body"/>
        <w:spacing w:after="120"/>
        <w:pPrChange w:id="1611" w:author="Autor" w:date="2021-09-16T23:42:00Z">
          <w:pPr>
            <w:tabs>
              <w:tab w:val="left" w:pos="158"/>
            </w:tabs>
            <w:spacing w:after="120" w:line="240" w:lineRule="auto"/>
          </w:pPr>
        </w:pPrChange>
      </w:pPr>
      <w:r>
        <w:t xml:space="preserve">4. The data exporter shall keep a list of </w:t>
      </w:r>
      <w:proofErr w:type="spellStart"/>
      <w:r>
        <w:t>subprocessing</w:t>
      </w:r>
      <w:proofErr w:type="spellEnd"/>
      <w:r>
        <w:t xml:space="preserve"> agreements concluded under the Clauses and notified by the data importer pursuant to Clause 5 (j), which shall be updated at least once a year. The list shall be available to the data exporter's data protection supervisory authority. </w:t>
      </w:r>
    </w:p>
    <w:p w14:paraId="4D6B2DC2" w14:textId="77777777" w:rsidR="00DB24CA" w:rsidRDefault="00186BB4">
      <w:pPr>
        <w:pStyle w:val="ProductList-Body"/>
        <w:spacing w:after="120"/>
        <w:jc w:val="center"/>
        <w:outlineLvl w:val="1"/>
        <w:rPr>
          <w:b/>
        </w:rPr>
        <w:pPrChange w:id="1612" w:author="Autor" w:date="2021-09-16T23:42:00Z">
          <w:pPr>
            <w:tabs>
              <w:tab w:val="left" w:pos="158"/>
            </w:tabs>
            <w:spacing w:after="120" w:line="240" w:lineRule="auto"/>
            <w:jc w:val="center"/>
            <w:outlineLvl w:val="1"/>
          </w:pPr>
        </w:pPrChange>
      </w:pPr>
      <w:bookmarkStart w:id="1613" w:name="_Toc26972902"/>
      <w:r>
        <w:rPr>
          <w:b/>
        </w:rPr>
        <w:t>Clause 12: Obligation after the termination of personal data processing services</w:t>
      </w:r>
      <w:bookmarkEnd w:id="1613"/>
    </w:p>
    <w:p w14:paraId="4D6B2DC3" w14:textId="77777777" w:rsidR="00DB24CA" w:rsidRDefault="00186BB4">
      <w:pPr>
        <w:pStyle w:val="ProductList-Body"/>
        <w:spacing w:after="120"/>
        <w:pPrChange w:id="1614" w:author="Autor" w:date="2021-09-16T23:42:00Z">
          <w:pPr>
            <w:tabs>
              <w:tab w:val="left" w:pos="158"/>
            </w:tabs>
            <w:spacing w:after="120" w:line="240" w:lineRule="auto"/>
          </w:pPr>
        </w:pPrChange>
      </w:pPr>
      <w:r>
        <w:t xml:space="preserve">1. The parties agree that on the termination of the provision of data processing services, the data importer and the </w:t>
      </w:r>
      <w:proofErr w:type="spellStart"/>
      <w:r>
        <w:t>subprocessor</w:t>
      </w:r>
      <w:proofErr w:type="spellEnd"/>
      <w: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 </w:t>
      </w:r>
    </w:p>
    <w:p w14:paraId="4D6B2DC4" w14:textId="77777777" w:rsidR="00DB24CA" w:rsidRDefault="00186BB4">
      <w:pPr>
        <w:pStyle w:val="ProductList-Body"/>
        <w:spacing w:after="120"/>
        <w:pPrChange w:id="1615" w:author="Autor" w:date="2021-09-16T23:42:00Z">
          <w:pPr>
            <w:tabs>
              <w:tab w:val="left" w:pos="158"/>
            </w:tabs>
            <w:spacing w:after="120" w:line="240" w:lineRule="auto"/>
          </w:pPr>
        </w:pPrChange>
      </w:pPr>
      <w:r>
        <w:t xml:space="preserve">2. The data importer and the </w:t>
      </w:r>
      <w:proofErr w:type="spellStart"/>
      <w:r>
        <w:t>subprocessor</w:t>
      </w:r>
      <w:proofErr w:type="spellEnd"/>
      <w:r>
        <w:t xml:space="preserve"> warrant that upon request of the data exporter and/or of the supervisory authority, it will submit its data processing facilities for an audit of the measures referred to in paragraph 1.</w:t>
      </w:r>
    </w:p>
    <w:p w14:paraId="4D6B2DC5" w14:textId="77777777" w:rsidR="00DB24CA" w:rsidRDefault="00186BB4">
      <w:pPr>
        <w:pStyle w:val="ProductList-Body"/>
        <w:spacing w:after="120"/>
        <w:jc w:val="center"/>
        <w:outlineLvl w:val="1"/>
        <w:rPr>
          <w:b/>
        </w:rPr>
        <w:pPrChange w:id="1616" w:author="Autor" w:date="2021-09-16T23:42:00Z">
          <w:pPr>
            <w:tabs>
              <w:tab w:val="left" w:pos="158"/>
            </w:tabs>
            <w:spacing w:after="120" w:line="240" w:lineRule="auto"/>
            <w:jc w:val="center"/>
            <w:outlineLvl w:val="1"/>
          </w:pPr>
        </w:pPrChange>
      </w:pPr>
      <w:bookmarkStart w:id="1617" w:name="Appendix1toAttachment3"/>
      <w:bookmarkStart w:id="1618" w:name="_Toc26972903"/>
      <w:bookmarkStart w:id="1619" w:name="Appendix1toAttachment2"/>
      <w:r>
        <w:rPr>
          <w:b/>
        </w:rPr>
        <w:t>Appendix 1 to the Standard Contractual Clauses</w:t>
      </w:r>
      <w:bookmarkEnd w:id="1617"/>
      <w:bookmarkEnd w:id="1618"/>
    </w:p>
    <w:p w14:paraId="4D6B2DC6" w14:textId="77777777" w:rsidR="00DB24CA" w:rsidRDefault="00186BB4">
      <w:pPr>
        <w:pStyle w:val="ProductList-Body"/>
        <w:spacing w:after="120"/>
        <w:pPrChange w:id="1620" w:author="Autor" w:date="2021-09-16T23:42:00Z">
          <w:pPr>
            <w:tabs>
              <w:tab w:val="left" w:pos="158"/>
            </w:tabs>
            <w:spacing w:after="120" w:line="240" w:lineRule="auto"/>
          </w:pPr>
        </w:pPrChange>
      </w:pPr>
      <w:bookmarkStart w:id="1621" w:name="_Hlk78865493"/>
      <w:bookmarkEnd w:id="1619"/>
      <w:r>
        <w:rPr>
          <w:b/>
        </w:rPr>
        <w:t>Data exporter</w:t>
      </w:r>
      <w:r>
        <w:t xml:space="preserve">: Customer is the data exporter. The data exporter is a user of </w:t>
      </w:r>
      <w:del w:id="1622" w:author="Autor" w:date="2021-09-16T23:42:00Z">
        <w:r>
          <w:delText>Online Services</w:delText>
        </w:r>
      </w:del>
      <w:ins w:id="1623" w:author="Autor" w:date="2021-09-16T23:42:00Z">
        <w:r>
          <w:t>Products</w:t>
        </w:r>
      </w:ins>
      <w:r>
        <w:t xml:space="preserve"> or Professional Services as defined in the DPA and </w:t>
      </w:r>
      <w:del w:id="1624" w:author="Autor" w:date="2021-09-16T23:42:00Z">
        <w:r>
          <w:delText>OST</w:delText>
        </w:r>
      </w:del>
      <w:ins w:id="1625" w:author="Autor" w:date="2021-09-16T23:42:00Z">
        <w:r>
          <w:t>Product Terms</w:t>
        </w:r>
      </w:ins>
      <w:r>
        <w:t xml:space="preserve">. </w:t>
      </w:r>
    </w:p>
    <w:p w14:paraId="4D6B2DC7" w14:textId="77777777" w:rsidR="00DB24CA" w:rsidRDefault="00186BB4">
      <w:pPr>
        <w:pStyle w:val="ProductList-Body"/>
        <w:spacing w:after="120"/>
        <w:pPrChange w:id="1626" w:author="Autor" w:date="2021-09-16T23:42:00Z">
          <w:pPr>
            <w:tabs>
              <w:tab w:val="left" w:pos="158"/>
            </w:tabs>
            <w:spacing w:after="120" w:line="240" w:lineRule="auto"/>
          </w:pPr>
        </w:pPrChange>
      </w:pPr>
      <w:r>
        <w:rPr>
          <w:b/>
        </w:rPr>
        <w:t>Data importer:</w:t>
      </w:r>
      <w:r>
        <w:t xml:space="preserve"> The data importer is MICROSOFT CORPORATION, a global producer of software and services. </w:t>
      </w:r>
    </w:p>
    <w:p w14:paraId="4D6B2DC8" w14:textId="77777777" w:rsidR="00DB24CA" w:rsidRDefault="00186BB4">
      <w:pPr>
        <w:pStyle w:val="ProductList-Body"/>
        <w:spacing w:after="120"/>
        <w:pPrChange w:id="1627" w:author="Autor" w:date="2021-09-16T23:42:00Z">
          <w:pPr>
            <w:tabs>
              <w:tab w:val="left" w:pos="158"/>
            </w:tabs>
            <w:spacing w:after="120" w:line="240" w:lineRule="auto"/>
          </w:pPr>
        </w:pPrChange>
      </w:pPr>
      <w:r>
        <w:rPr>
          <w:b/>
        </w:rPr>
        <w:t>Data subjects</w:t>
      </w:r>
      <w:r>
        <w:t>: Data subjects include the data exporter’s representatives and end-users including employees, contractors, collaborators, and customers of the data exporter</w:t>
      </w:r>
      <w:del w:id="1628" w:author="Autor" w:date="2021-09-16T23:42:00Z">
        <w:r>
          <w:delText xml:space="preserve">. Data subjects may also include individuals attempting to communicate or transfer personal information to users of the services provided by data importer. </w:delText>
        </w:r>
        <w:r>
          <w:rPr>
            <w:rFonts w:cs="Calibri"/>
            <w:szCs w:val="18"/>
          </w:rPr>
          <w:delText>Microsoft acknowledges that, depending on Customer’s use of the Online Service or Professional Services, Customer may elect to include personal data from any of the following types of data subjects in the personal data:</w:delText>
        </w:r>
      </w:del>
      <w:ins w:id="1629" w:author="Autor" w:date="2021-09-16T23:42:00Z">
        <w:r>
          <w:t xml:space="preserve"> as detailed in Appendix B to the DPA. </w:t>
        </w:r>
      </w:ins>
    </w:p>
    <w:p w14:paraId="4D6B2DC9" w14:textId="77777777" w:rsidR="00B075F7" w:rsidRDefault="00186BB4">
      <w:pPr>
        <w:numPr>
          <w:ilvl w:val="0"/>
          <w:numId w:val="17"/>
        </w:numPr>
        <w:spacing w:after="120" w:line="240" w:lineRule="auto"/>
        <w:rPr>
          <w:del w:id="1630" w:author="Autor" w:date="2021-09-16T23:42:00Z"/>
          <w:rFonts w:eastAsia="Times New Roman" w:cs="Calibri"/>
          <w:color w:val="212121"/>
          <w:sz w:val="18"/>
          <w:szCs w:val="18"/>
        </w:rPr>
      </w:pPr>
      <w:del w:id="1631" w:author="Autor" w:date="2021-09-16T23:42:00Z">
        <w:r>
          <w:rPr>
            <w:rFonts w:eastAsia="Times New Roman" w:cs="Calibri"/>
            <w:color w:val="212121"/>
            <w:sz w:val="18"/>
            <w:szCs w:val="18"/>
          </w:rPr>
          <w:delText>Employees, contractors and temporary workers (current, former, prospective) of data exporter;</w:delText>
        </w:r>
      </w:del>
    </w:p>
    <w:p w14:paraId="4D6B2DCA" w14:textId="77777777" w:rsidR="00B075F7" w:rsidRDefault="00186BB4">
      <w:pPr>
        <w:numPr>
          <w:ilvl w:val="0"/>
          <w:numId w:val="17"/>
        </w:numPr>
        <w:spacing w:after="120" w:line="240" w:lineRule="auto"/>
        <w:rPr>
          <w:del w:id="1632" w:author="Autor" w:date="2021-09-16T23:42:00Z"/>
          <w:rFonts w:eastAsia="Times New Roman" w:cs="Calibri"/>
          <w:color w:val="212121"/>
          <w:sz w:val="18"/>
          <w:szCs w:val="18"/>
        </w:rPr>
      </w:pPr>
      <w:del w:id="1633" w:author="Autor" w:date="2021-09-16T23:42:00Z">
        <w:r>
          <w:rPr>
            <w:rFonts w:eastAsia="Times New Roman" w:cs="Calibri"/>
            <w:color w:val="212121"/>
            <w:sz w:val="18"/>
            <w:szCs w:val="18"/>
          </w:rPr>
          <w:delText>Dependents of the above;</w:delText>
        </w:r>
      </w:del>
    </w:p>
    <w:p w14:paraId="4D6B2DCB" w14:textId="77777777" w:rsidR="00B075F7" w:rsidRDefault="00186BB4">
      <w:pPr>
        <w:numPr>
          <w:ilvl w:val="0"/>
          <w:numId w:val="17"/>
        </w:numPr>
        <w:spacing w:after="120" w:line="240" w:lineRule="auto"/>
        <w:rPr>
          <w:del w:id="1634" w:author="Autor" w:date="2021-09-16T23:42:00Z"/>
          <w:rFonts w:eastAsia="Times New Roman" w:cs="Calibri"/>
          <w:color w:val="212121"/>
          <w:sz w:val="18"/>
          <w:szCs w:val="18"/>
        </w:rPr>
      </w:pPr>
      <w:del w:id="1635" w:author="Autor" w:date="2021-09-16T23:42:00Z">
        <w:r>
          <w:rPr>
            <w:rFonts w:eastAsia="Times New Roman" w:cs="Calibri"/>
            <w:color w:val="212121"/>
            <w:sz w:val="18"/>
            <w:szCs w:val="18"/>
          </w:rPr>
          <w:delText>Data exporter's collaborators/contact persons (natural persons) or employees, contractors or temporary workers of legal entity collaborators/contact persons (current, prospective, former);</w:delText>
        </w:r>
      </w:del>
    </w:p>
    <w:p w14:paraId="4D6B2DCC" w14:textId="77777777" w:rsidR="00B075F7" w:rsidRDefault="00186BB4">
      <w:pPr>
        <w:numPr>
          <w:ilvl w:val="0"/>
          <w:numId w:val="17"/>
        </w:numPr>
        <w:spacing w:after="120" w:line="240" w:lineRule="auto"/>
        <w:rPr>
          <w:del w:id="1636" w:author="Autor" w:date="2021-09-16T23:42:00Z"/>
          <w:rFonts w:eastAsia="Times New Roman" w:cs="Calibri"/>
          <w:color w:val="212121"/>
          <w:sz w:val="18"/>
          <w:szCs w:val="18"/>
        </w:rPr>
      </w:pPr>
      <w:del w:id="1637" w:author="Autor" w:date="2021-09-16T23:42:00Z">
        <w:r>
          <w:rPr>
            <w:rFonts w:eastAsia="Times New Roman" w:cs="Calibri"/>
            <w:color w:val="212121"/>
            <w:sz w:val="18"/>
            <w:szCs w:val="18"/>
          </w:rPr>
          <w:delText>Users (e.g., customers, clients, patients, visitors, etc.) and other data subjects that are users of data exporter's services;</w:delText>
        </w:r>
      </w:del>
    </w:p>
    <w:p w14:paraId="4D6B2DCD" w14:textId="77777777" w:rsidR="00B075F7" w:rsidRDefault="00186BB4">
      <w:pPr>
        <w:numPr>
          <w:ilvl w:val="0"/>
          <w:numId w:val="17"/>
        </w:numPr>
        <w:spacing w:after="120" w:line="240" w:lineRule="auto"/>
        <w:rPr>
          <w:del w:id="1638" w:author="Autor" w:date="2021-09-16T23:42:00Z"/>
          <w:rFonts w:eastAsia="Times New Roman" w:cs="Calibri"/>
          <w:color w:val="212121"/>
          <w:sz w:val="18"/>
          <w:szCs w:val="18"/>
        </w:rPr>
      </w:pPr>
      <w:del w:id="1639" w:author="Autor" w:date="2021-09-16T23:42:00Z">
        <w:r>
          <w:rPr>
            <w:rFonts w:eastAsia="Times New Roman" w:cs="Calibri"/>
            <w:color w:val="212121"/>
            <w:sz w:val="18"/>
            <w:szCs w:val="18"/>
          </w:rPr>
          <w:delText>Partners, stakeholders or individuals who actively collaborate, communicate or otherwise interact with employees of the data exporter and/or use communication tools such as apps and websites provided by the data exporter;</w:delText>
        </w:r>
      </w:del>
    </w:p>
    <w:p w14:paraId="4D6B2DCE" w14:textId="77777777" w:rsidR="00B075F7" w:rsidRDefault="00186BB4">
      <w:pPr>
        <w:numPr>
          <w:ilvl w:val="0"/>
          <w:numId w:val="17"/>
        </w:numPr>
        <w:spacing w:after="120" w:line="240" w:lineRule="auto"/>
        <w:rPr>
          <w:del w:id="1640" w:author="Autor" w:date="2021-09-16T23:42:00Z"/>
          <w:rFonts w:eastAsia="Times New Roman" w:cs="Calibri"/>
          <w:color w:val="212121"/>
          <w:sz w:val="18"/>
          <w:szCs w:val="18"/>
        </w:rPr>
      </w:pPr>
      <w:del w:id="1641" w:author="Autor" w:date="2021-09-16T23:42:00Z">
        <w:r>
          <w:rPr>
            <w:rFonts w:eastAsia="Times New Roman" w:cs="Calibri"/>
            <w:color w:val="212121"/>
            <w:sz w:val="18"/>
            <w:szCs w:val="18"/>
          </w:rPr>
          <w:delText>Stakeholders or individuals who passively interact with data exporter (e.g., because they are the subject of an investigation, research or mentioned in documents or correspondence from or to the data exporter);</w:delText>
        </w:r>
      </w:del>
    </w:p>
    <w:p w14:paraId="4D6B2DCF" w14:textId="77777777" w:rsidR="00B075F7" w:rsidRDefault="00186BB4">
      <w:pPr>
        <w:numPr>
          <w:ilvl w:val="0"/>
          <w:numId w:val="17"/>
        </w:numPr>
        <w:spacing w:after="120" w:line="240" w:lineRule="auto"/>
        <w:rPr>
          <w:del w:id="1642" w:author="Autor" w:date="2021-09-16T23:42:00Z"/>
          <w:rFonts w:eastAsia="Times New Roman" w:cs="Calibri"/>
          <w:color w:val="212121"/>
          <w:sz w:val="18"/>
          <w:szCs w:val="18"/>
        </w:rPr>
      </w:pPr>
      <w:del w:id="1643" w:author="Autor" w:date="2021-09-16T23:42:00Z">
        <w:r>
          <w:rPr>
            <w:rFonts w:eastAsia="Times New Roman" w:cs="Calibri"/>
            <w:color w:val="212121"/>
            <w:sz w:val="18"/>
            <w:szCs w:val="18"/>
          </w:rPr>
          <w:delText>Minors; or</w:delText>
        </w:r>
      </w:del>
    </w:p>
    <w:p w14:paraId="4D6B2DD0" w14:textId="77777777" w:rsidR="00B075F7" w:rsidRDefault="00186BB4">
      <w:pPr>
        <w:numPr>
          <w:ilvl w:val="0"/>
          <w:numId w:val="17"/>
        </w:numPr>
        <w:spacing w:after="120" w:line="240" w:lineRule="auto"/>
        <w:rPr>
          <w:del w:id="1644" w:author="Autor" w:date="2021-09-16T23:42:00Z"/>
          <w:rFonts w:eastAsia="Times New Roman" w:cs="Calibri"/>
          <w:color w:val="212121"/>
          <w:sz w:val="18"/>
          <w:szCs w:val="18"/>
        </w:rPr>
      </w:pPr>
      <w:del w:id="1645" w:author="Autor" w:date="2021-09-16T23:42:00Z">
        <w:r>
          <w:rPr>
            <w:rFonts w:eastAsia="Times New Roman" w:cs="Calibri"/>
            <w:color w:val="212121"/>
            <w:sz w:val="18"/>
            <w:szCs w:val="18"/>
          </w:rPr>
          <w:lastRenderedPageBreak/>
          <w:delText>Professionals with professional privilege (e.g., doctors, lawyers, notaries, religious workers, etc.).</w:delText>
        </w:r>
      </w:del>
    </w:p>
    <w:p w14:paraId="4D6B2DD1" w14:textId="77777777" w:rsidR="00B075F7" w:rsidRDefault="00186BB4">
      <w:pPr>
        <w:tabs>
          <w:tab w:val="left" w:pos="158"/>
        </w:tabs>
        <w:spacing w:after="120" w:line="240" w:lineRule="auto"/>
        <w:rPr>
          <w:del w:id="1646" w:author="Autor" w:date="2021-09-16T23:42:00Z"/>
        </w:rPr>
      </w:pPr>
      <w:r>
        <w:rPr>
          <w:b/>
          <w:rPrChange w:id="1647" w:author="Autor" w:date="2021-09-16T23:42:00Z">
            <w:rPr>
              <w:b/>
              <w:sz w:val="18"/>
            </w:rPr>
          </w:rPrChange>
        </w:rPr>
        <w:t>Categories of data</w:t>
      </w:r>
      <w:r>
        <w:rPr>
          <w:rPrChange w:id="1648" w:author="Autor" w:date="2021-09-16T23:42:00Z">
            <w:rPr>
              <w:sz w:val="18"/>
            </w:rPr>
          </w:rPrChange>
        </w:rPr>
        <w:t>: The personal data transferred that is included in e-mail, documents</w:t>
      </w:r>
      <w:ins w:id="1649" w:author="Autor" w:date="2021-09-16T23:42:00Z">
        <w:r>
          <w:t>,</w:t>
        </w:r>
      </w:ins>
      <w:r>
        <w:rPr>
          <w:rPrChange w:id="1650" w:author="Autor" w:date="2021-09-16T23:42:00Z">
            <w:rPr>
              <w:sz w:val="18"/>
            </w:rPr>
          </w:rPrChange>
        </w:rPr>
        <w:t xml:space="preserve"> and other data in an electronic form in the context of the </w:t>
      </w:r>
      <w:del w:id="1651" w:author="Autor" w:date="2021-09-16T23:42:00Z">
        <w:r>
          <w:rPr>
            <w:sz w:val="18"/>
          </w:rPr>
          <w:delText>Online Services</w:delText>
        </w:r>
      </w:del>
      <w:ins w:id="1652" w:author="Autor" w:date="2021-09-16T23:42:00Z">
        <w:r>
          <w:t>Products</w:t>
        </w:r>
      </w:ins>
      <w:r>
        <w:rPr>
          <w:rPrChange w:id="1653" w:author="Autor" w:date="2021-09-16T23:42:00Z">
            <w:rPr>
              <w:sz w:val="18"/>
            </w:rPr>
          </w:rPrChange>
        </w:rPr>
        <w:t xml:space="preserve"> or Professional Services. </w:t>
      </w:r>
      <w:r>
        <w:rPr>
          <w:color w:val="212121"/>
          <w:rPrChange w:id="1654" w:author="Autor" w:date="2021-09-16T23:42:00Z">
            <w:rPr>
              <w:color w:val="212121"/>
              <w:sz w:val="18"/>
            </w:rPr>
          </w:rPrChange>
        </w:rPr>
        <w:t xml:space="preserve"> Microsoft acknowledges that, depending on Customer’s use of the </w:t>
      </w:r>
      <w:del w:id="1655" w:author="Autor" w:date="2021-09-16T23:42:00Z">
        <w:r>
          <w:rPr>
            <w:rFonts w:eastAsia="Times New Roman" w:cs="Calibri"/>
            <w:color w:val="212121"/>
            <w:sz w:val="18"/>
            <w:szCs w:val="18"/>
          </w:rPr>
          <w:delText>Online Service</w:delText>
        </w:r>
      </w:del>
      <w:ins w:id="1656" w:author="Autor" w:date="2021-09-16T23:42:00Z">
        <w:r>
          <w:rPr>
            <w:rFonts w:eastAsia="Times New Roman" w:cs="Calibri"/>
            <w:color w:val="212121"/>
            <w:szCs w:val="18"/>
          </w:rPr>
          <w:t>Products</w:t>
        </w:r>
      </w:ins>
      <w:r>
        <w:rPr>
          <w:color w:val="212121"/>
          <w:rPrChange w:id="1657" w:author="Autor" w:date="2021-09-16T23:42:00Z">
            <w:rPr>
              <w:color w:val="212121"/>
              <w:sz w:val="18"/>
            </w:rPr>
          </w:rPrChange>
        </w:rPr>
        <w:t xml:space="preserve"> or Professional Services, Customer may elect to include personal data from any of the </w:t>
      </w:r>
      <w:del w:id="1658" w:author="Autor" w:date="2021-09-16T23:42:00Z">
        <w:r>
          <w:rPr>
            <w:rFonts w:eastAsia="Times New Roman" w:cs="Calibri"/>
            <w:color w:val="212121"/>
            <w:sz w:val="18"/>
            <w:szCs w:val="18"/>
          </w:rPr>
          <w:delText xml:space="preserve">following </w:delText>
        </w:r>
      </w:del>
      <w:r>
        <w:rPr>
          <w:color w:val="212121"/>
          <w:rPrChange w:id="1659" w:author="Autor" w:date="2021-09-16T23:42:00Z">
            <w:rPr>
              <w:color w:val="212121"/>
              <w:sz w:val="18"/>
            </w:rPr>
          </w:rPrChange>
        </w:rPr>
        <w:t xml:space="preserve">categories </w:t>
      </w:r>
      <w:ins w:id="1660" w:author="Autor" w:date="2021-09-16T23:42:00Z">
        <w:r>
          <w:rPr>
            <w:rFonts w:eastAsia="Times New Roman" w:cs="Calibri"/>
            <w:color w:val="212121"/>
            <w:szCs w:val="18"/>
          </w:rPr>
          <w:t xml:space="preserve">detailed </w:t>
        </w:r>
      </w:ins>
      <w:r>
        <w:rPr>
          <w:color w:val="212121"/>
          <w:rPrChange w:id="1661" w:author="Autor" w:date="2021-09-16T23:42:00Z">
            <w:rPr>
              <w:color w:val="212121"/>
              <w:sz w:val="18"/>
            </w:rPr>
          </w:rPrChange>
        </w:rPr>
        <w:t xml:space="preserve">in </w:t>
      </w:r>
      <w:ins w:id="1662" w:author="Autor" w:date="2021-09-16T23:42:00Z">
        <w:r>
          <w:rPr>
            <w:rFonts w:eastAsia="Times New Roman" w:cs="Calibri"/>
            <w:color w:val="212121"/>
            <w:szCs w:val="18"/>
          </w:rPr>
          <w:t xml:space="preserve">Appendix B to </w:t>
        </w:r>
      </w:ins>
      <w:r>
        <w:rPr>
          <w:color w:val="212121"/>
          <w:rPrChange w:id="1663" w:author="Autor" w:date="2021-09-16T23:42:00Z">
            <w:rPr>
              <w:color w:val="212121"/>
              <w:sz w:val="18"/>
            </w:rPr>
          </w:rPrChange>
        </w:rPr>
        <w:t xml:space="preserve">the </w:t>
      </w:r>
      <w:del w:id="1664" w:author="Autor" w:date="2021-09-16T23:42:00Z">
        <w:r>
          <w:rPr>
            <w:rFonts w:eastAsia="Times New Roman" w:cs="Calibri"/>
            <w:color w:val="212121"/>
            <w:sz w:val="18"/>
            <w:szCs w:val="18"/>
          </w:rPr>
          <w:delText>personal data:</w:delText>
        </w:r>
      </w:del>
    </w:p>
    <w:p w14:paraId="4D6B2DD2" w14:textId="77777777" w:rsidR="00B075F7" w:rsidRDefault="00186BB4">
      <w:pPr>
        <w:numPr>
          <w:ilvl w:val="0"/>
          <w:numId w:val="18"/>
        </w:numPr>
        <w:spacing w:after="120" w:line="240" w:lineRule="auto"/>
        <w:rPr>
          <w:del w:id="1665" w:author="Autor" w:date="2021-09-16T23:42:00Z"/>
          <w:rFonts w:eastAsia="Times New Roman" w:cs="Calibri"/>
          <w:color w:val="212121"/>
          <w:sz w:val="18"/>
          <w:szCs w:val="18"/>
        </w:rPr>
      </w:pPr>
      <w:del w:id="1666" w:author="Autor" w:date="2021-09-16T23:42:00Z">
        <w:r>
          <w:rPr>
            <w:rFonts w:eastAsia="Times New Roman" w:cs="Calibri"/>
            <w:color w:val="212121"/>
            <w:sz w:val="18"/>
            <w:szCs w:val="18"/>
          </w:rPr>
          <w:delText>Basic personal data (for example place of birth, street name and house number (address), postal code, city of residence, country of residence, mobile phone number, first name, last name, initials, email address, gender, date of birth), including basic personal data about family members and children;</w:delText>
        </w:r>
      </w:del>
    </w:p>
    <w:p w14:paraId="4D6B2DD3" w14:textId="77777777" w:rsidR="00B075F7" w:rsidRDefault="00186BB4">
      <w:pPr>
        <w:numPr>
          <w:ilvl w:val="0"/>
          <w:numId w:val="18"/>
        </w:numPr>
        <w:spacing w:after="120" w:line="240" w:lineRule="auto"/>
        <w:rPr>
          <w:del w:id="1667" w:author="Autor" w:date="2021-09-16T23:42:00Z"/>
          <w:rFonts w:eastAsia="Times New Roman" w:cs="Calibri"/>
          <w:color w:val="212121"/>
          <w:sz w:val="18"/>
          <w:szCs w:val="18"/>
        </w:rPr>
      </w:pPr>
      <w:del w:id="1668" w:author="Autor" w:date="2021-09-16T23:42:00Z">
        <w:r>
          <w:rPr>
            <w:rFonts w:eastAsia="Times New Roman" w:cs="Calibri"/>
            <w:color w:val="212121"/>
            <w:sz w:val="18"/>
            <w:szCs w:val="18"/>
          </w:rPr>
          <w:delText>Authentication data (for example user name, password or PIN code, security question, audit trail);</w:delText>
        </w:r>
      </w:del>
    </w:p>
    <w:p w14:paraId="4D6B2DD4" w14:textId="77777777" w:rsidR="00B075F7" w:rsidRDefault="00186BB4">
      <w:pPr>
        <w:numPr>
          <w:ilvl w:val="0"/>
          <w:numId w:val="18"/>
        </w:numPr>
        <w:spacing w:after="120" w:line="240" w:lineRule="auto"/>
        <w:rPr>
          <w:del w:id="1669" w:author="Autor" w:date="2021-09-16T23:42:00Z"/>
          <w:rFonts w:eastAsia="Times New Roman" w:cs="Calibri"/>
          <w:color w:val="212121"/>
          <w:sz w:val="18"/>
          <w:szCs w:val="18"/>
        </w:rPr>
      </w:pPr>
      <w:del w:id="1670" w:author="Autor" w:date="2021-09-16T23:42:00Z">
        <w:r>
          <w:rPr>
            <w:rFonts w:eastAsia="Times New Roman" w:cs="Calibri"/>
            <w:color w:val="212121"/>
            <w:sz w:val="18"/>
            <w:szCs w:val="18"/>
          </w:rPr>
          <w:delText>Contact information (for example addresses, email, phone numbers, social media identifiers; emergency contact details);</w:delText>
        </w:r>
      </w:del>
    </w:p>
    <w:p w14:paraId="4D6B2DD5" w14:textId="77777777" w:rsidR="00B075F7" w:rsidRDefault="00186BB4">
      <w:pPr>
        <w:numPr>
          <w:ilvl w:val="0"/>
          <w:numId w:val="18"/>
        </w:numPr>
        <w:spacing w:after="120" w:line="240" w:lineRule="auto"/>
        <w:rPr>
          <w:del w:id="1671" w:author="Autor" w:date="2021-09-16T23:42:00Z"/>
          <w:rFonts w:eastAsia="Times New Roman" w:cs="Calibri"/>
          <w:color w:val="212121"/>
          <w:sz w:val="18"/>
          <w:szCs w:val="18"/>
        </w:rPr>
      </w:pPr>
      <w:del w:id="1672" w:author="Autor" w:date="2021-09-16T23:42:00Z">
        <w:r>
          <w:rPr>
            <w:rFonts w:eastAsia="Times New Roman" w:cs="Calibri"/>
            <w:color w:val="212121"/>
            <w:sz w:val="18"/>
            <w:szCs w:val="18"/>
          </w:rPr>
          <w:delTex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delText>
        </w:r>
      </w:del>
    </w:p>
    <w:p w14:paraId="4D6B2DD6" w14:textId="77777777" w:rsidR="00B075F7" w:rsidRDefault="00186BB4">
      <w:pPr>
        <w:numPr>
          <w:ilvl w:val="0"/>
          <w:numId w:val="18"/>
        </w:numPr>
        <w:spacing w:after="120" w:line="240" w:lineRule="auto"/>
        <w:rPr>
          <w:del w:id="1673" w:author="Autor" w:date="2021-09-16T23:42:00Z"/>
          <w:rFonts w:eastAsia="Times New Roman" w:cs="Calibri"/>
          <w:color w:val="212121"/>
          <w:sz w:val="18"/>
          <w:szCs w:val="18"/>
        </w:rPr>
      </w:pPr>
      <w:del w:id="1674" w:author="Autor" w:date="2021-09-16T23:42:00Z">
        <w:r>
          <w:rPr>
            <w:rFonts w:eastAsia="Times New Roman" w:cs="Calibri"/>
            <w:color w:val="212121"/>
            <w:sz w:val="18"/>
            <w:szCs w:val="18"/>
          </w:rPr>
          <w:delText xml:space="preserve">Pseudonymous identifiers; </w:delText>
        </w:r>
      </w:del>
    </w:p>
    <w:p w14:paraId="4D6B2DD7" w14:textId="77777777" w:rsidR="00B075F7" w:rsidRDefault="00186BB4">
      <w:pPr>
        <w:numPr>
          <w:ilvl w:val="0"/>
          <w:numId w:val="18"/>
        </w:numPr>
        <w:spacing w:after="120" w:line="240" w:lineRule="auto"/>
        <w:rPr>
          <w:del w:id="1675" w:author="Autor" w:date="2021-09-16T23:42:00Z"/>
          <w:rFonts w:eastAsia="Times New Roman" w:cs="Calibri"/>
          <w:color w:val="212121"/>
          <w:sz w:val="18"/>
          <w:szCs w:val="18"/>
        </w:rPr>
      </w:pPr>
      <w:del w:id="1676" w:author="Autor" w:date="2021-09-16T23:42:00Z">
        <w:r>
          <w:rPr>
            <w:rFonts w:eastAsia="Times New Roman" w:cs="Calibri"/>
            <w:color w:val="212121"/>
            <w:sz w:val="18"/>
            <w:szCs w:val="18"/>
          </w:rPr>
          <w:delText>Financial and insurance information (for example insurance number, bank account name and number, credit card name and number, invoice number, income, type of assurance, payment behavior, creditworthiness);</w:delText>
        </w:r>
      </w:del>
    </w:p>
    <w:p w14:paraId="4D6B2DD8" w14:textId="77777777" w:rsidR="00B075F7" w:rsidRDefault="00186BB4">
      <w:pPr>
        <w:numPr>
          <w:ilvl w:val="0"/>
          <w:numId w:val="18"/>
        </w:numPr>
        <w:spacing w:after="120" w:line="240" w:lineRule="auto"/>
        <w:rPr>
          <w:del w:id="1677" w:author="Autor" w:date="2021-09-16T23:42:00Z"/>
          <w:rFonts w:eastAsia="Times New Roman" w:cs="Calibri"/>
          <w:color w:val="212121"/>
          <w:sz w:val="18"/>
          <w:szCs w:val="18"/>
        </w:rPr>
      </w:pPr>
      <w:del w:id="1678" w:author="Autor" w:date="2021-09-16T23:42:00Z">
        <w:r>
          <w:rPr>
            <w:rFonts w:eastAsia="Times New Roman" w:cs="Calibri"/>
            <w:color w:val="212121"/>
            <w:sz w:val="18"/>
            <w:szCs w:val="18"/>
          </w:rPr>
          <w:delText>Commercial Information (for example history of purchases, special offers, subscription information, payment history);</w:delText>
        </w:r>
      </w:del>
    </w:p>
    <w:p w14:paraId="4D6B2DD9" w14:textId="77777777" w:rsidR="00B075F7" w:rsidRDefault="00186BB4">
      <w:pPr>
        <w:numPr>
          <w:ilvl w:val="0"/>
          <w:numId w:val="18"/>
        </w:numPr>
        <w:spacing w:after="120" w:line="240" w:lineRule="auto"/>
        <w:rPr>
          <w:del w:id="1679" w:author="Autor" w:date="2021-09-16T23:42:00Z"/>
          <w:rFonts w:eastAsia="Times New Roman" w:cs="Calibri"/>
          <w:color w:val="212121"/>
          <w:sz w:val="18"/>
          <w:szCs w:val="18"/>
        </w:rPr>
      </w:pPr>
      <w:del w:id="1680" w:author="Autor" w:date="2021-09-16T23:42:00Z">
        <w:r>
          <w:rPr>
            <w:rFonts w:eastAsia="Times New Roman" w:cs="Calibri"/>
            <w:color w:val="212121"/>
            <w:sz w:val="18"/>
            <w:szCs w:val="18"/>
          </w:rPr>
          <w:delText xml:space="preserve">Biometric Information (for example DNA, fingerprints and iris scans); </w:delText>
        </w:r>
      </w:del>
    </w:p>
    <w:p w14:paraId="4D6B2DDA" w14:textId="77777777" w:rsidR="00B075F7" w:rsidRDefault="00186BB4">
      <w:pPr>
        <w:numPr>
          <w:ilvl w:val="0"/>
          <w:numId w:val="18"/>
        </w:numPr>
        <w:spacing w:after="120" w:line="240" w:lineRule="auto"/>
        <w:rPr>
          <w:del w:id="1681" w:author="Autor" w:date="2021-09-16T23:42:00Z"/>
          <w:rFonts w:eastAsia="Times New Roman" w:cs="Calibri"/>
          <w:color w:val="212121"/>
          <w:sz w:val="18"/>
          <w:szCs w:val="18"/>
        </w:rPr>
      </w:pPr>
      <w:del w:id="1682" w:author="Autor" w:date="2021-09-16T23:42:00Z">
        <w:r>
          <w:rPr>
            <w:rFonts w:eastAsia="Times New Roman" w:cs="Calibri"/>
            <w:color w:val="212121"/>
            <w:sz w:val="18"/>
            <w:szCs w:val="18"/>
          </w:rPr>
          <w:delText>Location data (for example, Cell ID, geo-location network data, location by start call/end of the call. Location data derived from use of wifi access points);</w:delText>
        </w:r>
      </w:del>
    </w:p>
    <w:p w14:paraId="4D6B2DDB" w14:textId="77777777" w:rsidR="00B075F7" w:rsidRDefault="00186BB4">
      <w:pPr>
        <w:numPr>
          <w:ilvl w:val="0"/>
          <w:numId w:val="18"/>
        </w:numPr>
        <w:spacing w:after="120" w:line="240" w:lineRule="auto"/>
        <w:rPr>
          <w:del w:id="1683" w:author="Autor" w:date="2021-09-16T23:42:00Z"/>
          <w:rFonts w:eastAsia="Times New Roman" w:cs="Calibri"/>
          <w:color w:val="212121"/>
          <w:sz w:val="18"/>
          <w:szCs w:val="18"/>
        </w:rPr>
      </w:pPr>
      <w:del w:id="1684" w:author="Autor" w:date="2021-09-16T23:42:00Z">
        <w:r>
          <w:rPr>
            <w:rFonts w:eastAsia="Times New Roman" w:cs="Calibri"/>
            <w:color w:val="212121"/>
            <w:sz w:val="18"/>
            <w:szCs w:val="18"/>
          </w:rPr>
          <w:delText>Photos, video and audio;</w:delText>
        </w:r>
      </w:del>
    </w:p>
    <w:p w14:paraId="4D6B2DDC" w14:textId="77777777" w:rsidR="00B075F7" w:rsidRDefault="00186BB4">
      <w:pPr>
        <w:numPr>
          <w:ilvl w:val="0"/>
          <w:numId w:val="18"/>
        </w:numPr>
        <w:spacing w:after="120" w:line="240" w:lineRule="auto"/>
        <w:rPr>
          <w:del w:id="1685" w:author="Autor" w:date="2021-09-16T23:42:00Z"/>
          <w:rFonts w:eastAsia="Times New Roman" w:cs="Calibri"/>
          <w:color w:val="212121"/>
          <w:sz w:val="18"/>
          <w:szCs w:val="18"/>
        </w:rPr>
      </w:pPr>
      <w:del w:id="1686" w:author="Autor" w:date="2021-09-16T23:42:00Z">
        <w:r>
          <w:rPr>
            <w:rFonts w:eastAsia="Times New Roman" w:cs="Calibri"/>
            <w:color w:val="212121"/>
            <w:sz w:val="18"/>
            <w:szCs w:val="18"/>
          </w:rPr>
          <w:delText>Internet activity (for example browsing history, search history, reading, television viewing, radio listening activities);</w:delText>
        </w:r>
      </w:del>
    </w:p>
    <w:p w14:paraId="4D6B2DDD" w14:textId="77777777" w:rsidR="00B075F7" w:rsidRDefault="00186BB4">
      <w:pPr>
        <w:numPr>
          <w:ilvl w:val="0"/>
          <w:numId w:val="18"/>
        </w:numPr>
        <w:spacing w:after="120" w:line="240" w:lineRule="auto"/>
        <w:rPr>
          <w:del w:id="1687" w:author="Autor" w:date="2021-09-16T23:42:00Z"/>
          <w:rFonts w:eastAsia="Times New Roman" w:cs="Calibri"/>
          <w:color w:val="212121"/>
          <w:sz w:val="18"/>
          <w:szCs w:val="18"/>
        </w:rPr>
      </w:pPr>
      <w:del w:id="1688" w:author="Autor" w:date="2021-09-16T23:42:00Z">
        <w:r>
          <w:rPr>
            <w:rFonts w:eastAsia="Times New Roman" w:cs="Calibri"/>
            <w:color w:val="212121"/>
            <w:sz w:val="18"/>
            <w:szCs w:val="18"/>
          </w:rPr>
          <w:delText>Device identification (for example IMEI-number, SIM card number, MAC address);</w:delText>
        </w:r>
      </w:del>
    </w:p>
    <w:p w14:paraId="4D6B2DDE" w14:textId="77777777" w:rsidR="00B075F7" w:rsidRDefault="00186BB4">
      <w:pPr>
        <w:numPr>
          <w:ilvl w:val="0"/>
          <w:numId w:val="18"/>
        </w:numPr>
        <w:spacing w:after="120" w:line="240" w:lineRule="auto"/>
        <w:rPr>
          <w:del w:id="1689" w:author="Autor" w:date="2021-09-16T23:42:00Z"/>
          <w:rFonts w:eastAsia="Times New Roman" w:cs="Calibri"/>
          <w:color w:val="212121"/>
          <w:sz w:val="18"/>
          <w:szCs w:val="18"/>
        </w:rPr>
      </w:pPr>
      <w:del w:id="1690" w:author="Autor" w:date="2021-09-16T23:42:00Z">
        <w:r>
          <w:rPr>
            <w:rFonts w:eastAsia="Times New Roman" w:cs="Calibri"/>
            <w:color w:val="212121"/>
            <w:sz w:val="18"/>
            <w:szCs w:val="18"/>
          </w:rPr>
          <w:delText>Profiling (for example based on observed criminal or anti-social behavior or pseudonymous profiles based on visited URLs, click streams, browsing logs, IP-addresses, domains, apps installed, or profiles based on marketing preferences);</w:delText>
        </w:r>
      </w:del>
    </w:p>
    <w:p w14:paraId="4D6B2DDF" w14:textId="77777777" w:rsidR="00B075F7" w:rsidRDefault="00186BB4">
      <w:pPr>
        <w:numPr>
          <w:ilvl w:val="0"/>
          <w:numId w:val="18"/>
        </w:numPr>
        <w:spacing w:after="120" w:line="240" w:lineRule="auto"/>
        <w:rPr>
          <w:del w:id="1691" w:author="Autor" w:date="2021-09-16T23:42:00Z"/>
          <w:rFonts w:eastAsia="Times New Roman" w:cs="Calibri"/>
          <w:color w:val="212121"/>
          <w:sz w:val="18"/>
          <w:szCs w:val="18"/>
        </w:rPr>
      </w:pPr>
      <w:del w:id="1692" w:author="Autor" w:date="2021-09-16T23:42:00Z">
        <w:r>
          <w:rPr>
            <w:rFonts w:eastAsia="Times New Roman" w:cs="Calibri"/>
            <w:color w:val="212121"/>
            <w:sz w:val="18"/>
            <w:szCs w:val="18"/>
          </w:rPr>
          <w:delTex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delText>
        </w:r>
      </w:del>
    </w:p>
    <w:p w14:paraId="4D6B2DE0" w14:textId="77777777" w:rsidR="00B075F7" w:rsidRDefault="00186BB4">
      <w:pPr>
        <w:numPr>
          <w:ilvl w:val="0"/>
          <w:numId w:val="18"/>
        </w:numPr>
        <w:spacing w:after="120" w:line="240" w:lineRule="auto"/>
        <w:rPr>
          <w:del w:id="1693" w:author="Autor" w:date="2021-09-16T23:42:00Z"/>
          <w:rFonts w:eastAsia="Times New Roman" w:cs="Calibri"/>
          <w:color w:val="212121"/>
          <w:sz w:val="18"/>
          <w:szCs w:val="18"/>
        </w:rPr>
      </w:pPr>
      <w:del w:id="1694" w:author="Autor" w:date="2021-09-16T23:42:00Z">
        <w:r>
          <w:rPr>
            <w:rFonts w:eastAsia="Times New Roman" w:cs="Calibri"/>
            <w:color w:val="212121"/>
            <w:sz w:val="18"/>
            <w:szCs w:val="18"/>
          </w:rPr>
          <w:delText>Education data (for example education history, current education, grades and results, highest degree achieved, learning disability);</w:delText>
        </w:r>
      </w:del>
    </w:p>
    <w:p w14:paraId="4D6B2DE1" w14:textId="77777777" w:rsidR="00B075F7" w:rsidRDefault="00186BB4">
      <w:pPr>
        <w:numPr>
          <w:ilvl w:val="0"/>
          <w:numId w:val="18"/>
        </w:numPr>
        <w:spacing w:after="120" w:line="240" w:lineRule="auto"/>
        <w:rPr>
          <w:del w:id="1695" w:author="Autor" w:date="2021-09-16T23:42:00Z"/>
          <w:rFonts w:eastAsia="Times New Roman" w:cs="Calibri"/>
          <w:color w:val="212121"/>
          <w:sz w:val="18"/>
          <w:szCs w:val="18"/>
        </w:rPr>
      </w:pPr>
      <w:del w:id="1696" w:author="Autor" w:date="2021-09-16T23:42:00Z">
        <w:r>
          <w:rPr>
            <w:rFonts w:eastAsia="Times New Roman" w:cs="Calibri"/>
            <w:color w:val="212121"/>
            <w:sz w:val="18"/>
            <w:szCs w:val="18"/>
          </w:rPr>
          <w:delText xml:space="preserve">Citizenship and residency information (for example citizenship, naturalization status, marital status, nationality, immigration status, passport data, details of residency or work permit); </w:delText>
        </w:r>
      </w:del>
    </w:p>
    <w:p w14:paraId="4D6B2DE2" w14:textId="77777777" w:rsidR="00B075F7" w:rsidRDefault="00186BB4">
      <w:pPr>
        <w:numPr>
          <w:ilvl w:val="0"/>
          <w:numId w:val="18"/>
        </w:numPr>
        <w:spacing w:after="120" w:line="240" w:lineRule="auto"/>
        <w:rPr>
          <w:del w:id="1697" w:author="Autor" w:date="2021-09-16T23:42:00Z"/>
          <w:rFonts w:eastAsia="Times New Roman" w:cs="Calibri"/>
          <w:color w:val="212121"/>
          <w:sz w:val="18"/>
          <w:szCs w:val="18"/>
        </w:rPr>
      </w:pPr>
      <w:del w:id="1698" w:author="Autor" w:date="2021-09-16T23:42:00Z">
        <w:r>
          <w:rPr>
            <w:rFonts w:eastAsia="Times New Roman" w:cs="Calibri"/>
            <w:color w:val="212121"/>
            <w:sz w:val="18"/>
            <w:szCs w:val="18"/>
          </w:rPr>
          <w:delText xml:space="preserve">Information processed for the performance of a task carried out in the public interest or in the exercise of an official authority; </w:delText>
        </w:r>
      </w:del>
    </w:p>
    <w:p w14:paraId="4D6B2DE3" w14:textId="77777777" w:rsidR="00B075F7" w:rsidRDefault="00186BB4">
      <w:pPr>
        <w:numPr>
          <w:ilvl w:val="0"/>
          <w:numId w:val="18"/>
        </w:numPr>
        <w:spacing w:after="120" w:line="240" w:lineRule="auto"/>
        <w:rPr>
          <w:del w:id="1699" w:author="Autor" w:date="2021-09-16T23:42:00Z"/>
          <w:rFonts w:eastAsia="Times New Roman" w:cs="Calibri"/>
          <w:color w:val="212121"/>
          <w:sz w:val="18"/>
          <w:szCs w:val="18"/>
        </w:rPr>
      </w:pPr>
      <w:del w:id="1700" w:author="Autor" w:date="2021-09-16T23:42:00Z">
        <w:r>
          <w:rPr>
            <w:rFonts w:eastAsia="Times New Roman" w:cs="Calibri"/>
            <w:color w:val="212121"/>
            <w:sz w:val="18"/>
            <w:szCs w:val="18"/>
          </w:rPr>
          <w:delTex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delText>
        </w:r>
      </w:del>
    </w:p>
    <w:p w14:paraId="4D6B2DE4" w14:textId="77777777" w:rsidR="00DB24CA" w:rsidRDefault="00186BB4">
      <w:pPr>
        <w:pStyle w:val="ProductList-Body"/>
        <w:spacing w:after="120"/>
        <w:rPr>
          <w:rPrChange w:id="1701" w:author="Autor" w:date="2021-09-16T23:42:00Z">
            <w:rPr>
              <w:color w:val="212121"/>
              <w:sz w:val="18"/>
            </w:rPr>
          </w:rPrChange>
        </w:rPr>
        <w:pPrChange w:id="1702" w:author="Autor" w:date="2021-09-16T23:42:00Z">
          <w:pPr>
            <w:numPr>
              <w:numId w:val="18"/>
            </w:numPr>
            <w:spacing w:after="120" w:line="240" w:lineRule="auto"/>
            <w:ind w:left="720" w:hanging="360"/>
          </w:pPr>
        </w:pPrChange>
      </w:pPr>
      <w:del w:id="1703" w:author="Autor" w:date="2021-09-16T23:42:00Z">
        <w:r>
          <w:rPr>
            <w:rFonts w:eastAsia="Times New Roman" w:cs="Calibri"/>
            <w:color w:val="212121"/>
            <w:szCs w:val="18"/>
          </w:rPr>
          <w:delText>Any other personal data identified in Article 4 of the GDPR</w:delText>
        </w:r>
      </w:del>
      <w:ins w:id="1704" w:author="Autor" w:date="2021-09-16T23:42:00Z">
        <w:r>
          <w:rPr>
            <w:rFonts w:eastAsia="Times New Roman" w:cs="Calibri"/>
            <w:color w:val="212121"/>
            <w:szCs w:val="18"/>
          </w:rPr>
          <w:t>DPA</w:t>
        </w:r>
      </w:ins>
      <w:r>
        <w:rPr>
          <w:color w:val="212121"/>
        </w:rPr>
        <w:t>.</w:t>
      </w:r>
    </w:p>
    <w:p w14:paraId="4D6B2DE5" w14:textId="77777777" w:rsidR="00DB24CA" w:rsidRDefault="00186BB4">
      <w:pPr>
        <w:pStyle w:val="ProductList-Body"/>
        <w:spacing w:after="120"/>
        <w:pPrChange w:id="1705" w:author="Autor" w:date="2021-09-16T23:42:00Z">
          <w:pPr>
            <w:tabs>
              <w:tab w:val="left" w:pos="158"/>
            </w:tabs>
            <w:spacing w:after="120" w:line="240" w:lineRule="auto"/>
          </w:pPr>
        </w:pPrChange>
      </w:pPr>
      <w:r>
        <w:rPr>
          <w:b/>
        </w:rPr>
        <w:t>Processing operations</w:t>
      </w:r>
      <w:r>
        <w:t xml:space="preserve">: The personal data transferred will be subject to the following basic processing activities: </w:t>
      </w:r>
    </w:p>
    <w:p w14:paraId="4D6B2DE6" w14:textId="77777777" w:rsidR="00DB24CA" w:rsidRDefault="00186BB4">
      <w:pPr>
        <w:pStyle w:val="ProductList-Body"/>
        <w:spacing w:after="120"/>
        <w:ind w:left="547"/>
        <w:pPrChange w:id="1706" w:author="Autor" w:date="2021-09-16T23:42:00Z">
          <w:pPr>
            <w:tabs>
              <w:tab w:val="left" w:pos="158"/>
            </w:tabs>
            <w:spacing w:after="120" w:line="240" w:lineRule="auto"/>
            <w:ind w:left="547"/>
          </w:pPr>
        </w:pPrChange>
      </w:pPr>
      <w:r>
        <w:rPr>
          <w:b/>
        </w:rPr>
        <w:t>a. Duration and Object of Data Processing</w:t>
      </w:r>
      <w:r>
        <w:t xml:space="preserve">. The duration of data processing shall be for the term designated under the applicable volume licensing agreement between data exporter and the Microsoft entity to which these Standard Contractual Clauses are annexed (“Microsoft”). The objective of the data processing is the performance of </w:t>
      </w:r>
      <w:del w:id="1707" w:author="Autor" w:date="2021-09-16T23:42:00Z">
        <w:r>
          <w:delText>Online Services</w:delText>
        </w:r>
      </w:del>
      <w:ins w:id="1708" w:author="Autor" w:date="2021-09-16T23:42:00Z">
        <w:r>
          <w:t>Products</w:t>
        </w:r>
      </w:ins>
      <w:r>
        <w:t xml:space="preserve"> and </w:t>
      </w:r>
      <w:del w:id="1709" w:author="Autor" w:date="2021-09-16T23:42:00Z">
        <w:r>
          <w:delText xml:space="preserve">Professional </w:delText>
        </w:r>
      </w:del>
      <w:r>
        <w:t xml:space="preserve">Services. </w:t>
      </w:r>
    </w:p>
    <w:p w14:paraId="4D6B2DE7" w14:textId="77777777" w:rsidR="00DB24CA" w:rsidRDefault="00186BB4">
      <w:pPr>
        <w:pStyle w:val="ProductList-Body"/>
        <w:spacing w:after="120"/>
        <w:ind w:left="547"/>
        <w:pPrChange w:id="1710" w:author="Autor" w:date="2021-09-16T23:42:00Z">
          <w:pPr>
            <w:tabs>
              <w:tab w:val="left" w:pos="158"/>
            </w:tabs>
            <w:spacing w:after="120" w:line="240" w:lineRule="auto"/>
            <w:ind w:left="547"/>
          </w:pPr>
        </w:pPrChange>
      </w:pPr>
      <w:r>
        <w:rPr>
          <w:b/>
        </w:rPr>
        <w:t>b. Scope and Purpose of Data Processing</w:t>
      </w:r>
      <w:r>
        <w:t xml:space="preserve">. The scope and purpose of processing personal data is described in the “Processing of Personal Data; GDPR” section of the DPA. The data importer operates a global network of data centers and management/support facilities, and processing may take place in any jurisdiction where data importer or its sub-processors operate such facilities in accordance with the “Security Practices and Policies” section of the DPA. </w:t>
      </w:r>
    </w:p>
    <w:p w14:paraId="4D6B2DE8" w14:textId="77777777" w:rsidR="00DB24CA" w:rsidRDefault="00186BB4">
      <w:pPr>
        <w:pStyle w:val="ProductList-Body"/>
        <w:spacing w:after="120"/>
        <w:ind w:left="547"/>
        <w:pPrChange w:id="1711" w:author="Autor" w:date="2021-09-16T23:42:00Z">
          <w:pPr>
            <w:tabs>
              <w:tab w:val="left" w:pos="158"/>
            </w:tabs>
            <w:spacing w:after="120" w:line="240" w:lineRule="auto"/>
            <w:ind w:left="547"/>
          </w:pPr>
        </w:pPrChange>
      </w:pPr>
      <w:r>
        <w:rPr>
          <w:b/>
        </w:rPr>
        <w:lastRenderedPageBreak/>
        <w:t>c. Customer Data and Personal Data Access</w:t>
      </w:r>
      <w:r>
        <w:t xml:space="preserve">. For the term designated under the applicable volume licensing agreement data importer will at its election and as necessary under applicable law implementing Article 12(b) of the EU Data Protection Directive, either: (1) provide data exporter with the ability to correct, delete, or block Customer Data and personal data, or (2) make such corrections, deletions, or blockages on its behalf. </w:t>
      </w:r>
    </w:p>
    <w:p w14:paraId="4D6B2DE9" w14:textId="77777777" w:rsidR="00DB24CA" w:rsidRDefault="00186BB4">
      <w:pPr>
        <w:pStyle w:val="ProductList-Body"/>
        <w:spacing w:after="120"/>
        <w:ind w:left="547"/>
        <w:pPrChange w:id="1712" w:author="Autor" w:date="2021-09-16T23:42:00Z">
          <w:pPr>
            <w:tabs>
              <w:tab w:val="left" w:pos="158"/>
            </w:tabs>
            <w:spacing w:after="120" w:line="240" w:lineRule="auto"/>
            <w:ind w:left="547"/>
          </w:pPr>
        </w:pPrChange>
      </w:pPr>
      <w:r>
        <w:rPr>
          <w:b/>
        </w:rPr>
        <w:t>d. Data Exporter’s Instructions</w:t>
      </w:r>
      <w:r>
        <w:t xml:space="preserve">. For </w:t>
      </w:r>
      <w:del w:id="1713" w:author="Autor" w:date="2021-09-16T23:42:00Z">
        <w:r>
          <w:delText>Online Services</w:delText>
        </w:r>
      </w:del>
      <w:ins w:id="1714" w:author="Autor" w:date="2021-09-16T23:42:00Z">
        <w:r>
          <w:t>Products</w:t>
        </w:r>
      </w:ins>
      <w:r>
        <w:t xml:space="preserve"> and</w:t>
      </w:r>
      <w:del w:id="1715" w:author="Autor" w:date="2021-09-16T23:42:00Z">
        <w:r>
          <w:delText xml:space="preserve"> Professional</w:delText>
        </w:r>
      </w:del>
      <w:r>
        <w:t xml:space="preserve"> Services, data importer will only act upon data exporter’s instructions as conveyed by Microsoft. </w:t>
      </w:r>
    </w:p>
    <w:p w14:paraId="4D6B2DEA" w14:textId="77777777" w:rsidR="00DB24CA" w:rsidRDefault="00186BB4">
      <w:pPr>
        <w:pStyle w:val="ProductList-Body"/>
        <w:spacing w:after="120"/>
        <w:ind w:left="547"/>
        <w:pPrChange w:id="1716" w:author="Autor" w:date="2021-09-16T23:42:00Z">
          <w:pPr>
            <w:tabs>
              <w:tab w:val="left" w:pos="158"/>
            </w:tabs>
            <w:spacing w:after="120" w:line="240" w:lineRule="auto"/>
            <w:ind w:left="547"/>
          </w:pPr>
        </w:pPrChange>
      </w:pPr>
      <w:r>
        <w:rPr>
          <w:b/>
        </w:rPr>
        <w:t>e. Customer Data and Personal Data Deletion or Return</w:t>
      </w:r>
      <w:r>
        <w:t xml:space="preserve">. Upon expiration or termination of data exporter’s use of </w:t>
      </w:r>
      <w:del w:id="1717" w:author="Autor" w:date="2021-09-16T23:42:00Z">
        <w:r>
          <w:delText>Online Services</w:delText>
        </w:r>
      </w:del>
      <w:ins w:id="1718" w:author="Autor" w:date="2021-09-16T23:42:00Z">
        <w:r>
          <w:t>Products</w:t>
        </w:r>
      </w:ins>
      <w:r>
        <w:t xml:space="preserve"> or Professional Services, it may extract Customer Data and personal data and data importer will delete Customer Data and personal data, each in accordance with the DPA Terms applicable to the agreement. </w:t>
      </w:r>
    </w:p>
    <w:p w14:paraId="4D6B2DEB" w14:textId="77777777" w:rsidR="00DB24CA" w:rsidRDefault="00186BB4">
      <w:pPr>
        <w:pStyle w:val="ProductList-Body"/>
        <w:spacing w:after="120"/>
        <w:pPrChange w:id="1719" w:author="Autor" w:date="2021-09-16T23:42:00Z">
          <w:pPr>
            <w:tabs>
              <w:tab w:val="left" w:pos="158"/>
            </w:tabs>
            <w:spacing w:after="120" w:line="240" w:lineRule="auto"/>
          </w:pPr>
        </w:pPrChange>
      </w:pPr>
      <w:r>
        <w:rPr>
          <w:b/>
        </w:rPr>
        <w:t>Subcontractors</w:t>
      </w:r>
      <w:r>
        <w:t>: In accordance with the DPA, the data importer may hire other companies to provide limited services on data importer’s behalf, such as providing customer support. Any such subcontractors will be permitted to obtain Customer Data and personal data only to deliver the services the data importer has retained them to provide, and they are prohibited from using Customer Data and personal data for any other purpose.</w:t>
      </w:r>
    </w:p>
    <w:p w14:paraId="4D6B2DEC" w14:textId="77777777" w:rsidR="00DB24CA" w:rsidRDefault="00186BB4">
      <w:pPr>
        <w:pStyle w:val="ProductList-Body"/>
        <w:spacing w:after="120"/>
        <w:jc w:val="center"/>
        <w:outlineLvl w:val="1"/>
        <w:rPr>
          <w:b/>
        </w:rPr>
        <w:pPrChange w:id="1720" w:author="Autor" w:date="2021-09-16T23:42:00Z">
          <w:pPr>
            <w:tabs>
              <w:tab w:val="left" w:pos="158"/>
            </w:tabs>
            <w:spacing w:after="120" w:line="240" w:lineRule="auto"/>
            <w:jc w:val="center"/>
            <w:outlineLvl w:val="1"/>
          </w:pPr>
        </w:pPrChange>
      </w:pPr>
      <w:bookmarkStart w:id="1721" w:name="_Toc26972904"/>
      <w:bookmarkEnd w:id="1621"/>
      <w:r>
        <w:rPr>
          <w:b/>
        </w:rPr>
        <w:t>Appendix 2 to the Standard Contractual Clauses</w:t>
      </w:r>
      <w:bookmarkEnd w:id="1721"/>
    </w:p>
    <w:p w14:paraId="4D6B2DED" w14:textId="77777777" w:rsidR="00DB24CA" w:rsidRDefault="00186BB4">
      <w:pPr>
        <w:pStyle w:val="ProductList-Body"/>
        <w:spacing w:after="120"/>
        <w:pPrChange w:id="1722" w:author="Autor" w:date="2021-09-16T23:42:00Z">
          <w:pPr>
            <w:tabs>
              <w:tab w:val="left" w:pos="158"/>
            </w:tabs>
            <w:spacing w:after="120" w:line="240" w:lineRule="auto"/>
          </w:pPr>
        </w:pPrChange>
      </w:pPr>
      <w:r>
        <w:t>Description of the technical and organizational security measures implemented by the data importer in accordance with Clauses 4(d) and 5(c):</w:t>
      </w:r>
    </w:p>
    <w:p w14:paraId="4D6B2DEE" w14:textId="77777777" w:rsidR="00DB24CA" w:rsidRDefault="00186BB4">
      <w:pPr>
        <w:pStyle w:val="ProductList-Body"/>
        <w:spacing w:after="120"/>
        <w:pPrChange w:id="1723" w:author="Autor" w:date="2021-09-16T23:42:00Z">
          <w:pPr>
            <w:tabs>
              <w:tab w:val="left" w:pos="158"/>
            </w:tabs>
            <w:spacing w:after="120" w:line="240" w:lineRule="auto"/>
          </w:pPr>
        </w:pPrChange>
      </w:pPr>
      <w:r>
        <w:t xml:space="preserve">1. </w:t>
      </w:r>
      <w:r>
        <w:rPr>
          <w:b/>
        </w:rPr>
        <w:t>Personnel</w:t>
      </w:r>
      <w:r>
        <w:t xml:space="preserve">. Data importer’s personnel will not process Customer Data or personal data without authorization. Personnel are obligated to maintain the confidentiality of any such Customer Data and personal data and this obligation continues even after their engagement ends. </w:t>
      </w:r>
    </w:p>
    <w:p w14:paraId="4D6B2DEF" w14:textId="77777777" w:rsidR="00DB24CA" w:rsidRDefault="00186BB4">
      <w:pPr>
        <w:pStyle w:val="ProductList-Body"/>
        <w:spacing w:after="120"/>
        <w:pPrChange w:id="1724" w:author="Autor" w:date="2021-09-16T23:42:00Z">
          <w:pPr>
            <w:tabs>
              <w:tab w:val="left" w:pos="158"/>
            </w:tabs>
            <w:spacing w:after="120" w:line="240" w:lineRule="auto"/>
          </w:pPr>
        </w:pPrChange>
      </w:pPr>
      <w:r>
        <w:t xml:space="preserve">2. </w:t>
      </w:r>
      <w:r>
        <w:rPr>
          <w:b/>
        </w:rPr>
        <w:t>Data Privacy Contact.</w:t>
      </w:r>
      <w:r>
        <w:t xml:space="preserve"> The data privacy officer of the data importer can be reached at the following address: </w:t>
      </w:r>
    </w:p>
    <w:p w14:paraId="4D6B2DF0" w14:textId="77777777" w:rsidR="00DB24CA" w:rsidRDefault="00186BB4">
      <w:pPr>
        <w:pStyle w:val="ProductList-Body"/>
        <w:ind w:left="360"/>
        <w:pPrChange w:id="1725" w:author="Autor" w:date="2021-09-16T23:42:00Z">
          <w:pPr>
            <w:tabs>
              <w:tab w:val="left" w:pos="158"/>
            </w:tabs>
            <w:spacing w:after="0" w:line="240" w:lineRule="auto"/>
            <w:ind w:left="360"/>
          </w:pPr>
        </w:pPrChange>
      </w:pPr>
      <w:r>
        <w:t xml:space="preserve">Microsoft Corporation </w:t>
      </w:r>
    </w:p>
    <w:p w14:paraId="4D6B2DF1" w14:textId="77777777" w:rsidR="00DB24CA" w:rsidRDefault="00186BB4">
      <w:pPr>
        <w:pStyle w:val="ProductList-Body"/>
        <w:ind w:left="360"/>
        <w:pPrChange w:id="1726" w:author="Autor" w:date="2021-09-16T23:42:00Z">
          <w:pPr>
            <w:tabs>
              <w:tab w:val="left" w:pos="158"/>
            </w:tabs>
            <w:spacing w:after="0" w:line="240" w:lineRule="auto"/>
            <w:ind w:left="360"/>
          </w:pPr>
        </w:pPrChange>
      </w:pPr>
      <w:r>
        <w:t xml:space="preserve">Attn: Chief Privacy Officer </w:t>
      </w:r>
    </w:p>
    <w:p w14:paraId="4D6B2DF2" w14:textId="77777777" w:rsidR="00DB24CA" w:rsidRDefault="00186BB4">
      <w:pPr>
        <w:pStyle w:val="ProductList-Body"/>
        <w:ind w:left="360"/>
        <w:pPrChange w:id="1727" w:author="Autor" w:date="2021-09-16T23:42:00Z">
          <w:pPr>
            <w:tabs>
              <w:tab w:val="left" w:pos="158"/>
            </w:tabs>
            <w:spacing w:after="0" w:line="240" w:lineRule="auto"/>
            <w:ind w:left="360"/>
          </w:pPr>
        </w:pPrChange>
      </w:pPr>
      <w:r>
        <w:t xml:space="preserve">1 Microsoft Way </w:t>
      </w:r>
    </w:p>
    <w:p w14:paraId="4D6B2DF3" w14:textId="77777777" w:rsidR="00DB24CA" w:rsidRDefault="00186BB4">
      <w:pPr>
        <w:pStyle w:val="ProductList-Body"/>
        <w:spacing w:after="120"/>
        <w:ind w:left="360"/>
        <w:pPrChange w:id="1728" w:author="Autor" w:date="2021-09-16T23:42:00Z">
          <w:pPr>
            <w:tabs>
              <w:tab w:val="left" w:pos="158"/>
            </w:tabs>
            <w:spacing w:after="120" w:line="240" w:lineRule="auto"/>
            <w:ind w:left="360"/>
          </w:pPr>
        </w:pPrChange>
      </w:pPr>
      <w:r>
        <w:t xml:space="preserve">Redmond, WA 98052 USA </w:t>
      </w:r>
    </w:p>
    <w:p w14:paraId="4D6B2DF4" w14:textId="77777777" w:rsidR="00DB24CA" w:rsidRDefault="00186BB4">
      <w:pPr>
        <w:pStyle w:val="ProductList-Body"/>
        <w:spacing w:after="120"/>
        <w:pPrChange w:id="1729" w:author="Autor" w:date="2021-09-16T23:42:00Z">
          <w:pPr>
            <w:tabs>
              <w:tab w:val="left" w:pos="158"/>
            </w:tabs>
            <w:spacing w:after="120" w:line="240" w:lineRule="auto"/>
          </w:pPr>
        </w:pPrChange>
      </w:pPr>
      <w:r>
        <w:t xml:space="preserve">3. </w:t>
      </w:r>
      <w:r>
        <w:rPr>
          <w:b/>
        </w:rPr>
        <w:t>Technical and Organization Measures.</w:t>
      </w:r>
      <w:r>
        <w:t xml:space="preserve"> The data importer has implemented and will maintain appropriate technical and organizational measures, internal controls, and information security routines intended to protect Customer Data and personal data, as defined in the Security Practices and Policies section of the DPA, against accidental loss, destruction, or alteration; unauthorized disclosure or access; or unlawful destruction as follows: </w:t>
      </w:r>
      <w:bookmarkStart w:id="1730" w:name="_Hlk78867670"/>
      <w:r>
        <w:t>The technical and organizational measures, internal controls, and information security routines set forth in the Security Practices and Policies section of the DPA are hereby incorporated into this Appendix 2 by this reference and are binding on the data importer as if they were set forth in this Appendix 2 in their entirety.</w:t>
      </w:r>
      <w:bookmarkEnd w:id="1730"/>
    </w:p>
    <w:p w14:paraId="4D6B2DF5" w14:textId="77777777" w:rsidR="00B075F7" w:rsidRDefault="00186BB4">
      <w:pPr>
        <w:tabs>
          <w:tab w:val="left" w:pos="158"/>
        </w:tabs>
        <w:spacing w:after="120" w:line="240" w:lineRule="auto"/>
        <w:jc w:val="center"/>
        <w:outlineLvl w:val="1"/>
        <w:rPr>
          <w:del w:id="1731" w:author="Autor" w:date="2021-09-16T23:42:00Z"/>
          <w:b/>
          <w:sz w:val="18"/>
        </w:rPr>
      </w:pPr>
      <w:del w:id="1732" w:author="Autor" w:date="2021-09-16T23:42:00Z">
        <w:r>
          <w:rPr>
            <w:b/>
            <w:sz w:val="18"/>
          </w:rPr>
          <w:delText>Appendix 3 to the Standard Contractual Clauses</w:delText>
        </w:r>
      </w:del>
    </w:p>
    <w:p w14:paraId="4D6B2DF6" w14:textId="77777777" w:rsidR="00B075F7" w:rsidRDefault="00186BB4">
      <w:pPr>
        <w:tabs>
          <w:tab w:val="left" w:pos="158"/>
        </w:tabs>
        <w:spacing w:after="120" w:line="240" w:lineRule="auto"/>
        <w:jc w:val="center"/>
        <w:rPr>
          <w:del w:id="1733" w:author="Autor" w:date="2021-09-16T23:42:00Z"/>
          <w:b/>
          <w:bCs/>
          <w:sz w:val="18"/>
        </w:rPr>
      </w:pPr>
      <w:del w:id="1734" w:author="Autor" w:date="2021-09-16T23:42:00Z">
        <w:r>
          <w:rPr>
            <w:b/>
            <w:bCs/>
            <w:sz w:val="18"/>
          </w:rPr>
          <w:delText>Additional Safeguards Addendum</w:delText>
        </w:r>
      </w:del>
    </w:p>
    <w:p w14:paraId="4D6B2DF7" w14:textId="77777777" w:rsidR="00B075F7" w:rsidRDefault="00186BB4">
      <w:pPr>
        <w:tabs>
          <w:tab w:val="left" w:pos="158"/>
        </w:tabs>
        <w:spacing w:after="120" w:line="240" w:lineRule="auto"/>
        <w:rPr>
          <w:del w:id="1735" w:author="Autor" w:date="2021-09-16T23:42:00Z"/>
          <w:sz w:val="18"/>
        </w:rPr>
      </w:pPr>
      <w:del w:id="1736" w:author="Autor" w:date="2021-09-16T23:42:00Z">
        <w:r>
          <w:rPr>
            <w:sz w:val="18"/>
          </w:rPr>
          <w:delText xml:space="preserve">By this Additional Safeguards Addendum to Standard Contractual Clauses (this “Addendum”), Microsoft Corporation (“Microsoft”) provides additional safeguards to Customer and additional redress to the data subjects to whom Customer’s personal data relates. </w:delText>
        </w:r>
      </w:del>
    </w:p>
    <w:p w14:paraId="4D6B2DF8" w14:textId="77777777" w:rsidR="00B075F7" w:rsidRDefault="00186BB4">
      <w:pPr>
        <w:tabs>
          <w:tab w:val="left" w:pos="158"/>
        </w:tabs>
        <w:spacing w:after="120" w:line="240" w:lineRule="auto"/>
        <w:rPr>
          <w:del w:id="1737" w:author="Autor" w:date="2021-09-16T23:42:00Z"/>
          <w:sz w:val="18"/>
        </w:rPr>
      </w:pPr>
      <w:del w:id="1738" w:author="Autor" w:date="2021-09-16T23:42:00Z">
        <w:r>
          <w:rPr>
            <w:sz w:val="18"/>
          </w:rPr>
          <w:delText>This Addendum supplements and is made part of, but is not in variation or modification of, the Standard Contractual Clauses.</w:delText>
        </w:r>
      </w:del>
    </w:p>
    <w:p w14:paraId="4D6B2DF9" w14:textId="77777777" w:rsidR="00B075F7" w:rsidRDefault="00186BB4">
      <w:pPr>
        <w:tabs>
          <w:tab w:val="left" w:pos="158"/>
        </w:tabs>
        <w:spacing w:after="120" w:line="240" w:lineRule="auto"/>
        <w:rPr>
          <w:del w:id="1739" w:author="Autor" w:date="2021-09-16T23:42:00Z"/>
        </w:rPr>
      </w:pPr>
      <w:del w:id="1740" w:author="Autor" w:date="2021-09-16T23:42:00Z">
        <w:r>
          <w:rPr>
            <w:b/>
            <w:bCs/>
            <w:sz w:val="18"/>
          </w:rPr>
          <w:delText xml:space="preserve">1. </w:delText>
        </w:r>
      </w:del>
      <w:moveFromRangeStart w:id="1741" w:author="Autor" w:date="2021-09-16T23:42:00Z" w:name="move82728189"/>
      <w:moveFrom w:id="1742" w:author="Autor" w:date="2021-09-16T23:42:00Z">
        <w:r>
          <w:rPr>
            <w:b/>
            <w:u w:val="single"/>
            <w:rPrChange w:id="1743" w:author="Autor" w:date="2021-09-16T23:42:00Z">
              <w:rPr>
                <w:b/>
                <w:sz w:val="18"/>
                <w:u w:val="single"/>
              </w:rPr>
            </w:rPrChange>
          </w:rPr>
          <w:t>Challenges to Orders</w:t>
        </w:r>
        <w:r>
          <w:rPr>
            <w:rPrChange w:id="1744" w:author="Autor" w:date="2021-09-16T23:42:00Z">
              <w:rPr>
                <w:b/>
                <w:sz w:val="18"/>
              </w:rPr>
            </w:rPrChange>
          </w:rPr>
          <w:t>.</w:t>
        </w:r>
        <w:r>
          <w:rPr>
            <w:rPrChange w:id="1745" w:author="Autor" w:date="2021-09-16T23:42:00Z">
              <w:rPr>
                <w:sz w:val="18"/>
              </w:rPr>
            </w:rPrChange>
          </w:rPr>
          <w:t xml:space="preserve"> </w:t>
        </w:r>
      </w:moveFrom>
      <w:moveFromRangeEnd w:id="1741"/>
      <w:del w:id="1746" w:author="Autor" w:date="2021-09-16T23:42:00Z">
        <w:r>
          <w:rPr>
            <w:sz w:val="18"/>
          </w:rPr>
          <w:delText>In addition to Clause 5(d)(i) of the Standard Contractual Clauses, in the event Microsoft receives an order from any third party for compelled disclosure of any personal data that has been transferred under the Standard Contractual Clauses, Microsoft shall:</w:delText>
        </w:r>
      </w:del>
    </w:p>
    <w:p w14:paraId="4D6B2DFA" w14:textId="77777777" w:rsidR="00B075F7" w:rsidRDefault="00186BB4">
      <w:pPr>
        <w:tabs>
          <w:tab w:val="left" w:pos="158"/>
        </w:tabs>
        <w:spacing w:after="120" w:line="240" w:lineRule="auto"/>
        <w:ind w:left="630"/>
        <w:rPr>
          <w:del w:id="1747" w:author="Autor" w:date="2021-09-16T23:42:00Z"/>
        </w:rPr>
      </w:pPr>
      <w:del w:id="1748" w:author="Autor" w:date="2021-09-16T23:42:00Z">
        <w:r>
          <w:rPr>
            <w:b/>
            <w:bCs/>
            <w:sz w:val="18"/>
          </w:rPr>
          <w:delText>a.</w:delText>
        </w:r>
        <w:r>
          <w:rPr>
            <w:sz w:val="18"/>
          </w:rPr>
          <w:delText xml:space="preserve"> </w:delText>
        </w:r>
      </w:del>
      <w:moveFromRangeStart w:id="1749" w:author="Autor" w:date="2021-09-16T23:42:00Z" w:name="move82728190"/>
      <w:moveFrom w:id="1750" w:author="Autor" w:date="2021-09-16T23:42:00Z">
        <w:r>
          <w:rPr>
            <w:rPrChange w:id="1751" w:author="Autor" w:date="2021-09-16T23:42:00Z">
              <w:rPr>
                <w:sz w:val="18"/>
              </w:rPr>
            </w:rPrChange>
          </w:rPr>
          <w:t>use every reasonable effort to redirect the third party to request data directly from Customer;</w:t>
        </w:r>
      </w:moveFrom>
      <w:moveFromRangeEnd w:id="1749"/>
      <w:del w:id="1752" w:author="Autor" w:date="2021-09-16T23:42:00Z">
        <w:r>
          <w:rPr>
            <w:sz w:val="18"/>
          </w:rPr>
          <w:delText xml:space="preserve">  </w:delText>
        </w:r>
      </w:del>
    </w:p>
    <w:p w14:paraId="4D6B2DFB" w14:textId="77777777" w:rsidR="00B075F7" w:rsidRDefault="00186BB4">
      <w:pPr>
        <w:tabs>
          <w:tab w:val="left" w:pos="158"/>
        </w:tabs>
        <w:spacing w:after="120" w:line="240" w:lineRule="auto"/>
        <w:ind w:left="630"/>
        <w:rPr>
          <w:del w:id="1753" w:author="Autor" w:date="2021-09-16T23:42:00Z"/>
        </w:rPr>
      </w:pPr>
      <w:del w:id="1754" w:author="Autor" w:date="2021-09-16T23:42:00Z">
        <w:r>
          <w:rPr>
            <w:b/>
            <w:bCs/>
            <w:sz w:val="18"/>
          </w:rPr>
          <w:delText>b.</w:delText>
        </w:r>
        <w:r>
          <w:rPr>
            <w:sz w:val="18"/>
          </w:rPr>
          <w:delText xml:space="preserve"> </w:delText>
        </w:r>
      </w:del>
      <w:moveFromRangeStart w:id="1755" w:author="Autor" w:date="2021-09-16T23:42:00Z" w:name="move82728191"/>
      <w:moveFrom w:id="1756" w:author="Autor" w:date="2021-09-16T23:42:00Z">
        <w:r>
          <w:rPr>
            <w:rPrChange w:id="1757" w:author="Autor" w:date="2021-09-16T23:42:00Z">
              <w:rPr>
                <w:sz w:val="18"/>
              </w:rPr>
            </w:rPrChange>
          </w:rPr>
          <w:t>promptly notify Customer, unless prohibited under the law applicable to the requesting third party, and, if prohibited from notifying Customer, use all lawful efforts to obtain the right to waive the prohibition in order to communicate as much information to Customer as soon as possible; and</w:t>
        </w:r>
      </w:moveFrom>
      <w:moveFromRangeEnd w:id="1755"/>
      <w:del w:id="1758" w:author="Autor" w:date="2021-09-16T23:42:00Z">
        <w:r>
          <w:rPr>
            <w:sz w:val="18"/>
          </w:rPr>
          <w:delText xml:space="preserve"> </w:delText>
        </w:r>
      </w:del>
    </w:p>
    <w:p w14:paraId="4D6B2DFC" w14:textId="77777777" w:rsidR="00B075F7" w:rsidRDefault="00186BB4">
      <w:pPr>
        <w:tabs>
          <w:tab w:val="left" w:pos="158"/>
        </w:tabs>
        <w:spacing w:after="120" w:line="240" w:lineRule="auto"/>
        <w:ind w:left="630"/>
        <w:rPr>
          <w:del w:id="1759" w:author="Autor" w:date="2021-09-16T23:42:00Z"/>
        </w:rPr>
      </w:pPr>
      <w:del w:id="1760" w:author="Autor" w:date="2021-09-16T23:42:00Z">
        <w:r>
          <w:rPr>
            <w:b/>
            <w:bCs/>
            <w:sz w:val="18"/>
          </w:rPr>
          <w:delText>c.</w:delText>
        </w:r>
        <w:r>
          <w:rPr>
            <w:sz w:val="18"/>
          </w:rPr>
          <w:delText xml:space="preserve"> use all lawful efforts to challenge the order for disclosure on the basis of any legal deficiencies under the laws of the requesting party or any relevant conflicts with the law of the European Union or applicable Member State law.  </w:delText>
        </w:r>
      </w:del>
    </w:p>
    <w:p w14:paraId="4D6B2DFD" w14:textId="77777777" w:rsidR="00B075F7" w:rsidRDefault="00186BB4">
      <w:pPr>
        <w:tabs>
          <w:tab w:val="left" w:pos="158"/>
        </w:tabs>
        <w:spacing w:after="120" w:line="240" w:lineRule="auto"/>
        <w:rPr>
          <w:del w:id="1761" w:author="Autor" w:date="2021-09-16T23:42:00Z"/>
          <w:sz w:val="18"/>
        </w:rPr>
      </w:pPr>
      <w:moveFromRangeStart w:id="1762" w:author="Autor" w:date="2021-09-16T23:42:00Z" w:name="move82728192"/>
      <w:moveFrom w:id="1763" w:author="Autor" w:date="2021-09-16T23:42:00Z">
        <w:r>
          <w:rPr>
            <w:rPrChange w:id="1764" w:author="Autor" w:date="2021-09-16T23:42:00Z">
              <w:rPr>
                <w:sz w:val="18"/>
              </w:rPr>
            </w:rPrChange>
          </w:rPr>
          <w:t>For purpose of this section, lawful efforts do not include actions that would result in civil or criminal penalty such as contempt of court under the laws of the relevant jurisdiction.</w:t>
        </w:r>
      </w:moveFrom>
      <w:moveFromRangeEnd w:id="1762"/>
      <w:del w:id="1765" w:author="Autor" w:date="2021-09-16T23:42:00Z">
        <w:r>
          <w:rPr>
            <w:sz w:val="18"/>
          </w:rPr>
          <w:delText xml:space="preserve">  </w:delText>
        </w:r>
      </w:del>
    </w:p>
    <w:p w14:paraId="4D6B2DFE" w14:textId="77777777" w:rsidR="00DB24CA" w:rsidRDefault="00186BB4">
      <w:pPr>
        <w:pStyle w:val="ProductList-Body"/>
        <w:numPr>
          <w:ilvl w:val="0"/>
          <w:numId w:val="8"/>
        </w:numPr>
        <w:spacing w:after="120"/>
        <w:ind w:left="0" w:firstLine="0"/>
        <w:rPr>
          <w:moveFrom w:id="1766" w:author="Autor" w:date="2021-09-16T23:42:00Z"/>
        </w:rPr>
        <w:pPrChange w:id="1767" w:author="Autor" w:date="2021-09-16T23:42:00Z">
          <w:pPr>
            <w:tabs>
              <w:tab w:val="left" w:pos="158"/>
            </w:tabs>
            <w:spacing w:after="120" w:line="240" w:lineRule="auto"/>
          </w:pPr>
        </w:pPrChange>
      </w:pPr>
      <w:del w:id="1768" w:author="Autor" w:date="2021-09-16T23:42:00Z">
        <w:r>
          <w:rPr>
            <w:b/>
            <w:bCs/>
          </w:rPr>
          <w:delText xml:space="preserve">2.  </w:delText>
        </w:r>
      </w:del>
      <w:moveFromRangeStart w:id="1769" w:author="Autor" w:date="2021-09-16T23:42:00Z" w:name="move82728193"/>
      <w:moveFrom w:id="1770" w:author="Autor" w:date="2021-09-16T23:42:00Z">
        <w:r>
          <w:rPr>
            <w:b/>
            <w:u w:val="single"/>
          </w:rPr>
          <w:t>Indemnification of Data Subjects</w:t>
        </w:r>
        <w:r>
          <w:rPr>
            <w:rPrChange w:id="1771" w:author="Autor" w:date="2021-09-16T23:42:00Z">
              <w:rPr>
                <w:b/>
                <w:sz w:val="18"/>
              </w:rPr>
            </w:rPrChange>
          </w:rPr>
          <w:t>.</w:t>
        </w:r>
        <w:r>
          <w:t xml:space="preserve"> </w:t>
        </w:r>
      </w:moveFrom>
      <w:moveFromRangeEnd w:id="1769"/>
      <w:del w:id="1772" w:author="Autor" w:date="2021-09-16T23:42:00Z">
        <w:r>
          <w:delText>Subject to Sections 3 and 4, Microsoft shall indemnify a data subject for any material or non-material damage to the data subject caused by Microsoft’s disclosure of personal data of the data subject that has been transferred under the Standard Contractual Clauses in response to an order from a non-EU/EEA government body or law enforcement agency (a “Relevant Disclosure”).</w:delText>
        </w:r>
      </w:del>
      <w:moveFromRangeStart w:id="1773" w:author="Autor" w:date="2021-09-16T23:42:00Z" w:name="move82728194"/>
      <w:moveFrom w:id="1774" w:author="Autor" w:date="2021-09-16T23:42:00Z">
        <w:r>
          <w:t xml:space="preserve"> </w:t>
        </w:r>
        <w:r>
          <w:lastRenderedPageBreak/>
          <w:t>Notwithstanding the foregoing, Microsoft shall have no obligation to indemnify the data subject under this Section 2 to the extent the data subject has already received compensation for the same damage, whether from Microsoft or otherwise.</w:t>
        </w:r>
      </w:moveFrom>
    </w:p>
    <w:moveFromRangeEnd w:id="1773"/>
    <w:p w14:paraId="4D6B2DFF" w14:textId="77777777" w:rsidR="00DB24CA" w:rsidRDefault="00186BB4">
      <w:pPr>
        <w:pStyle w:val="ProductList-Body"/>
        <w:numPr>
          <w:ilvl w:val="0"/>
          <w:numId w:val="8"/>
        </w:numPr>
        <w:spacing w:after="120"/>
        <w:ind w:left="0" w:firstLine="0"/>
        <w:rPr>
          <w:moveFrom w:id="1775" w:author="Autor" w:date="2021-09-16T23:42:00Z"/>
        </w:rPr>
        <w:pPrChange w:id="1776" w:author="Autor" w:date="2021-09-16T23:42:00Z">
          <w:pPr>
            <w:tabs>
              <w:tab w:val="left" w:pos="158"/>
            </w:tabs>
            <w:spacing w:after="120" w:line="240" w:lineRule="auto"/>
          </w:pPr>
        </w:pPrChange>
      </w:pPr>
      <w:del w:id="1777" w:author="Autor" w:date="2021-09-16T23:42:00Z">
        <w:r>
          <w:rPr>
            <w:b/>
            <w:bCs/>
          </w:rPr>
          <w:delText xml:space="preserve">3. </w:delText>
        </w:r>
      </w:del>
      <w:moveFromRangeStart w:id="1778" w:author="Autor" w:date="2021-09-16T23:42:00Z" w:name="move82728195"/>
      <w:moveFrom w:id="1779" w:author="Autor" w:date="2021-09-16T23:42:00Z">
        <w:r>
          <w:rPr>
            <w:b/>
            <w:u w:val="single"/>
          </w:rPr>
          <w:t>Conditions of Indemnification</w:t>
        </w:r>
        <w:r>
          <w:rPr>
            <w:rPrChange w:id="1780" w:author="Autor" w:date="2021-09-16T23:42:00Z">
              <w:rPr>
                <w:b/>
                <w:sz w:val="18"/>
              </w:rPr>
            </w:rPrChange>
          </w:rPr>
          <w:t>.</w:t>
        </w:r>
        <w:r>
          <w:t xml:space="preserve"> Indemnification under Section 2 is conditional upon the data subject establishing, to Microsoft’s reasonable satisfaction, that:</w:t>
        </w:r>
      </w:moveFrom>
    </w:p>
    <w:moveFromRangeEnd w:id="1778"/>
    <w:p w14:paraId="4D6B2E00" w14:textId="77777777" w:rsidR="00B075F7" w:rsidRDefault="00186BB4">
      <w:pPr>
        <w:tabs>
          <w:tab w:val="left" w:pos="158"/>
        </w:tabs>
        <w:spacing w:after="120" w:line="240" w:lineRule="auto"/>
        <w:ind w:left="630"/>
        <w:rPr>
          <w:del w:id="1781" w:author="Autor" w:date="2021-09-16T23:42:00Z"/>
        </w:rPr>
      </w:pPr>
      <w:del w:id="1782" w:author="Autor" w:date="2021-09-16T23:42:00Z">
        <w:r>
          <w:rPr>
            <w:b/>
            <w:bCs/>
            <w:sz w:val="18"/>
          </w:rPr>
          <w:delText>a.</w:delText>
        </w:r>
        <w:r>
          <w:rPr>
            <w:sz w:val="18"/>
          </w:rPr>
          <w:delText xml:space="preserve"> Microsoft engaged in a Relevant Disclosure; </w:delText>
        </w:r>
      </w:del>
    </w:p>
    <w:p w14:paraId="4D6B2E01" w14:textId="77777777" w:rsidR="00DB24CA" w:rsidRDefault="00186BB4">
      <w:pPr>
        <w:pStyle w:val="ProductList-Body"/>
        <w:numPr>
          <w:ilvl w:val="0"/>
          <w:numId w:val="10"/>
        </w:numPr>
        <w:spacing w:after="120"/>
        <w:rPr>
          <w:moveFrom w:id="1783" w:author="Autor" w:date="2021-09-16T23:42:00Z"/>
        </w:rPr>
        <w:pPrChange w:id="1784" w:author="Autor" w:date="2021-09-16T23:42:00Z">
          <w:pPr>
            <w:tabs>
              <w:tab w:val="left" w:pos="158"/>
            </w:tabs>
            <w:spacing w:after="120" w:line="240" w:lineRule="auto"/>
            <w:ind w:left="630"/>
          </w:pPr>
        </w:pPrChange>
      </w:pPr>
      <w:del w:id="1785" w:author="Autor" w:date="2021-09-16T23:42:00Z">
        <w:r>
          <w:rPr>
            <w:b/>
            <w:bCs/>
          </w:rPr>
          <w:delText>b.</w:delText>
        </w:r>
        <w:r>
          <w:delText xml:space="preserve"> </w:delText>
        </w:r>
      </w:del>
      <w:moveFromRangeStart w:id="1786" w:author="Autor" w:date="2021-09-16T23:42:00Z" w:name="move82728196"/>
      <w:moveFrom w:id="1787" w:author="Autor" w:date="2021-09-16T23:42:00Z">
        <w:r>
          <w:t>the Relevant Disclosure was the basis of an official proceeding by the non-EU/EEA government body or law enforcement agency against the data subject; and</w:t>
        </w:r>
      </w:moveFrom>
    </w:p>
    <w:moveFromRangeEnd w:id="1786"/>
    <w:p w14:paraId="4D6B2E02" w14:textId="77777777" w:rsidR="00DB24CA" w:rsidRDefault="00186BB4">
      <w:pPr>
        <w:pStyle w:val="ProductList-Body"/>
        <w:numPr>
          <w:ilvl w:val="0"/>
          <w:numId w:val="10"/>
        </w:numPr>
        <w:spacing w:after="120"/>
        <w:rPr>
          <w:moveFrom w:id="1788" w:author="Autor" w:date="2021-09-16T23:42:00Z"/>
        </w:rPr>
        <w:pPrChange w:id="1789" w:author="Autor" w:date="2021-09-16T23:42:00Z">
          <w:pPr>
            <w:tabs>
              <w:tab w:val="left" w:pos="158"/>
            </w:tabs>
            <w:spacing w:after="120" w:line="240" w:lineRule="auto"/>
            <w:ind w:left="630"/>
          </w:pPr>
        </w:pPrChange>
      </w:pPr>
      <w:del w:id="1790" w:author="Autor" w:date="2021-09-16T23:42:00Z">
        <w:r>
          <w:rPr>
            <w:b/>
            <w:bCs/>
          </w:rPr>
          <w:delText>c.</w:delText>
        </w:r>
        <w:r>
          <w:delText xml:space="preserve"> </w:delText>
        </w:r>
      </w:del>
      <w:moveFromRangeStart w:id="1791" w:author="Autor" w:date="2021-09-16T23:42:00Z" w:name="move82728197"/>
      <w:moveFrom w:id="1792" w:author="Autor" w:date="2021-09-16T23:42:00Z">
        <w:r>
          <w:t>the Relevant Disclosure directly caused the data subject to suffer material or non-material damage.</w:t>
        </w:r>
      </w:moveFrom>
    </w:p>
    <w:p w14:paraId="4D6B2E03" w14:textId="77777777" w:rsidR="00DB24CA" w:rsidRDefault="00186BB4">
      <w:pPr>
        <w:pStyle w:val="ProductList-Body"/>
        <w:spacing w:after="120"/>
        <w:rPr>
          <w:moveFrom w:id="1793" w:author="Autor" w:date="2021-09-16T23:42:00Z"/>
        </w:rPr>
        <w:pPrChange w:id="1794" w:author="Autor" w:date="2021-09-16T23:42:00Z">
          <w:pPr>
            <w:tabs>
              <w:tab w:val="left" w:pos="158"/>
            </w:tabs>
            <w:spacing w:after="120" w:line="240" w:lineRule="auto"/>
          </w:pPr>
        </w:pPrChange>
      </w:pPr>
      <w:moveFrom w:id="1795" w:author="Autor" w:date="2021-09-16T23:42:00Z">
        <w:r>
          <w:t>The data subject bears the burden of proof with respect to conditions a. though c.</w:t>
        </w:r>
      </w:moveFrom>
    </w:p>
    <w:p w14:paraId="4D6B2E04" w14:textId="77777777" w:rsidR="00DB24CA" w:rsidRDefault="00186BB4">
      <w:pPr>
        <w:pStyle w:val="ProductList-Body"/>
        <w:spacing w:after="120"/>
        <w:rPr>
          <w:moveFrom w:id="1796" w:author="Autor" w:date="2021-09-16T23:42:00Z"/>
        </w:rPr>
        <w:pPrChange w:id="1797" w:author="Autor" w:date="2021-09-16T23:42:00Z">
          <w:pPr>
            <w:tabs>
              <w:tab w:val="left" w:pos="158"/>
            </w:tabs>
            <w:spacing w:after="120" w:line="240" w:lineRule="auto"/>
          </w:pPr>
        </w:pPrChange>
      </w:pPr>
      <w:moveFrom w:id="1798" w:author="Autor" w:date="2021-09-16T23:42:00Z">
        <w:r>
          <w:t xml:space="preserve">Notwithstanding the foregoing, Microsoft shall have no obligation to indemnify the data subject under Section 2 if Microsoft establishes that the Relevant Disclosure did not violate its obligations under Chapter V of the GDPR. </w:t>
        </w:r>
      </w:moveFrom>
    </w:p>
    <w:moveFromRangeEnd w:id="1791"/>
    <w:p w14:paraId="4D6B2E05" w14:textId="77777777" w:rsidR="00B075F7" w:rsidRDefault="00186BB4">
      <w:pPr>
        <w:tabs>
          <w:tab w:val="left" w:pos="158"/>
        </w:tabs>
        <w:spacing w:after="120" w:line="240" w:lineRule="auto"/>
        <w:rPr>
          <w:del w:id="1799" w:author="Autor" w:date="2021-09-16T23:42:00Z"/>
        </w:rPr>
      </w:pPr>
      <w:del w:id="1800" w:author="Autor" w:date="2021-09-16T23:42:00Z">
        <w:r>
          <w:rPr>
            <w:b/>
            <w:bCs/>
            <w:sz w:val="18"/>
          </w:rPr>
          <w:delText xml:space="preserve">4. </w:delText>
        </w:r>
      </w:del>
      <w:moveFromRangeStart w:id="1801" w:author="Autor" w:date="2021-09-16T23:42:00Z" w:name="move82728198"/>
      <w:moveFrom w:id="1802" w:author="Autor" w:date="2021-09-16T23:42:00Z">
        <w:r>
          <w:rPr>
            <w:b/>
            <w:u w:val="single"/>
            <w:rPrChange w:id="1803" w:author="Autor" w:date="2021-09-16T23:42:00Z">
              <w:rPr>
                <w:b/>
                <w:sz w:val="18"/>
                <w:u w:val="single"/>
              </w:rPr>
            </w:rPrChange>
          </w:rPr>
          <w:t>Scope of Damages</w:t>
        </w:r>
        <w:r>
          <w:rPr>
            <w:rPrChange w:id="1804" w:author="Autor" w:date="2021-09-16T23:42:00Z">
              <w:rPr>
                <w:b/>
                <w:sz w:val="18"/>
              </w:rPr>
            </w:rPrChange>
          </w:rPr>
          <w:t>.</w:t>
        </w:r>
        <w:r>
          <w:rPr>
            <w:rPrChange w:id="1805" w:author="Autor" w:date="2021-09-16T23:42:00Z">
              <w:rPr>
                <w:sz w:val="18"/>
              </w:rPr>
            </w:rPrChange>
          </w:rPr>
          <w:t xml:space="preserve"> </w:t>
        </w:r>
      </w:moveFrom>
      <w:moveFromRangeEnd w:id="1801"/>
      <w:del w:id="1806" w:author="Autor" w:date="2021-09-16T23:42:00Z">
        <w:r>
          <w:rPr>
            <w:sz w:val="18"/>
          </w:rPr>
          <w:delText>Indemnification under Section 2 is limited to material and non</w:delText>
        </w:r>
        <w:r>
          <w:rPr>
            <w:sz w:val="18"/>
          </w:rPr>
          <w:noBreakHyphen/>
          <w:delText>material damages as provided in the GDPR and excludes consequential damages and all other damages not resulting from Microsoft’s infringement of the GDPR.</w:delText>
        </w:r>
      </w:del>
    </w:p>
    <w:p w14:paraId="4D6B2E06" w14:textId="77777777" w:rsidR="00DB24CA" w:rsidRDefault="00186BB4">
      <w:pPr>
        <w:pStyle w:val="ProductList-Body"/>
        <w:numPr>
          <w:ilvl w:val="0"/>
          <w:numId w:val="8"/>
        </w:numPr>
        <w:spacing w:after="120"/>
        <w:ind w:left="0" w:firstLine="0"/>
        <w:rPr>
          <w:moveFrom w:id="1807" w:author="Autor" w:date="2021-09-16T23:42:00Z"/>
        </w:rPr>
        <w:pPrChange w:id="1808" w:author="Autor" w:date="2021-09-16T23:42:00Z">
          <w:pPr>
            <w:tabs>
              <w:tab w:val="left" w:pos="158"/>
            </w:tabs>
            <w:spacing w:after="120" w:line="240" w:lineRule="auto"/>
          </w:pPr>
        </w:pPrChange>
      </w:pPr>
      <w:del w:id="1809" w:author="Autor" w:date="2021-09-16T23:42:00Z">
        <w:r>
          <w:rPr>
            <w:b/>
            <w:bCs/>
          </w:rPr>
          <w:delText xml:space="preserve">5. </w:delText>
        </w:r>
      </w:del>
      <w:moveFromRangeStart w:id="1810" w:author="Autor" w:date="2021-09-16T23:42:00Z" w:name="move82728199"/>
      <w:moveFrom w:id="1811" w:author="Autor" w:date="2021-09-16T23:42:00Z">
        <w:r>
          <w:rPr>
            <w:b/>
            <w:u w:val="single"/>
          </w:rPr>
          <w:t>Exercise of Rights</w:t>
        </w:r>
        <w:r>
          <w:rPr>
            <w:rPrChange w:id="1812" w:author="Autor" w:date="2021-09-16T23:42:00Z">
              <w:rPr>
                <w:b/>
                <w:sz w:val="18"/>
              </w:rPr>
            </w:rPrChange>
          </w:rPr>
          <w:t>.</w:t>
        </w:r>
        <w:r>
          <w:t xml:space="preserve">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moveFrom>
    </w:p>
    <w:moveFromRangeEnd w:id="1810"/>
    <w:p w14:paraId="4D6B2E07" w14:textId="77777777" w:rsidR="00B075F7" w:rsidRDefault="00186BB4">
      <w:pPr>
        <w:tabs>
          <w:tab w:val="left" w:pos="158"/>
        </w:tabs>
        <w:spacing w:after="120" w:line="240" w:lineRule="auto"/>
        <w:rPr>
          <w:del w:id="1813" w:author="Autor" w:date="2021-09-16T23:42:00Z"/>
        </w:rPr>
      </w:pPr>
      <w:del w:id="1814" w:author="Autor" w:date="2021-09-16T23:42:00Z">
        <w:r>
          <w:rPr>
            <w:b/>
            <w:bCs/>
            <w:sz w:val="18"/>
          </w:rPr>
          <w:delText>6.</w:delText>
        </w:r>
        <w:r>
          <w:rPr>
            <w:b/>
            <w:bCs/>
            <w:sz w:val="18"/>
          </w:rPr>
          <w:tab/>
        </w:r>
        <w:r>
          <w:rPr>
            <w:b/>
            <w:bCs/>
            <w:sz w:val="18"/>
            <w:u w:val="single"/>
          </w:rPr>
          <w:delText>Notice of Change</w:delText>
        </w:r>
        <w:r>
          <w:rPr>
            <w:b/>
            <w:bCs/>
            <w:sz w:val="18"/>
          </w:rPr>
          <w:delText xml:space="preserve">. </w:delText>
        </w:r>
        <w:r>
          <w:rPr>
            <w:sz w:val="18"/>
          </w:rPr>
          <w:delText>In addition to Clause 5(b) of the Standard Contractual Clauses, 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data exporter and its obligations under this Addendum or the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delText>
        </w:r>
      </w:del>
    </w:p>
    <w:p w14:paraId="4D6B2E08" w14:textId="77777777" w:rsidR="00B075F7" w:rsidRDefault="00186BB4">
      <w:pPr>
        <w:tabs>
          <w:tab w:val="left" w:pos="158"/>
        </w:tabs>
        <w:spacing w:after="120" w:line="240" w:lineRule="auto"/>
        <w:rPr>
          <w:del w:id="1815" w:author="Autor" w:date="2021-09-16T23:42:00Z"/>
        </w:rPr>
      </w:pPr>
      <w:del w:id="1816" w:author="Autor" w:date="2021-09-16T23:42:00Z">
        <w:r>
          <w:rPr>
            <w:b/>
            <w:bCs/>
            <w:sz w:val="18"/>
          </w:rPr>
          <w:delText xml:space="preserve">7. </w:delText>
        </w:r>
        <w:r>
          <w:rPr>
            <w:b/>
            <w:bCs/>
            <w:sz w:val="18"/>
            <w:u w:val="single"/>
          </w:rPr>
          <w:delText>Termination</w:delText>
        </w:r>
        <w:r>
          <w:rPr>
            <w:b/>
            <w:bCs/>
            <w:sz w:val="18"/>
          </w:rPr>
          <w:delText>.</w:delText>
        </w:r>
        <w:r>
          <w:rPr>
            <w:sz w:val="18"/>
          </w:rPr>
          <w:delText xml:space="preserve"> This Addendum shall automatically terminate if the European Commission, a competent Member State supervisory authority, or an EU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delText>
        </w:r>
      </w:del>
    </w:p>
    <w:p w14:paraId="4D6B2E09" w14:textId="77777777" w:rsidR="00DB24CA" w:rsidRDefault="00186BB4">
      <w:pPr>
        <w:pStyle w:val="ProductList-Body"/>
        <w:spacing w:after="120"/>
        <w:outlineLvl w:val="1"/>
        <w:rPr>
          <w:b/>
        </w:rPr>
        <w:pPrChange w:id="1817" w:author="Autor" w:date="2021-09-16T23:42:00Z">
          <w:pPr>
            <w:tabs>
              <w:tab w:val="left" w:pos="158"/>
            </w:tabs>
            <w:spacing w:after="120" w:line="240" w:lineRule="auto"/>
            <w:outlineLvl w:val="1"/>
          </w:pPr>
        </w:pPrChange>
      </w:pPr>
      <w:bookmarkStart w:id="1818" w:name="_Toc26972905"/>
      <w:r>
        <w:rPr>
          <w:b/>
        </w:rPr>
        <w:t xml:space="preserve">Signing the Standard Contractual Clauses, Appendix 1, </w:t>
      </w:r>
      <w:del w:id="1819" w:author="Autor" w:date="2021-09-16T23:42:00Z">
        <w:r>
          <w:rPr>
            <w:b/>
          </w:rPr>
          <w:delText xml:space="preserve">Appendix 2 </w:delText>
        </w:r>
      </w:del>
      <w:r>
        <w:rPr>
          <w:b/>
        </w:rPr>
        <w:t xml:space="preserve">and Appendix </w:t>
      </w:r>
      <w:del w:id="1820" w:author="Autor" w:date="2021-09-16T23:42:00Z">
        <w:r>
          <w:rPr>
            <w:b/>
          </w:rPr>
          <w:delText>3</w:delText>
        </w:r>
      </w:del>
      <w:ins w:id="1821" w:author="Autor" w:date="2021-09-16T23:42:00Z">
        <w:r>
          <w:rPr>
            <w:b/>
          </w:rPr>
          <w:t>2</w:t>
        </w:r>
      </w:ins>
      <w:r>
        <w:rPr>
          <w:b/>
        </w:rPr>
        <w:t xml:space="preserve"> on behalf of the data importer:</w:t>
      </w:r>
      <w:bookmarkEnd w:id="1818"/>
    </w:p>
    <w:p w14:paraId="4D6B2E0A" w14:textId="77777777" w:rsidR="00DB24CA" w:rsidRDefault="00186BB4">
      <w:pPr>
        <w:pStyle w:val="ProductList-Body"/>
        <w:spacing w:after="120"/>
        <w:pPrChange w:id="1822" w:author="Autor" w:date="2021-09-16T23:42:00Z">
          <w:pPr>
            <w:tabs>
              <w:tab w:val="left" w:pos="158"/>
            </w:tabs>
            <w:spacing w:after="120" w:line="240" w:lineRule="auto"/>
          </w:pPr>
        </w:pPrChange>
      </w:pPr>
      <w:bookmarkStart w:id="1823" w:name="_Hlk498066566"/>
      <w:r w:rsidRPr="0063374C">
        <w:rPr>
          <w:noProof/>
        </w:rPr>
        <w:drawing>
          <wp:anchor distT="0" distB="0" distL="114300" distR="114300" simplePos="0" relativeHeight="251658240" behindDoc="0" locked="0" layoutInCell="1" allowOverlap="1" wp14:anchorId="4D6B2E2E" wp14:editId="4D6B2E2F">
            <wp:simplePos x="0" y="0"/>
            <wp:positionH relativeFrom="margin">
              <wp:align>left</wp:align>
            </wp:positionH>
            <wp:positionV relativeFrom="paragraph">
              <wp:posOffset>55641</wp:posOffset>
            </wp:positionV>
            <wp:extent cx="3028949" cy="733421"/>
            <wp:effectExtent l="0" t="0" r="1"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3028949" cy="733421"/>
                    </a:xfrm>
                    <a:prstGeom prst="rect">
                      <a:avLst/>
                    </a:prstGeom>
                    <a:noFill/>
                    <a:ln>
                      <a:noFill/>
                      <a:prstDash/>
                    </a:ln>
                  </pic:spPr>
                </pic:pic>
              </a:graphicData>
            </a:graphic>
          </wp:anchor>
        </w:drawing>
      </w:r>
    </w:p>
    <w:bookmarkEnd w:id="1823"/>
    <w:p w14:paraId="4D6B2E0B" w14:textId="77777777" w:rsidR="00DB24CA" w:rsidRDefault="00186BB4">
      <w:pPr>
        <w:pStyle w:val="ProductList-Body"/>
        <w:spacing w:after="120"/>
        <w:pPrChange w:id="1824" w:author="Autor" w:date="2021-09-16T23:42:00Z">
          <w:pPr>
            <w:tabs>
              <w:tab w:val="left" w:pos="158"/>
            </w:tabs>
            <w:spacing w:after="120" w:line="240" w:lineRule="auto"/>
          </w:pPr>
        </w:pPrChange>
      </w:pPr>
      <w:r>
        <w:t>Rajesh Jha, Executive Vice President</w:t>
      </w:r>
    </w:p>
    <w:p w14:paraId="4D6B2E0C" w14:textId="77777777" w:rsidR="00DB24CA" w:rsidRDefault="00186BB4">
      <w:pPr>
        <w:pStyle w:val="ProductList-Body"/>
        <w:spacing w:after="120"/>
        <w:pPrChange w:id="1825" w:author="Autor" w:date="2021-09-16T23:42:00Z">
          <w:pPr>
            <w:tabs>
              <w:tab w:val="left" w:pos="158"/>
            </w:tabs>
            <w:spacing w:after="120" w:line="240" w:lineRule="auto"/>
          </w:pPr>
        </w:pPrChange>
      </w:pPr>
      <w:r>
        <w:t>Microsoft Corporation</w:t>
      </w:r>
    </w:p>
    <w:p w14:paraId="4D6B2E0D" w14:textId="77777777" w:rsidR="00DB24CA" w:rsidRDefault="00186BB4">
      <w:pPr>
        <w:pStyle w:val="ProductList-Body"/>
        <w:spacing w:after="120"/>
        <w:pPrChange w:id="1826" w:author="Autor" w:date="2021-09-16T23:42:00Z">
          <w:pPr>
            <w:tabs>
              <w:tab w:val="left" w:pos="158"/>
            </w:tabs>
            <w:spacing w:after="120" w:line="240" w:lineRule="auto"/>
          </w:pPr>
        </w:pPrChange>
      </w:pPr>
      <w:r>
        <w:t>One Microsoft Way, Redmond WA, USA 98052</w:t>
      </w:r>
    </w:p>
    <w:p w14:paraId="4D6B2E0E" w14:textId="77777777" w:rsidR="00DB24CA" w:rsidRDefault="00186BB4">
      <w:pPr>
        <w:pStyle w:val="ProductList-Body"/>
        <w:shd w:val="clear" w:color="auto" w:fill="A6A6A6"/>
        <w:spacing w:after="120"/>
        <w:jc w:val="right"/>
        <w:pPrChange w:id="1827" w:author="Autor" w:date="2021-09-16T23:42:00Z">
          <w:pPr>
            <w:shd w:val="clear" w:color="auto" w:fill="A6A6A6"/>
            <w:tabs>
              <w:tab w:val="left" w:pos="158"/>
            </w:tabs>
            <w:spacing w:after="120" w:line="240" w:lineRule="auto"/>
            <w:jc w:val="right"/>
          </w:pPr>
        </w:pPrChange>
      </w:pPr>
      <w:r>
        <w:fldChar w:fldCharType="begin"/>
      </w:r>
      <w:r>
        <w:instrText xml:space="preserve"> HYPERLINK  "#TableofContents" \o "Table of Contents" </w:instrText>
      </w:r>
      <w:r>
        <w:fldChar w:fldCharType="separate"/>
      </w:r>
      <w:r>
        <w:rPr>
          <w:rStyle w:val="Hyperlink"/>
          <w:rPrChange w:id="1828" w:author="Autor" w:date="2021-09-16T23:42:00Z">
            <w:rPr>
              <w:color w:val="0563C1"/>
              <w:sz w:val="16"/>
              <w:u w:val="single"/>
            </w:rPr>
          </w:rPrChange>
        </w:rPr>
        <w:t>Table of Contents</w:t>
      </w:r>
      <w:r>
        <w:rPr>
          <w:rStyle w:val="Hyperlink"/>
          <w:rPrChange w:id="1829"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1830" w:author="Autor" w:date="2021-09-16T23:42:00Z">
            <w:rPr>
              <w:color w:val="0563C1"/>
              <w:sz w:val="16"/>
              <w:u w:val="single"/>
            </w:rPr>
          </w:rPrChange>
        </w:rPr>
        <w:t>General Terms</w:t>
      </w:r>
      <w:r>
        <w:rPr>
          <w:rStyle w:val="Hyperlink"/>
          <w:rPrChange w:id="1831" w:author="Autor" w:date="2021-09-16T23:42:00Z">
            <w:rPr>
              <w:color w:val="0563C1"/>
              <w:sz w:val="16"/>
              <w:u w:val="single"/>
            </w:rPr>
          </w:rPrChange>
        </w:rPr>
        <w:fldChar w:fldCharType="end"/>
      </w:r>
    </w:p>
    <w:p w14:paraId="4D6B2E0F" w14:textId="77777777" w:rsidR="00DB24CA" w:rsidRDefault="00DB24CA">
      <w:pPr>
        <w:pageBreakBefore/>
        <w:spacing w:after="120" w:line="240" w:lineRule="auto"/>
        <w:rPr>
          <w:sz w:val="18"/>
        </w:rPr>
      </w:pPr>
    </w:p>
    <w:p w14:paraId="4D6B2E10" w14:textId="77777777" w:rsidR="00DB24CA" w:rsidRDefault="00186BB4">
      <w:pPr>
        <w:pStyle w:val="ProductList-SectionHeading"/>
        <w:spacing w:after="120"/>
        <w:outlineLvl w:val="0"/>
        <w:rPr>
          <w:b w:val="0"/>
        </w:rPr>
        <w:pPrChange w:id="1832" w:author="Autor" w:date="2021-09-16T23:42:00Z">
          <w:pPr>
            <w:tabs>
              <w:tab w:val="left" w:pos="158"/>
            </w:tabs>
            <w:spacing w:after="120" w:line="240" w:lineRule="auto"/>
            <w:outlineLvl w:val="0"/>
          </w:pPr>
        </w:pPrChange>
      </w:pPr>
      <w:bookmarkStart w:id="1833" w:name="Attachment3"/>
      <w:bookmarkStart w:id="1834" w:name="_Toc8395071"/>
      <w:bookmarkStart w:id="1835" w:name="_Toc489605629"/>
      <w:bookmarkStart w:id="1836" w:name="_Toc6563859"/>
      <w:bookmarkStart w:id="1837" w:name="_Toc21617080"/>
      <w:bookmarkStart w:id="1838" w:name="_Toc26972906"/>
      <w:bookmarkStart w:id="1839" w:name="_Toc80192902"/>
      <w:bookmarkStart w:id="1840" w:name="Attachment2"/>
      <w:bookmarkStart w:id="1841" w:name="_Toc44323951"/>
      <w:r>
        <w:t xml:space="preserve">Attachment </w:t>
      </w:r>
      <w:del w:id="1842" w:author="Autor" w:date="2021-09-16T23:42:00Z">
        <w:r>
          <w:delText>3</w:delText>
        </w:r>
      </w:del>
      <w:bookmarkEnd w:id="1833"/>
      <w:ins w:id="1843" w:author="Autor" w:date="2021-09-16T23:42:00Z">
        <w:r>
          <w:t>2</w:t>
        </w:r>
      </w:ins>
      <w:r>
        <w:t xml:space="preserve"> – European Union General Data Protection Regulation Terms</w:t>
      </w:r>
      <w:bookmarkEnd w:id="1834"/>
      <w:bookmarkEnd w:id="1835"/>
      <w:bookmarkEnd w:id="1836"/>
      <w:bookmarkEnd w:id="1837"/>
      <w:bookmarkEnd w:id="1838"/>
      <w:bookmarkEnd w:id="1839"/>
      <w:bookmarkEnd w:id="1840"/>
      <w:bookmarkEnd w:id="1841"/>
    </w:p>
    <w:p w14:paraId="4D6B2E11" w14:textId="77777777" w:rsidR="00DB24CA" w:rsidRDefault="00186BB4">
      <w:pPr>
        <w:pStyle w:val="ProductList-Body"/>
        <w:spacing w:after="120"/>
        <w:pPrChange w:id="1844" w:author="Autor" w:date="2021-09-16T23:42:00Z">
          <w:pPr>
            <w:tabs>
              <w:tab w:val="left" w:pos="158"/>
            </w:tabs>
            <w:spacing w:after="120" w:line="240" w:lineRule="auto"/>
          </w:pPr>
        </w:pPrChange>
      </w:pPr>
      <w:r>
        <w:t xml:space="preserve">Microsoft makes the commitments in these GDPR Terms, to all customers effective May 25, 2018. These commitments are binding upon Microsoft </w:t>
      </w:r>
      <w:proofErr w:type="gramStart"/>
      <w:r>
        <w:t>with regard to</w:t>
      </w:r>
      <w:proofErr w:type="gramEnd"/>
      <w:r>
        <w:t xml:space="preserve"> Customer regardless of (1) the version of the </w:t>
      </w:r>
      <w:del w:id="1845" w:author="Autor" w:date="2021-09-16T23:42:00Z">
        <w:r>
          <w:delText>OST</w:delText>
        </w:r>
      </w:del>
      <w:ins w:id="1846" w:author="Autor" w:date="2021-09-16T23:42:00Z">
        <w:r>
          <w:t>Product Terms</w:t>
        </w:r>
      </w:ins>
      <w:r>
        <w:t xml:space="preserve"> and DPA that is otherwise applicable to any given </w:t>
      </w:r>
      <w:del w:id="1847" w:author="Autor" w:date="2021-09-16T23:42:00Z">
        <w:r>
          <w:delText>Online Services</w:delText>
        </w:r>
      </w:del>
      <w:ins w:id="1848" w:author="Autor" w:date="2021-09-16T23:42:00Z">
        <w:r>
          <w:t>Product</w:t>
        </w:r>
      </w:ins>
      <w:r>
        <w:t xml:space="preserve"> subscription</w:t>
      </w:r>
      <w:ins w:id="1849" w:author="Autor" w:date="2021-09-16T23:42:00Z">
        <w:r>
          <w:t xml:space="preserve"> or license,</w:t>
        </w:r>
      </w:ins>
      <w:r>
        <w:t xml:space="preserve"> or (2) any other agreement that references this attachment.</w:t>
      </w:r>
    </w:p>
    <w:p w14:paraId="4D6B2E12" w14:textId="77777777" w:rsidR="00DB24CA" w:rsidRDefault="00186BB4">
      <w:pPr>
        <w:pStyle w:val="ProductList-Body"/>
        <w:spacing w:after="120"/>
        <w:pPrChange w:id="1850" w:author="Autor" w:date="2021-09-16T23:42:00Z">
          <w:pPr>
            <w:tabs>
              <w:tab w:val="left" w:pos="158"/>
            </w:tabs>
            <w:spacing w:after="120" w:line="240" w:lineRule="auto"/>
          </w:pPr>
        </w:pPrChange>
      </w:pPr>
      <w:bookmarkStart w:id="1851" w:name="_Hlk24455530"/>
      <w:r>
        <w:t xml:space="preserve">For purposes of these GDPR Terms, Customer and Microsoft agree that Customer is the controller of Personal Data and Microsoft is the processor of such data, except when Customer acts as a processor of Personal Data, in which case Microsoft is a </w:t>
      </w:r>
      <w:proofErr w:type="spellStart"/>
      <w:r>
        <w:t>subprocessor</w:t>
      </w:r>
      <w:proofErr w:type="spellEnd"/>
      <w:r>
        <w:t xml:space="preserve">. These GDPR Terms apply to the processing of Personal Data, within the scope of the GDPR, by Microsoft on behalf of Customer. These GDPR Terms do not limit or reduce any data protection commitments Microsoft makes to Customer in the </w:t>
      </w:r>
      <w:del w:id="1852" w:author="Autor" w:date="2021-09-16T23:42:00Z">
        <w:r>
          <w:delText>Use Rights</w:delText>
        </w:r>
      </w:del>
      <w:ins w:id="1853" w:author="Autor" w:date="2021-09-16T23:42:00Z">
        <w:r>
          <w:t>Product Terms</w:t>
        </w:r>
      </w:ins>
      <w:r>
        <w:t xml:space="preserve"> or other agreement between Microsoft and Customer. These GDPR Terms do not apply where Microsoft is a controller of Personal Data.</w:t>
      </w:r>
      <w:bookmarkEnd w:id="1851"/>
    </w:p>
    <w:p w14:paraId="4D6B2E13" w14:textId="77777777" w:rsidR="00DB24CA" w:rsidRDefault="00186BB4">
      <w:pPr>
        <w:pStyle w:val="ProductList-Body"/>
        <w:spacing w:after="120"/>
        <w:outlineLvl w:val="1"/>
        <w:rPr>
          <w:b/>
          <w:color w:val="00188F"/>
        </w:rPr>
        <w:pPrChange w:id="1854" w:author="Autor" w:date="2021-09-16T23:42:00Z">
          <w:pPr>
            <w:tabs>
              <w:tab w:val="left" w:pos="158"/>
            </w:tabs>
            <w:spacing w:after="120" w:line="240" w:lineRule="auto"/>
            <w:outlineLvl w:val="1"/>
          </w:pPr>
        </w:pPrChange>
      </w:pPr>
      <w:bookmarkStart w:id="1855" w:name="_Toc26972907"/>
      <w:r>
        <w:rPr>
          <w:b/>
          <w:color w:val="00188F"/>
        </w:rPr>
        <w:t>Relevant GDPR Obligations: Articles 28, 32, and 33</w:t>
      </w:r>
      <w:bookmarkEnd w:id="1855"/>
    </w:p>
    <w:p w14:paraId="4D6B2E14" w14:textId="77777777" w:rsidR="00DB24CA" w:rsidRDefault="00186BB4">
      <w:pPr>
        <w:pStyle w:val="ProductList-Body"/>
        <w:spacing w:after="120"/>
        <w:ind w:left="158"/>
        <w:pPrChange w:id="1856" w:author="Autor" w:date="2021-09-16T23:42:00Z">
          <w:pPr>
            <w:tabs>
              <w:tab w:val="left" w:pos="158"/>
            </w:tabs>
            <w:spacing w:after="120" w:line="240" w:lineRule="auto"/>
            <w:ind w:left="158"/>
          </w:pPr>
        </w:pPrChange>
      </w:pPr>
      <w:r>
        <w:rPr>
          <w:b/>
        </w:rPr>
        <w:t xml:space="preserve">1. </w:t>
      </w:r>
      <w:r>
        <w:t xml:space="preserve">Microsoft shall not engage another processor without prior specific or general written </w:t>
      </w:r>
      <w:proofErr w:type="spellStart"/>
      <w:r>
        <w:t>authorisation</w:t>
      </w:r>
      <w:proofErr w:type="spellEnd"/>
      <w:r>
        <w:t xml:space="preserve"> of Customer. In the case of general written </w:t>
      </w:r>
      <w:proofErr w:type="spellStart"/>
      <w:r>
        <w:t>authorisation</w:t>
      </w:r>
      <w:proofErr w:type="spellEnd"/>
      <w:r>
        <w:t>, Microsoft shall inform Customer of any intended changes concerning the addition or replacement of other processors, thereby giving Customer the opportunity to object to such changes. (Article 28(2))</w:t>
      </w:r>
    </w:p>
    <w:p w14:paraId="4D6B2E15" w14:textId="77777777" w:rsidR="00DB24CA" w:rsidRDefault="00186BB4">
      <w:pPr>
        <w:pStyle w:val="ProductList-Body"/>
        <w:spacing w:after="120"/>
        <w:ind w:left="158"/>
        <w:pPrChange w:id="1857" w:author="Autor" w:date="2021-09-16T23:42:00Z">
          <w:pPr>
            <w:tabs>
              <w:tab w:val="left" w:pos="158"/>
            </w:tabs>
            <w:spacing w:after="120" w:line="240" w:lineRule="auto"/>
            <w:ind w:left="158"/>
          </w:pPr>
        </w:pPrChange>
      </w:pPr>
      <w:r>
        <w:rPr>
          <w:b/>
        </w:rPr>
        <w:t>2.</w:t>
      </w:r>
      <w:r>
        <w:t xml:space="preserve"> Processing by Microsoft shall be governed by these GDPR Terms under European Union (hereafter “Union”) or Member State law and are binding on Microsoft </w:t>
      </w:r>
      <w:proofErr w:type="gramStart"/>
      <w:r>
        <w:t>with regard to</w:t>
      </w:r>
      <w:proofErr w:type="gramEnd"/>
      <w:r>
        <w:t xml:space="preserve">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 </w:t>
      </w:r>
      <w:proofErr w:type="gramStart"/>
      <w:r>
        <w:t>In particular, Microsoft</w:t>
      </w:r>
      <w:proofErr w:type="gramEnd"/>
      <w:r>
        <w:t xml:space="preserve"> shall: </w:t>
      </w:r>
    </w:p>
    <w:p w14:paraId="4D6B2E16" w14:textId="77777777" w:rsidR="00DB24CA" w:rsidRDefault="00186BB4">
      <w:pPr>
        <w:pStyle w:val="ProductList-Body"/>
        <w:spacing w:after="120"/>
        <w:ind w:left="1440" w:hanging="720"/>
        <w:pPrChange w:id="1858" w:author="Autor" w:date="2021-09-16T23:42:00Z">
          <w:pPr>
            <w:tabs>
              <w:tab w:val="left" w:pos="158"/>
            </w:tabs>
            <w:spacing w:after="120" w:line="240" w:lineRule="auto"/>
            <w:ind w:left="1440" w:hanging="720"/>
          </w:pPr>
        </w:pPrChange>
      </w:pPr>
      <w:r>
        <w:rPr>
          <w:b/>
        </w:rPr>
        <w:t>(a)</w:t>
      </w:r>
      <w:r>
        <w:tab/>
        <w:t xml:space="preserve">process the Personal Data only on documented instructions from Customer, including with regard to transfers of Personal Data to a third country or an international </w:t>
      </w:r>
      <w:proofErr w:type="spellStart"/>
      <w:r>
        <w:t>organisation</w:t>
      </w:r>
      <w:proofErr w:type="spellEnd"/>
      <w:r>
        <w:t xml:space="preserve">, unless required to do so by Union or Member State law to which Microsoft is subject; in such a case, Microsoft shall inform Customer of that legal requirement before processing, unless that law prohibits such information on important grounds of public </w:t>
      </w:r>
      <w:proofErr w:type="gramStart"/>
      <w:r>
        <w:t>interest;</w:t>
      </w:r>
      <w:proofErr w:type="gramEnd"/>
      <w:r>
        <w:t xml:space="preserve"> </w:t>
      </w:r>
    </w:p>
    <w:p w14:paraId="4D6B2E17" w14:textId="77777777" w:rsidR="00DB24CA" w:rsidRDefault="00186BB4">
      <w:pPr>
        <w:pStyle w:val="ProductList-Body"/>
        <w:spacing w:after="120"/>
        <w:ind w:left="1440" w:hanging="720"/>
        <w:pPrChange w:id="1859" w:author="Autor" w:date="2021-09-16T23:42:00Z">
          <w:pPr>
            <w:tabs>
              <w:tab w:val="left" w:pos="158"/>
            </w:tabs>
            <w:spacing w:after="120" w:line="240" w:lineRule="auto"/>
            <w:ind w:left="1440" w:hanging="720"/>
          </w:pPr>
        </w:pPrChange>
      </w:pPr>
      <w:r>
        <w:rPr>
          <w:b/>
        </w:rPr>
        <w:t>(b)</w:t>
      </w:r>
      <w:r>
        <w:tab/>
        <w:t xml:space="preserve">ensure that persons </w:t>
      </w:r>
      <w:proofErr w:type="spellStart"/>
      <w:r>
        <w:t>authorised</w:t>
      </w:r>
      <w:proofErr w:type="spellEnd"/>
      <w:r>
        <w:t xml:space="preserve"> to process the Personal Data have committed themselves to confidentiality or are under an appropriate statutory obligation of </w:t>
      </w:r>
      <w:proofErr w:type="gramStart"/>
      <w:r>
        <w:t>confidentiality;</w:t>
      </w:r>
      <w:proofErr w:type="gramEnd"/>
      <w:r>
        <w:t xml:space="preserve"> </w:t>
      </w:r>
    </w:p>
    <w:p w14:paraId="4D6B2E18" w14:textId="77777777" w:rsidR="00DB24CA" w:rsidRDefault="00186BB4">
      <w:pPr>
        <w:pStyle w:val="ProductList-Body"/>
        <w:spacing w:after="120"/>
        <w:ind w:left="720"/>
        <w:pPrChange w:id="1860" w:author="Autor" w:date="2021-09-16T23:42:00Z">
          <w:pPr>
            <w:tabs>
              <w:tab w:val="left" w:pos="158"/>
            </w:tabs>
            <w:spacing w:after="120" w:line="240" w:lineRule="auto"/>
            <w:ind w:left="720"/>
          </w:pPr>
        </w:pPrChange>
      </w:pPr>
      <w:r>
        <w:rPr>
          <w:b/>
        </w:rPr>
        <w:t>(c)</w:t>
      </w:r>
      <w:r>
        <w:tab/>
        <w:t xml:space="preserve">take all measures required pursuant to Article 32 of the </w:t>
      </w:r>
      <w:proofErr w:type="gramStart"/>
      <w:r>
        <w:t>GDPR;</w:t>
      </w:r>
      <w:proofErr w:type="gramEnd"/>
      <w:r>
        <w:t xml:space="preserve"> </w:t>
      </w:r>
    </w:p>
    <w:p w14:paraId="4D6B2E19" w14:textId="77777777" w:rsidR="00DB24CA" w:rsidRDefault="00186BB4">
      <w:pPr>
        <w:pStyle w:val="ProductList-Body"/>
        <w:spacing w:after="120"/>
        <w:ind w:left="720"/>
        <w:pPrChange w:id="1861" w:author="Autor" w:date="2021-09-16T23:42:00Z">
          <w:pPr>
            <w:tabs>
              <w:tab w:val="left" w:pos="158"/>
            </w:tabs>
            <w:spacing w:after="120" w:line="240" w:lineRule="auto"/>
            <w:ind w:left="720"/>
          </w:pPr>
        </w:pPrChange>
      </w:pPr>
      <w:r>
        <w:rPr>
          <w:b/>
        </w:rPr>
        <w:t>(d)</w:t>
      </w:r>
      <w:r>
        <w:tab/>
        <w:t xml:space="preserve">respect the conditions referred to in paragraphs 1 and 3 for engaging another </w:t>
      </w:r>
      <w:proofErr w:type="gramStart"/>
      <w:r>
        <w:t>processor;</w:t>
      </w:r>
      <w:proofErr w:type="gramEnd"/>
      <w:r>
        <w:t xml:space="preserve"> </w:t>
      </w:r>
    </w:p>
    <w:p w14:paraId="4D6B2E1A" w14:textId="77777777" w:rsidR="00DB24CA" w:rsidRDefault="00186BB4">
      <w:pPr>
        <w:pStyle w:val="ProductList-Body"/>
        <w:spacing w:after="120"/>
        <w:ind w:left="1440" w:hanging="720"/>
        <w:pPrChange w:id="1862" w:author="Autor" w:date="2021-09-16T23:42:00Z">
          <w:pPr>
            <w:tabs>
              <w:tab w:val="left" w:pos="158"/>
            </w:tabs>
            <w:spacing w:after="120" w:line="240" w:lineRule="auto"/>
            <w:ind w:left="1440" w:hanging="720"/>
          </w:pPr>
        </w:pPrChange>
      </w:pPr>
      <w:r>
        <w:rPr>
          <w:b/>
        </w:rPr>
        <w:t>(e)</w:t>
      </w:r>
      <w:r>
        <w:tab/>
        <w:t xml:space="preserve">taking into account the nature of the processing, assist Customer by appropriate technical and </w:t>
      </w:r>
      <w:proofErr w:type="spellStart"/>
      <w:r>
        <w:t>organisational</w:t>
      </w:r>
      <w:proofErr w:type="spellEnd"/>
      <w:r>
        <w:t xml:space="preserve"> measures, insofar as this is possible, for the fulfilment of the Customer’s obligation to respond to requests for exercising the data subject's rights laid down in Chapter III of the </w:t>
      </w:r>
      <w:proofErr w:type="gramStart"/>
      <w:r>
        <w:t>GDPR;</w:t>
      </w:r>
      <w:proofErr w:type="gramEnd"/>
      <w:r>
        <w:t xml:space="preserve"> </w:t>
      </w:r>
    </w:p>
    <w:p w14:paraId="4D6B2E1B" w14:textId="77777777" w:rsidR="00DB24CA" w:rsidRDefault="00186BB4">
      <w:pPr>
        <w:pStyle w:val="ProductList-Body"/>
        <w:spacing w:after="120"/>
        <w:ind w:left="1440" w:hanging="720"/>
        <w:pPrChange w:id="1863" w:author="Autor" w:date="2021-09-16T23:42:00Z">
          <w:pPr>
            <w:tabs>
              <w:tab w:val="left" w:pos="158"/>
            </w:tabs>
            <w:spacing w:after="120" w:line="240" w:lineRule="auto"/>
            <w:ind w:left="1440" w:hanging="720"/>
          </w:pPr>
        </w:pPrChange>
      </w:pPr>
      <w:r>
        <w:rPr>
          <w:b/>
        </w:rPr>
        <w:t>(f)</w:t>
      </w:r>
      <w:r>
        <w:tab/>
        <w:t xml:space="preserve">assist Customer in ensuring compliance with the obligations pursuant to Articles 32 to 36 of the GDPR, taking into account the nature of processing and the information available to </w:t>
      </w:r>
      <w:proofErr w:type="gramStart"/>
      <w:r>
        <w:t>Microsoft;</w:t>
      </w:r>
      <w:proofErr w:type="gramEnd"/>
    </w:p>
    <w:p w14:paraId="4D6B2E1C" w14:textId="77777777" w:rsidR="00DB24CA" w:rsidRDefault="00186BB4">
      <w:pPr>
        <w:pStyle w:val="ProductList-Body"/>
        <w:spacing w:after="120"/>
        <w:ind w:left="1440" w:hanging="720"/>
        <w:pPrChange w:id="1864" w:author="Autor" w:date="2021-09-16T23:42:00Z">
          <w:pPr>
            <w:tabs>
              <w:tab w:val="left" w:pos="158"/>
            </w:tabs>
            <w:spacing w:after="120" w:line="240" w:lineRule="auto"/>
            <w:ind w:left="1440" w:hanging="720"/>
          </w:pPr>
        </w:pPrChange>
      </w:pPr>
      <w:r>
        <w:rPr>
          <w:b/>
        </w:rPr>
        <w:t>(g)</w:t>
      </w:r>
      <w:r>
        <w:tab/>
        <w:t xml:space="preserve">at the choice of Customer, delete or return all the Personal Data to Customer after the end of the provision of services relating to processing, and delete existing copies unless Union or Member State law requires storage of the Personal </w:t>
      </w:r>
      <w:proofErr w:type="gramStart"/>
      <w:r>
        <w:t>Data;</w:t>
      </w:r>
      <w:proofErr w:type="gramEnd"/>
      <w:r>
        <w:t xml:space="preserve"> </w:t>
      </w:r>
    </w:p>
    <w:p w14:paraId="4D6B2E1D" w14:textId="77777777" w:rsidR="00DB24CA" w:rsidRDefault="00186BB4">
      <w:pPr>
        <w:pStyle w:val="ProductList-Body"/>
        <w:spacing w:after="120"/>
        <w:ind w:left="1440" w:hanging="720"/>
        <w:pPrChange w:id="1865" w:author="Autor" w:date="2021-09-16T23:42:00Z">
          <w:pPr>
            <w:tabs>
              <w:tab w:val="left" w:pos="158"/>
            </w:tabs>
            <w:spacing w:after="120" w:line="240" w:lineRule="auto"/>
            <w:ind w:left="1440" w:hanging="720"/>
          </w:pPr>
        </w:pPrChange>
      </w:pPr>
      <w:r>
        <w:rPr>
          <w:b/>
        </w:rPr>
        <w:t>(h)</w:t>
      </w:r>
      <w:r>
        <w:tab/>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4D6B2E1E" w14:textId="77777777" w:rsidR="00DB24CA" w:rsidRDefault="00186BB4">
      <w:pPr>
        <w:pStyle w:val="ProductList-Body"/>
        <w:spacing w:after="120"/>
        <w:ind w:left="158"/>
        <w:pPrChange w:id="1866" w:author="Autor" w:date="2021-09-16T23:42:00Z">
          <w:pPr>
            <w:tabs>
              <w:tab w:val="left" w:pos="158"/>
            </w:tabs>
            <w:spacing w:after="120" w:line="240" w:lineRule="auto"/>
            <w:ind w:left="158"/>
          </w:pPr>
        </w:pPrChange>
      </w:pPr>
      <w:r>
        <w:t>Microsoft shall immediately inform Customer if, in its opinion, an instruction infringes the GDPR or other Union or Member State data protection provisions. (Article 28(3))</w:t>
      </w:r>
    </w:p>
    <w:p w14:paraId="4D6B2E1F" w14:textId="77777777" w:rsidR="00DB24CA" w:rsidRDefault="00186BB4">
      <w:pPr>
        <w:pStyle w:val="ProductList-Body"/>
        <w:spacing w:after="120"/>
        <w:ind w:left="158"/>
        <w:pPrChange w:id="1867" w:author="Autor" w:date="2021-09-16T23:42:00Z">
          <w:pPr>
            <w:tabs>
              <w:tab w:val="left" w:pos="158"/>
            </w:tabs>
            <w:spacing w:after="120" w:line="240" w:lineRule="auto"/>
            <w:ind w:left="158"/>
          </w:pPr>
        </w:pPrChange>
      </w:pPr>
      <w:r>
        <w:rPr>
          <w:b/>
        </w:rPr>
        <w:t>3.</w:t>
      </w:r>
      <w:r>
        <w:t xml:space="preserve"> Where Microsoft engages another processor for carrying out specific processing activities on behalf of Customer, the same data protection obligations as set out in these GDPR Terms shall be imposed on that other processor by way of a contract or other legal act under Union or Member State law, </w:t>
      </w:r>
      <w:proofErr w:type="gramStart"/>
      <w:r>
        <w:t>in particular providing</w:t>
      </w:r>
      <w:proofErr w:type="gramEnd"/>
      <w:r>
        <w:t xml:space="preserve"> sufficient guarantees to implement appropriate technical and </w:t>
      </w:r>
      <w:proofErr w:type="spellStart"/>
      <w:r>
        <w:t>organisational</w:t>
      </w:r>
      <w:proofErr w:type="spellEnd"/>
      <w:r>
        <w:t xml:space="preserve">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4D6B2E20" w14:textId="77777777" w:rsidR="00DB24CA" w:rsidRDefault="00186BB4">
      <w:pPr>
        <w:pStyle w:val="ProductList-Body"/>
        <w:spacing w:after="120"/>
        <w:ind w:left="158"/>
        <w:pPrChange w:id="1868" w:author="Autor" w:date="2021-09-16T23:42:00Z">
          <w:pPr>
            <w:tabs>
              <w:tab w:val="left" w:pos="158"/>
            </w:tabs>
            <w:spacing w:after="120" w:line="240" w:lineRule="auto"/>
            <w:ind w:left="158"/>
          </w:pPr>
        </w:pPrChange>
      </w:pPr>
      <w:r>
        <w:rPr>
          <w:b/>
        </w:rPr>
        <w:t>4.</w:t>
      </w:r>
      <w:r>
        <w:t xml:space="preserve"> </w:t>
      </w:r>
      <w:proofErr w:type="gramStart"/>
      <w:r>
        <w:t>Taking into account</w:t>
      </w:r>
      <w:proofErr w:type="gramEnd"/>
      <w:r>
        <w:t xml:space="preserve"> the state of the art, the costs of implementation and the nature, scope, context and purposes of processing as well as the risk of varying likelihood and severity for the rights and freedoms of natural persons, Customer and Microsoft shall implement appropriate technical and </w:t>
      </w:r>
      <w:proofErr w:type="spellStart"/>
      <w:r>
        <w:t>organisational</w:t>
      </w:r>
      <w:proofErr w:type="spellEnd"/>
      <w:r>
        <w:t xml:space="preserve"> measures to ensure a level of security appropriate to the risk, including inter alia as appropriate: </w:t>
      </w:r>
    </w:p>
    <w:p w14:paraId="4D6B2E21" w14:textId="77777777" w:rsidR="00DB24CA" w:rsidRDefault="00186BB4">
      <w:pPr>
        <w:pStyle w:val="ProductList-Body"/>
        <w:spacing w:after="120"/>
        <w:ind w:left="720"/>
        <w:pPrChange w:id="1869" w:author="Autor" w:date="2021-09-16T23:42:00Z">
          <w:pPr>
            <w:tabs>
              <w:tab w:val="left" w:pos="158"/>
            </w:tabs>
            <w:spacing w:after="120" w:line="240" w:lineRule="auto"/>
            <w:ind w:left="720"/>
          </w:pPr>
        </w:pPrChange>
      </w:pPr>
      <w:r>
        <w:rPr>
          <w:b/>
        </w:rPr>
        <w:lastRenderedPageBreak/>
        <w:t>(a)</w:t>
      </w:r>
      <w:r>
        <w:tab/>
        <w:t xml:space="preserve">the </w:t>
      </w:r>
      <w:proofErr w:type="spellStart"/>
      <w:r>
        <w:t>pseudonymisation</w:t>
      </w:r>
      <w:proofErr w:type="spellEnd"/>
      <w:r>
        <w:t xml:space="preserve"> and encryption of Personal </w:t>
      </w:r>
      <w:proofErr w:type="gramStart"/>
      <w:r>
        <w:t>Data;</w:t>
      </w:r>
      <w:proofErr w:type="gramEnd"/>
      <w:r>
        <w:t xml:space="preserve"> </w:t>
      </w:r>
    </w:p>
    <w:p w14:paraId="4D6B2E22" w14:textId="77777777" w:rsidR="00DB24CA" w:rsidRDefault="00186BB4">
      <w:pPr>
        <w:pStyle w:val="ProductList-Body"/>
        <w:spacing w:after="120"/>
        <w:ind w:left="720"/>
        <w:pPrChange w:id="1870" w:author="Autor" w:date="2021-09-16T23:42:00Z">
          <w:pPr>
            <w:tabs>
              <w:tab w:val="left" w:pos="158"/>
            </w:tabs>
            <w:spacing w:after="120" w:line="240" w:lineRule="auto"/>
            <w:ind w:left="720"/>
          </w:pPr>
        </w:pPrChange>
      </w:pPr>
      <w:r>
        <w:rPr>
          <w:b/>
        </w:rPr>
        <w:t>(b)</w:t>
      </w:r>
      <w:r>
        <w:tab/>
        <w:t xml:space="preserve">the ability to ensure the ongoing confidentiality, integrity, availability and resilience of processing systems and </w:t>
      </w:r>
      <w:proofErr w:type="gramStart"/>
      <w:r>
        <w:t>services;</w:t>
      </w:r>
      <w:proofErr w:type="gramEnd"/>
      <w:r>
        <w:t xml:space="preserve"> </w:t>
      </w:r>
    </w:p>
    <w:p w14:paraId="4D6B2E23" w14:textId="77777777" w:rsidR="00DB24CA" w:rsidRDefault="00186BB4">
      <w:pPr>
        <w:pStyle w:val="ProductList-Body"/>
        <w:spacing w:after="120"/>
        <w:ind w:left="1440" w:hanging="720"/>
        <w:pPrChange w:id="1871" w:author="Autor" w:date="2021-09-16T23:42:00Z">
          <w:pPr>
            <w:tabs>
              <w:tab w:val="left" w:pos="158"/>
            </w:tabs>
            <w:spacing w:after="120" w:line="240" w:lineRule="auto"/>
            <w:ind w:left="1440" w:hanging="720"/>
          </w:pPr>
        </w:pPrChange>
      </w:pPr>
      <w:r>
        <w:rPr>
          <w:b/>
        </w:rPr>
        <w:t>(c)</w:t>
      </w:r>
      <w:r>
        <w:tab/>
        <w:t>the ability to restore the availability and access to Personal Data in a timely manner in the event of a physical or technical incident; and</w:t>
      </w:r>
    </w:p>
    <w:p w14:paraId="4D6B2E24" w14:textId="77777777" w:rsidR="00DB24CA" w:rsidRDefault="00186BB4">
      <w:pPr>
        <w:pStyle w:val="ProductList-Body"/>
        <w:spacing w:after="120"/>
        <w:ind w:left="1440" w:hanging="720"/>
        <w:pPrChange w:id="1872" w:author="Autor" w:date="2021-09-16T23:42:00Z">
          <w:pPr>
            <w:tabs>
              <w:tab w:val="left" w:pos="158"/>
            </w:tabs>
            <w:spacing w:after="120" w:line="240" w:lineRule="auto"/>
            <w:ind w:left="1440" w:hanging="720"/>
          </w:pPr>
        </w:pPrChange>
      </w:pPr>
      <w:r>
        <w:rPr>
          <w:b/>
        </w:rPr>
        <w:t>(d)</w:t>
      </w:r>
      <w:r>
        <w:tab/>
        <w:t xml:space="preserve">a process for regularly testing, </w:t>
      </w:r>
      <w:proofErr w:type="gramStart"/>
      <w:r>
        <w:t>assessing</w:t>
      </w:r>
      <w:proofErr w:type="gramEnd"/>
      <w:r>
        <w:t xml:space="preserve"> and evaluating the effectiveness of technical and </w:t>
      </w:r>
      <w:proofErr w:type="spellStart"/>
      <w:r>
        <w:t>organisational</w:t>
      </w:r>
      <w:proofErr w:type="spellEnd"/>
      <w:r>
        <w:t xml:space="preserve"> measures for ensuring the security of the processing. (Article 32(1))</w:t>
      </w:r>
    </w:p>
    <w:p w14:paraId="4D6B2E25" w14:textId="77777777" w:rsidR="00DB24CA" w:rsidRDefault="00186BB4">
      <w:pPr>
        <w:pStyle w:val="ProductList-Body"/>
        <w:spacing w:after="120"/>
        <w:ind w:left="158"/>
        <w:pPrChange w:id="1873" w:author="Autor" w:date="2021-09-16T23:42:00Z">
          <w:pPr>
            <w:tabs>
              <w:tab w:val="left" w:pos="158"/>
            </w:tabs>
            <w:spacing w:after="120" w:line="240" w:lineRule="auto"/>
            <w:ind w:left="158"/>
          </w:pPr>
        </w:pPrChange>
      </w:pPr>
      <w:r>
        <w:rPr>
          <w:b/>
        </w:rPr>
        <w:t>5.</w:t>
      </w:r>
      <w:r>
        <w:t xml:space="preserve"> In assessing the appropriate level of security, account shall be taken of the risks that are presented by processing, </w:t>
      </w:r>
      <w:proofErr w:type="gramStart"/>
      <w:r>
        <w:t>in particular from</w:t>
      </w:r>
      <w:proofErr w:type="gramEnd"/>
      <w:r>
        <w:t xml:space="preserve"> accidental or unlawful destruction, loss, alteration, </w:t>
      </w:r>
      <w:proofErr w:type="spellStart"/>
      <w:r>
        <w:t>unauthorised</w:t>
      </w:r>
      <w:proofErr w:type="spellEnd"/>
      <w:r>
        <w:t xml:space="preserve"> disclosure of, or access to Personal Data transmitted, stored or otherwise processed. (Article 32(2))</w:t>
      </w:r>
    </w:p>
    <w:p w14:paraId="4D6B2E26" w14:textId="77777777" w:rsidR="00DB24CA" w:rsidRDefault="00186BB4">
      <w:pPr>
        <w:pStyle w:val="ProductList-Body"/>
        <w:spacing w:after="120"/>
        <w:ind w:left="158"/>
        <w:pPrChange w:id="1874" w:author="Autor" w:date="2021-09-16T23:42:00Z">
          <w:pPr>
            <w:tabs>
              <w:tab w:val="left" w:pos="158"/>
            </w:tabs>
            <w:spacing w:after="120" w:line="240" w:lineRule="auto"/>
            <w:ind w:left="158"/>
          </w:pPr>
        </w:pPrChange>
      </w:pPr>
      <w:r>
        <w:rPr>
          <w:b/>
        </w:rPr>
        <w:t>6.</w:t>
      </w:r>
      <w:r>
        <w:t xml:space="preserve"> Customer and Microsoft shall take steps to ensure that any natural person acting under the authority of Customer or Microsoft who has access to Personal Data does not process them except on instructions from </w:t>
      </w:r>
      <w:proofErr w:type="gramStart"/>
      <w:r>
        <w:t>Customer, unless</w:t>
      </w:r>
      <w:proofErr w:type="gramEnd"/>
      <w:r>
        <w:t xml:space="preserve"> he or she is required to do so by Union or Member State law. (Article 32(4))</w:t>
      </w:r>
    </w:p>
    <w:p w14:paraId="4D6B2E27" w14:textId="77777777" w:rsidR="00DB24CA" w:rsidRDefault="00186BB4">
      <w:pPr>
        <w:pStyle w:val="ProductList-Body"/>
        <w:spacing w:after="120"/>
        <w:ind w:left="158"/>
        <w:pPrChange w:id="1875" w:author="Autor" w:date="2021-09-16T23:42:00Z">
          <w:pPr>
            <w:tabs>
              <w:tab w:val="left" w:pos="158"/>
            </w:tabs>
            <w:spacing w:after="120" w:line="240" w:lineRule="auto"/>
            <w:ind w:left="158"/>
          </w:pPr>
        </w:pPrChange>
      </w:pPr>
      <w:r>
        <w:rPr>
          <w:b/>
        </w:rPr>
        <w:t>7.</w:t>
      </w:r>
      <w:r>
        <w:t xml:space="preserve"> Microsoft shall notify Customer without undue delay after becoming aware of a Personal Data breach. (Article 33(2)). Such notification will include that information a processor must provide to a controller under Article 33(3) to the extent such information is reasonably available to Microsoft.</w:t>
      </w:r>
    </w:p>
    <w:p w14:paraId="4D6B2E28" w14:textId="77777777" w:rsidR="00B075F7" w:rsidRDefault="00186BB4">
      <w:pPr>
        <w:shd w:val="clear" w:color="auto" w:fill="A6A6A6"/>
        <w:tabs>
          <w:tab w:val="left" w:pos="158"/>
        </w:tabs>
        <w:spacing w:after="120" w:line="240" w:lineRule="auto"/>
        <w:jc w:val="right"/>
        <w:rPr>
          <w:del w:id="1876" w:author="Autor" w:date="2021-09-16T23:42:00Z"/>
        </w:rPr>
      </w:pPr>
      <w:r>
        <w:fldChar w:fldCharType="begin"/>
      </w:r>
      <w:r>
        <w:instrText xml:space="preserve"> HYPERLINK  "#TableofContents" \o "Table of Contents" </w:instrText>
      </w:r>
      <w:r>
        <w:fldChar w:fldCharType="separate"/>
      </w:r>
      <w:r>
        <w:rPr>
          <w:rStyle w:val="Hyperlink"/>
          <w:rPrChange w:id="1877" w:author="Autor" w:date="2021-09-16T23:42:00Z">
            <w:rPr>
              <w:color w:val="0563C1"/>
              <w:sz w:val="16"/>
              <w:u w:val="single"/>
            </w:rPr>
          </w:rPrChange>
        </w:rPr>
        <w:t>Table of Contents</w:t>
      </w:r>
      <w:r>
        <w:rPr>
          <w:rStyle w:val="Hyperlink"/>
          <w:rPrChange w:id="1878" w:author="Autor" w:date="2021-09-16T23:42:00Z">
            <w:rPr>
              <w:color w:val="0563C1"/>
              <w:sz w:val="16"/>
              <w:u w:val="single"/>
            </w:rPr>
          </w:rPrChange>
        </w:rPr>
        <w:fldChar w:fldCharType="end"/>
      </w:r>
      <w:r>
        <w:rPr>
          <w:sz w:val="16"/>
          <w:szCs w:val="16"/>
        </w:rPr>
        <w:t xml:space="preserve"> / </w:t>
      </w:r>
      <w:r>
        <w:fldChar w:fldCharType="begin"/>
      </w:r>
      <w:r>
        <w:instrText xml:space="preserve"> HYPERLINK  "#GeneralTerms" \o "General Terms" </w:instrText>
      </w:r>
      <w:r>
        <w:fldChar w:fldCharType="separate"/>
      </w:r>
      <w:r>
        <w:rPr>
          <w:rStyle w:val="Hyperlink"/>
          <w:rPrChange w:id="1879" w:author="Autor" w:date="2021-09-16T23:42:00Z">
            <w:rPr>
              <w:color w:val="0563C1"/>
              <w:sz w:val="16"/>
              <w:u w:val="single"/>
            </w:rPr>
          </w:rPrChange>
        </w:rPr>
        <w:t>General Terms</w:t>
      </w:r>
      <w:r>
        <w:rPr>
          <w:rStyle w:val="Hyperlink"/>
          <w:rPrChange w:id="1880" w:author="Autor" w:date="2021-09-16T23:42:00Z">
            <w:rPr>
              <w:color w:val="0563C1"/>
              <w:sz w:val="16"/>
              <w:u w:val="single"/>
            </w:rPr>
          </w:rPrChange>
        </w:rPr>
        <w:fldChar w:fldCharType="end"/>
      </w:r>
    </w:p>
    <w:p w14:paraId="4D6B2E29" w14:textId="77777777" w:rsidR="00DB24CA" w:rsidRDefault="00DB24CA">
      <w:pPr>
        <w:pStyle w:val="ProductList-Body"/>
        <w:shd w:val="clear" w:color="auto" w:fill="A6A6A6"/>
        <w:spacing w:after="120"/>
        <w:jc w:val="right"/>
        <w:pPrChange w:id="1881" w:author="Autor" w:date="2021-09-16T23:42:00Z">
          <w:pPr/>
        </w:pPrChange>
      </w:pPr>
    </w:p>
    <w:sectPr w:rsidR="00DB24CA">
      <w:headerReference w:type="default" r:id="rId20"/>
      <w:footerReference w:type="default" r:id="rId21"/>
      <w:headerReference w:type="first" r:id="rId22"/>
      <w:footerReference w:type="first" r:id="rId23"/>
      <w:pgSz w:w="12240" w:h="15840"/>
      <w:pgMar w:top="1440" w:right="720" w:bottom="144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E969" w14:textId="77777777" w:rsidR="006C6249" w:rsidRDefault="006C6249">
      <w:pPr>
        <w:spacing w:after="0" w:line="240" w:lineRule="auto"/>
      </w:pPr>
      <w:r>
        <w:separator/>
      </w:r>
    </w:p>
  </w:endnote>
  <w:endnote w:type="continuationSeparator" w:id="0">
    <w:p w14:paraId="08C5DC0B" w14:textId="77777777" w:rsidR="006C6249" w:rsidRDefault="006C6249">
      <w:pPr>
        <w:spacing w:after="0" w:line="240" w:lineRule="auto"/>
      </w:pPr>
      <w:r>
        <w:continuationSeparator/>
      </w:r>
    </w:p>
  </w:endnote>
  <w:endnote w:type="continuationNotice" w:id="1">
    <w:p w14:paraId="2CF1D1E1" w14:textId="77777777" w:rsidR="006C6249" w:rsidRDefault="006C6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37" w14:textId="77777777" w:rsidR="00B85D7C" w:rsidRDefault="00186BB4">
    <w:pPr>
      <w:pStyle w:val="ProductList-Body"/>
    </w:pPr>
    <w:del w:id="38" w:author="Autor" w:date="2021-09-16T23:42:00Z">
      <w:r>
        <w:rPr>
          <w:noProof/>
        </w:rPr>
        <w:drawing>
          <wp:inline distT="0" distB="0" distL="0" distR="0" wp14:anchorId="4D6B2E82" wp14:editId="4D6B2E83">
            <wp:extent cx="2155377" cy="494278"/>
            <wp:effectExtent l="0" t="0" r="0" b="1022"/>
            <wp:docPr id="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55377" cy="494278"/>
                    </a:xfrm>
                    <a:prstGeom prst="rect">
                      <a:avLst/>
                    </a:prstGeom>
                    <a:noFill/>
                    <a:ln>
                      <a:noFill/>
                      <a:prstDash/>
                    </a:ln>
                  </pic:spPr>
                </pic:pic>
              </a:graphicData>
            </a:graphic>
          </wp:inline>
        </w:drawing>
      </w:r>
    </w:del>
    <w:ins w:id="39" w:author="Autor" w:date="2021-09-16T23:42:00Z">
      <w:r>
        <w:rPr>
          <w:noProof/>
        </w:rPr>
        <w:drawing>
          <wp:inline distT="0" distB="0" distL="0" distR="0" wp14:anchorId="4D6B2E84" wp14:editId="4D6B2E85">
            <wp:extent cx="1993693" cy="457200"/>
            <wp:effectExtent l="0" t="0" r="6557"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93693" cy="457200"/>
                    </a:xfrm>
                    <a:prstGeom prst="rect">
                      <a:avLst/>
                    </a:prstGeom>
                    <a:noFill/>
                    <a:ln>
                      <a:noFill/>
                      <a:prstDash/>
                    </a:ln>
                  </pic:spPr>
                </pic:pic>
              </a:graphicData>
            </a:graphic>
          </wp:inline>
        </w:drawing>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39" w14:textId="77777777" w:rsidR="00B85D7C" w:rsidRDefault="00186BB4">
    <w:pPr>
      <w:pStyle w:val="Fuzeile"/>
    </w:pPr>
    <w:del w:id="40" w:author="Autor" w:date="2021-09-16T23:42:00Z">
      <w:r>
        <w:rPr>
          <w:noProof/>
        </w:rPr>
        <w:drawing>
          <wp:inline distT="0" distB="0" distL="0" distR="0" wp14:anchorId="4D6B2E86" wp14:editId="4D6B2E87">
            <wp:extent cx="2155377" cy="494278"/>
            <wp:effectExtent l="0" t="0" r="0" b="1022"/>
            <wp:docPr id="7"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55377" cy="494278"/>
                    </a:xfrm>
                    <a:prstGeom prst="rect">
                      <a:avLst/>
                    </a:prstGeom>
                    <a:noFill/>
                    <a:ln>
                      <a:noFill/>
                      <a:prstDash/>
                    </a:ln>
                  </pic:spPr>
                </pic:pic>
              </a:graphicData>
            </a:graphic>
          </wp:inline>
        </w:drawing>
      </w:r>
    </w:del>
    <w:ins w:id="41" w:author="Autor" w:date="2021-09-16T23:42:00Z">
      <w:r>
        <w:rPr>
          <w:noProof/>
        </w:rPr>
        <w:drawing>
          <wp:inline distT="0" distB="0" distL="0" distR="0" wp14:anchorId="4D6B2E88" wp14:editId="4D6B2E89">
            <wp:extent cx="1993693" cy="457200"/>
            <wp:effectExtent l="0" t="0" r="6557"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93693" cy="457200"/>
                    </a:xfrm>
                    <a:prstGeom prst="rect">
                      <a:avLst/>
                    </a:prstGeom>
                    <a:noFill/>
                    <a:ln>
                      <a:noFill/>
                      <a:prstDash/>
                    </a:ln>
                  </pic:spPr>
                </pic:pic>
              </a:graphicData>
            </a:graphic>
          </wp:inline>
        </w:drawing>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44" w14:textId="77777777">
      <w:tc>
        <w:tcPr>
          <w:tcW w:w="2008"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3B"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49" w:author="Autor" w:date="2021-09-16T23:42:00Z">
                <w:rPr>
                  <w:rStyle w:val="Hyperlink1"/>
                  <w:sz w:val="14"/>
                </w:rPr>
              </w:rPrChange>
            </w:rPr>
            <w:t>Table of Contents</w:t>
          </w:r>
          <w:r>
            <w:rPr>
              <w:rStyle w:val="Hyperlink"/>
              <w:rPrChange w:id="50"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3C"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3D"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51" w:author="Autor" w:date="2021-09-16T23:42:00Z">
                <w:rPr>
                  <w:rStyle w:val="Hyperlink1"/>
                  <w:sz w:val="14"/>
                </w:rPr>
              </w:rPrChange>
            </w:rPr>
            <w:t>Introduction</w:t>
          </w:r>
          <w:r>
            <w:rPr>
              <w:rStyle w:val="Hyperlink"/>
              <w:rPrChange w:id="52"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3E"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3F"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53" w:author="Autor" w:date="2021-09-16T23:42:00Z">
                <w:rPr>
                  <w:rStyle w:val="Hyperlink1"/>
                  <w:sz w:val="14"/>
                </w:rPr>
              </w:rPrChange>
            </w:rPr>
            <w:t>General Terms</w:t>
          </w:r>
          <w:r>
            <w:rPr>
              <w:rStyle w:val="Hyperlink"/>
              <w:rPrChange w:id="54"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0"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1"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55" w:author="Autor" w:date="2021-09-16T23:42:00Z">
                <w:rPr>
                  <w:rStyle w:val="Hyperlink1"/>
                  <w:sz w:val="14"/>
                </w:rPr>
              </w:rPrChange>
            </w:rPr>
            <w:t>Data Protection Terms</w:t>
          </w:r>
          <w:r>
            <w:rPr>
              <w:rStyle w:val="Hyperlink"/>
              <w:rPrChange w:id="56"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2"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3"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57" w:author="Autor" w:date="2021-09-16T23:42:00Z">
                <w:rPr>
                  <w:rStyle w:val="Hyperlink1"/>
                  <w:sz w:val="14"/>
                </w:rPr>
              </w:rPrChange>
            </w:rPr>
            <w:t>Attachments</w:t>
          </w:r>
          <w:r>
            <w:rPr>
              <w:rStyle w:val="Hyperlink"/>
              <w:rPrChange w:id="58" w:author="Autor" w:date="2021-09-16T23:42:00Z">
                <w:rPr>
                  <w:rStyle w:val="Hyperlink1"/>
                  <w:sz w:val="14"/>
                </w:rPr>
              </w:rPrChange>
            </w:rPr>
            <w:fldChar w:fldCharType="end"/>
          </w:r>
        </w:p>
      </w:tc>
    </w:tr>
  </w:tbl>
  <w:p w14:paraId="4D6B2E45" w14:textId="77777777" w:rsidR="00B85D7C" w:rsidRDefault="006C624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50" w14:textId="77777777">
      <w:tc>
        <w:tcPr>
          <w:tcW w:w="2008"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7"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444" w:author="Autor" w:date="2021-09-16T23:42:00Z">
                <w:rPr>
                  <w:rStyle w:val="Hyperlink1"/>
                  <w:sz w:val="14"/>
                </w:rPr>
              </w:rPrChange>
            </w:rPr>
            <w:t>Table of Contents</w:t>
          </w:r>
          <w:r>
            <w:rPr>
              <w:rStyle w:val="Hyperlink"/>
              <w:rPrChange w:id="445"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8"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9"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446" w:author="Autor" w:date="2021-09-16T23:42:00Z">
                <w:rPr>
                  <w:rStyle w:val="Hyperlink1"/>
                  <w:sz w:val="14"/>
                </w:rPr>
              </w:rPrChange>
            </w:rPr>
            <w:t>Introduction</w:t>
          </w:r>
          <w:r>
            <w:rPr>
              <w:rStyle w:val="Hyperlink"/>
              <w:rPrChange w:id="447"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A"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4B"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448" w:author="Autor" w:date="2021-09-16T23:42:00Z">
                <w:rPr>
                  <w:rStyle w:val="Hyperlink1"/>
                  <w:sz w:val="14"/>
                </w:rPr>
              </w:rPrChange>
            </w:rPr>
            <w:t>General Terms</w:t>
          </w:r>
          <w:r>
            <w:rPr>
              <w:rStyle w:val="Hyperlink"/>
              <w:rPrChange w:id="449"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C"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D"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450" w:author="Autor" w:date="2021-09-16T23:42:00Z">
                <w:rPr>
                  <w:rStyle w:val="Hyperlink1"/>
                  <w:sz w:val="14"/>
                </w:rPr>
              </w:rPrChange>
            </w:rPr>
            <w:t>Data Protection Terms</w:t>
          </w:r>
          <w:r>
            <w:rPr>
              <w:rStyle w:val="Hyperlink"/>
              <w:rPrChange w:id="451"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4E"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4F"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452" w:author="Autor" w:date="2021-09-16T23:42:00Z">
                <w:rPr>
                  <w:rStyle w:val="Hyperlink1"/>
                  <w:sz w:val="14"/>
                </w:rPr>
              </w:rPrChange>
            </w:rPr>
            <w:t>Attachments</w:t>
          </w:r>
          <w:r>
            <w:rPr>
              <w:rStyle w:val="Hyperlink"/>
              <w:rPrChange w:id="453" w:author="Autor" w:date="2021-09-16T23:42:00Z">
                <w:rPr>
                  <w:rStyle w:val="Hyperlink1"/>
                  <w:sz w:val="14"/>
                </w:rPr>
              </w:rPrChange>
            </w:rPr>
            <w:fldChar w:fldCharType="end"/>
          </w:r>
        </w:p>
      </w:tc>
    </w:tr>
  </w:tbl>
  <w:p w14:paraId="4D6B2E51" w14:textId="77777777" w:rsidR="00B85D7C" w:rsidRDefault="006C624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5C" w14:textId="77777777">
      <w:tc>
        <w:tcPr>
          <w:tcW w:w="2008"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53"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458" w:author="Autor" w:date="2021-09-16T23:42:00Z">
                <w:rPr>
                  <w:rStyle w:val="Hyperlink1"/>
                  <w:sz w:val="14"/>
                </w:rPr>
              </w:rPrChange>
            </w:rPr>
            <w:t>Table of Contents</w:t>
          </w:r>
          <w:r>
            <w:rPr>
              <w:rStyle w:val="Hyperlink"/>
              <w:rPrChange w:id="459"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54"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55"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460" w:author="Autor" w:date="2021-09-16T23:42:00Z">
                <w:rPr>
                  <w:rStyle w:val="Hyperlink1"/>
                  <w:sz w:val="14"/>
                </w:rPr>
              </w:rPrChange>
            </w:rPr>
            <w:t>Introduction</w:t>
          </w:r>
          <w:r>
            <w:rPr>
              <w:rStyle w:val="Hyperlink"/>
              <w:rPrChange w:id="461"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56"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57"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462" w:author="Autor" w:date="2021-09-16T23:42:00Z">
                <w:rPr>
                  <w:rStyle w:val="Hyperlink1"/>
                  <w:sz w:val="14"/>
                </w:rPr>
              </w:rPrChange>
            </w:rPr>
            <w:t>General Terms</w:t>
          </w:r>
          <w:r>
            <w:rPr>
              <w:rStyle w:val="Hyperlink"/>
              <w:rPrChange w:id="463"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58"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59"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464" w:author="Autor" w:date="2021-09-16T23:42:00Z">
                <w:rPr>
                  <w:rStyle w:val="Hyperlink1"/>
                  <w:sz w:val="14"/>
                </w:rPr>
              </w:rPrChange>
            </w:rPr>
            <w:t>Data Protection Terms</w:t>
          </w:r>
          <w:r>
            <w:rPr>
              <w:rStyle w:val="Hyperlink"/>
              <w:rPrChange w:id="465"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5A"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5B"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466" w:author="Autor" w:date="2021-09-16T23:42:00Z">
                <w:rPr>
                  <w:rStyle w:val="Hyperlink1"/>
                  <w:sz w:val="14"/>
                </w:rPr>
              </w:rPrChange>
            </w:rPr>
            <w:t>Attachments</w:t>
          </w:r>
          <w:r>
            <w:rPr>
              <w:rStyle w:val="Hyperlink"/>
              <w:rPrChange w:id="467" w:author="Autor" w:date="2021-09-16T23:42:00Z">
                <w:rPr>
                  <w:rStyle w:val="Hyperlink1"/>
                  <w:sz w:val="14"/>
                </w:rPr>
              </w:rPrChange>
            </w:rPr>
            <w:fldChar w:fldCharType="end"/>
          </w:r>
        </w:p>
      </w:tc>
    </w:tr>
  </w:tbl>
  <w:p w14:paraId="4D6B2E5D" w14:textId="77777777" w:rsidR="00B85D7C" w:rsidRDefault="006C6249">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68" w14:textId="77777777">
      <w:tc>
        <w:tcPr>
          <w:tcW w:w="2008"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5F"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1163" w:author="Autor" w:date="2021-09-16T23:42:00Z">
                <w:rPr>
                  <w:rStyle w:val="Hyperlink1"/>
                  <w:sz w:val="14"/>
                </w:rPr>
              </w:rPrChange>
            </w:rPr>
            <w:t>Table of Contents</w:t>
          </w:r>
          <w:r>
            <w:rPr>
              <w:rStyle w:val="Hyperlink"/>
              <w:rPrChange w:id="1164"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0"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1"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1165" w:author="Autor" w:date="2021-09-16T23:42:00Z">
                <w:rPr>
                  <w:rStyle w:val="Hyperlink1"/>
                  <w:sz w:val="14"/>
                </w:rPr>
              </w:rPrChange>
            </w:rPr>
            <w:t>Introduction</w:t>
          </w:r>
          <w:r>
            <w:rPr>
              <w:rStyle w:val="Hyperlink"/>
              <w:rPrChange w:id="1166"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2"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3"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1167" w:author="Autor" w:date="2021-09-16T23:42:00Z">
                <w:rPr>
                  <w:rStyle w:val="Hyperlink1"/>
                  <w:sz w:val="14"/>
                </w:rPr>
              </w:rPrChange>
            </w:rPr>
            <w:t>General Terms</w:t>
          </w:r>
          <w:r>
            <w:rPr>
              <w:rStyle w:val="Hyperlink"/>
              <w:rPrChange w:id="1168"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4"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65"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1169" w:author="Autor" w:date="2021-09-16T23:42:00Z">
                <w:rPr>
                  <w:rStyle w:val="Hyperlink1"/>
                  <w:sz w:val="14"/>
                </w:rPr>
              </w:rPrChange>
            </w:rPr>
            <w:t>Data Protection Terms</w:t>
          </w:r>
          <w:r>
            <w:rPr>
              <w:rStyle w:val="Hyperlink"/>
              <w:rPrChange w:id="1170"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6"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7"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1171" w:author="Autor" w:date="2021-09-16T23:42:00Z">
                <w:rPr>
                  <w:rStyle w:val="Hyperlink1"/>
                  <w:sz w:val="14"/>
                </w:rPr>
              </w:rPrChange>
            </w:rPr>
            <w:t>Attachments</w:t>
          </w:r>
          <w:r>
            <w:rPr>
              <w:rStyle w:val="Hyperlink"/>
              <w:rPrChange w:id="1172" w:author="Autor" w:date="2021-09-16T23:42:00Z">
                <w:rPr>
                  <w:rStyle w:val="Hyperlink1"/>
                  <w:sz w:val="14"/>
                </w:rPr>
              </w:rPrChange>
            </w:rPr>
            <w:fldChar w:fldCharType="end"/>
          </w:r>
        </w:p>
      </w:tc>
    </w:tr>
  </w:tbl>
  <w:p w14:paraId="4D6B2E69" w14:textId="77777777" w:rsidR="00B85D7C" w:rsidRDefault="006C6249">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74" w14:textId="77777777">
      <w:tc>
        <w:tcPr>
          <w:tcW w:w="2008"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B"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1886" w:author="Autor" w:date="2021-09-16T23:42:00Z">
                <w:rPr>
                  <w:rStyle w:val="Hyperlink1"/>
                  <w:sz w:val="14"/>
                </w:rPr>
              </w:rPrChange>
            </w:rPr>
            <w:t>Table of Contents</w:t>
          </w:r>
          <w:r>
            <w:rPr>
              <w:rStyle w:val="Hyperlink"/>
              <w:rPrChange w:id="1887"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C"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D"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1888" w:author="Autor" w:date="2021-09-16T23:42:00Z">
                <w:rPr>
                  <w:rStyle w:val="Hyperlink1"/>
                  <w:sz w:val="14"/>
                </w:rPr>
              </w:rPrChange>
            </w:rPr>
            <w:t>Introduction</w:t>
          </w:r>
          <w:r>
            <w:rPr>
              <w:rStyle w:val="Hyperlink"/>
              <w:rPrChange w:id="1889"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6E"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6F"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1890" w:author="Autor" w:date="2021-09-16T23:42:00Z">
                <w:rPr>
                  <w:rStyle w:val="Hyperlink1"/>
                  <w:sz w:val="14"/>
                </w:rPr>
              </w:rPrChange>
            </w:rPr>
            <w:t>General Terms</w:t>
          </w:r>
          <w:r>
            <w:rPr>
              <w:rStyle w:val="Hyperlink"/>
              <w:rPrChange w:id="1891"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0"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71"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1892" w:author="Autor" w:date="2021-09-16T23:42:00Z">
                <w:rPr>
                  <w:rStyle w:val="Hyperlink1"/>
                  <w:sz w:val="14"/>
                </w:rPr>
              </w:rPrChange>
            </w:rPr>
            <w:t>Data Protection Terms</w:t>
          </w:r>
          <w:r>
            <w:rPr>
              <w:rStyle w:val="Hyperlink"/>
              <w:rPrChange w:id="1893"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2"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73"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1894" w:author="Autor" w:date="2021-09-16T23:42:00Z">
                <w:rPr>
                  <w:rStyle w:val="Hyperlink1"/>
                  <w:sz w:val="14"/>
                </w:rPr>
              </w:rPrChange>
            </w:rPr>
            <w:t>Attachments</w:t>
          </w:r>
          <w:r>
            <w:rPr>
              <w:rStyle w:val="Hyperlink"/>
              <w:rPrChange w:id="1895" w:author="Autor" w:date="2021-09-16T23:42:00Z">
                <w:rPr>
                  <w:rStyle w:val="Hyperlink1"/>
                  <w:sz w:val="14"/>
                </w:rPr>
              </w:rPrChange>
            </w:rPr>
            <w:fldChar w:fldCharType="end"/>
          </w:r>
        </w:p>
      </w:tc>
    </w:tr>
  </w:tbl>
  <w:p w14:paraId="4D6B2E75" w14:textId="77777777" w:rsidR="00B85D7C" w:rsidRDefault="006C6249">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CellMar>
        <w:left w:w="10" w:type="dxa"/>
        <w:right w:w="10" w:type="dxa"/>
      </w:tblCellMar>
      <w:tblLook w:val="0000" w:firstRow="0" w:lastRow="0" w:firstColumn="0" w:lastColumn="0" w:noHBand="0" w:noVBand="0"/>
    </w:tblPr>
    <w:tblGrid>
      <w:gridCol w:w="2008"/>
      <w:gridCol w:w="213"/>
      <w:gridCol w:w="1906"/>
      <w:gridCol w:w="214"/>
      <w:gridCol w:w="1905"/>
      <w:gridCol w:w="215"/>
      <w:gridCol w:w="2219"/>
      <w:gridCol w:w="218"/>
      <w:gridCol w:w="1902"/>
    </w:tblGrid>
    <w:tr w:rsidR="00186BB4" w14:paraId="4D6B2E80" w14:textId="77777777">
      <w:tc>
        <w:tcPr>
          <w:tcW w:w="2008"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77" w14:textId="77777777" w:rsidR="00B85D7C" w:rsidRDefault="00186BB4">
          <w:pPr>
            <w:pStyle w:val="ProductList-OfferingBody"/>
            <w:ind w:left="-77" w:right="-73"/>
            <w:jc w:val="center"/>
          </w:pPr>
          <w:r>
            <w:fldChar w:fldCharType="begin"/>
          </w:r>
          <w:r>
            <w:instrText xml:space="preserve"> HYPERLINK  "#TableofContents" </w:instrText>
          </w:r>
          <w:r>
            <w:fldChar w:fldCharType="separate"/>
          </w:r>
          <w:r>
            <w:rPr>
              <w:rStyle w:val="Hyperlink"/>
              <w:rPrChange w:id="1900" w:author="Autor" w:date="2021-09-16T23:42:00Z">
                <w:rPr>
                  <w:rStyle w:val="Hyperlink1"/>
                  <w:sz w:val="14"/>
                </w:rPr>
              </w:rPrChange>
            </w:rPr>
            <w:t>Table of Contents</w:t>
          </w:r>
          <w:r>
            <w:rPr>
              <w:rStyle w:val="Hyperlink"/>
              <w:rPrChange w:id="1901" w:author="Autor" w:date="2021-09-16T23:42:00Z">
                <w:rPr>
                  <w:rStyle w:val="Hyperlink1"/>
                  <w:sz w:val="14"/>
                </w:rPr>
              </w:rPrChange>
            </w:rPr>
            <w:fldChar w:fldCharType="end"/>
          </w:r>
        </w:p>
      </w:tc>
      <w:tc>
        <w:tcPr>
          <w:tcW w:w="213"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8" w14:textId="77777777" w:rsidR="00B85D7C" w:rsidRDefault="00186BB4">
          <w:pPr>
            <w:pStyle w:val="ProductList-OfferingBody"/>
            <w:ind w:left="-71"/>
          </w:pPr>
          <w:r>
            <w:rPr>
              <w:rFonts w:ascii="Wingdings" w:hAnsi="Wingdings" w:cs="Wingdings"/>
              <w:color w:val="808080"/>
              <w:sz w:val="14"/>
              <w:szCs w:val="14"/>
            </w:rPr>
            <w:t></w:t>
          </w:r>
        </w:p>
      </w:tc>
      <w:tc>
        <w:tcPr>
          <w:tcW w:w="1906"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79" w14:textId="77777777" w:rsidR="00B85D7C" w:rsidRDefault="00186BB4">
          <w:pPr>
            <w:pStyle w:val="ProductList-OfferingBody"/>
            <w:ind w:left="-72" w:right="-74"/>
            <w:jc w:val="center"/>
          </w:pPr>
          <w:r>
            <w:fldChar w:fldCharType="begin"/>
          </w:r>
          <w:r>
            <w:instrText xml:space="preserve"> HYPERLINK  "#Introduction" </w:instrText>
          </w:r>
          <w:r>
            <w:fldChar w:fldCharType="separate"/>
          </w:r>
          <w:r>
            <w:rPr>
              <w:rStyle w:val="Hyperlink"/>
              <w:rPrChange w:id="1902" w:author="Autor" w:date="2021-09-16T23:42:00Z">
                <w:rPr>
                  <w:rStyle w:val="Hyperlink1"/>
                  <w:sz w:val="14"/>
                </w:rPr>
              </w:rPrChange>
            </w:rPr>
            <w:t>Introduction</w:t>
          </w:r>
          <w:r>
            <w:rPr>
              <w:rStyle w:val="Hyperlink"/>
              <w:rPrChange w:id="1903" w:author="Autor" w:date="2021-09-16T23:42:00Z">
                <w:rPr>
                  <w:rStyle w:val="Hyperlink1"/>
                  <w:sz w:val="14"/>
                </w:rPr>
              </w:rPrChange>
            </w:rPr>
            <w:fldChar w:fldCharType="end"/>
          </w:r>
        </w:p>
      </w:tc>
      <w:tc>
        <w:tcPr>
          <w:tcW w:w="214"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A" w14:textId="77777777" w:rsidR="00B85D7C" w:rsidRDefault="00186BB4">
          <w:pPr>
            <w:pStyle w:val="ProductList-OfferingBody"/>
            <w:ind w:left="-70"/>
          </w:pPr>
          <w:r>
            <w:rPr>
              <w:rFonts w:ascii="Wingdings" w:hAnsi="Wingdings" w:cs="Wingdings"/>
              <w:color w:val="808080"/>
              <w:sz w:val="14"/>
              <w:szCs w:val="14"/>
            </w:rPr>
            <w:t></w:t>
          </w:r>
        </w:p>
      </w:tc>
      <w:tc>
        <w:tcPr>
          <w:tcW w:w="1905"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7B" w14:textId="77777777" w:rsidR="00B85D7C" w:rsidRDefault="00186BB4">
          <w:pPr>
            <w:pStyle w:val="ProductList-OfferingBody"/>
            <w:ind w:left="-72" w:right="-75"/>
            <w:jc w:val="center"/>
          </w:pPr>
          <w:r>
            <w:fldChar w:fldCharType="begin"/>
          </w:r>
          <w:r>
            <w:instrText xml:space="preserve"> HYPERLINK  "#GeneralTerms" </w:instrText>
          </w:r>
          <w:r>
            <w:fldChar w:fldCharType="separate"/>
          </w:r>
          <w:r>
            <w:rPr>
              <w:rStyle w:val="Hyperlink"/>
              <w:rPrChange w:id="1904" w:author="Autor" w:date="2021-09-16T23:42:00Z">
                <w:rPr>
                  <w:rStyle w:val="Hyperlink1"/>
                  <w:sz w:val="14"/>
                </w:rPr>
              </w:rPrChange>
            </w:rPr>
            <w:t>General Terms</w:t>
          </w:r>
          <w:r>
            <w:rPr>
              <w:rStyle w:val="Hyperlink"/>
              <w:rPrChange w:id="1905" w:author="Autor" w:date="2021-09-16T23:42:00Z">
                <w:rPr>
                  <w:rStyle w:val="Hyperlink1"/>
                  <w:sz w:val="14"/>
                </w:rPr>
              </w:rPrChange>
            </w:rPr>
            <w:fldChar w:fldCharType="end"/>
          </w:r>
        </w:p>
      </w:tc>
      <w:tc>
        <w:tcPr>
          <w:tcW w:w="215"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C" w14:textId="77777777" w:rsidR="00B85D7C" w:rsidRDefault="00186BB4">
          <w:pPr>
            <w:pStyle w:val="ProductList-OfferingBody"/>
            <w:ind w:left="-69"/>
            <w:jc w:val="center"/>
          </w:pPr>
          <w:r>
            <w:rPr>
              <w:rFonts w:ascii="Wingdings" w:hAnsi="Wingdings" w:cs="Wingdings"/>
              <w:color w:val="808080"/>
              <w:sz w:val="14"/>
              <w:szCs w:val="14"/>
            </w:rPr>
            <w:t></w:t>
          </w:r>
        </w:p>
      </w:tc>
      <w:tc>
        <w:tcPr>
          <w:tcW w:w="2219" w:type="dxa"/>
          <w:tcBorders>
            <w:top w:val="single" w:sz="4" w:space="0" w:color="BFBFBF"/>
            <w:left w:val="single" w:sz="4" w:space="0" w:color="BFBFBF"/>
            <w:bottom w:val="single" w:sz="4" w:space="0" w:color="BFBFBF"/>
            <w:right w:val="single" w:sz="4" w:space="0" w:color="BFBFBF"/>
          </w:tcBorders>
          <w:shd w:val="clear" w:color="auto" w:fill="F2F2F2"/>
          <w:tcMar>
            <w:top w:w="0" w:type="dxa"/>
            <w:left w:w="72" w:type="dxa"/>
            <w:bottom w:w="0" w:type="dxa"/>
            <w:right w:w="72" w:type="dxa"/>
          </w:tcMar>
          <w:vAlign w:val="center"/>
        </w:tcPr>
        <w:p w14:paraId="4D6B2E7D" w14:textId="77777777" w:rsidR="00B85D7C" w:rsidRDefault="00186BB4">
          <w:pPr>
            <w:pStyle w:val="ProductList-OfferingBody"/>
            <w:ind w:left="-72" w:right="-77"/>
            <w:jc w:val="center"/>
          </w:pPr>
          <w:r>
            <w:fldChar w:fldCharType="begin"/>
          </w:r>
          <w:r>
            <w:instrText xml:space="preserve"> HYPERLINK  "#DatProtectionTerms" </w:instrText>
          </w:r>
          <w:r>
            <w:fldChar w:fldCharType="separate"/>
          </w:r>
          <w:r>
            <w:rPr>
              <w:rStyle w:val="Hyperlink"/>
              <w:rPrChange w:id="1906" w:author="Autor" w:date="2021-09-16T23:42:00Z">
                <w:rPr>
                  <w:rStyle w:val="Hyperlink1"/>
                  <w:sz w:val="14"/>
                </w:rPr>
              </w:rPrChange>
            </w:rPr>
            <w:t>Data Protection Terms</w:t>
          </w:r>
          <w:r>
            <w:rPr>
              <w:rStyle w:val="Hyperlink"/>
              <w:rPrChange w:id="1907" w:author="Autor" w:date="2021-09-16T23:42:00Z">
                <w:rPr>
                  <w:rStyle w:val="Hyperlink1"/>
                  <w:sz w:val="14"/>
                </w:rPr>
              </w:rPrChange>
            </w:rPr>
            <w:fldChar w:fldCharType="end"/>
          </w:r>
        </w:p>
      </w:tc>
      <w:tc>
        <w:tcPr>
          <w:tcW w:w="218" w:type="dxa"/>
          <w:tcBorders>
            <w:left w:val="single" w:sz="4" w:space="0" w:color="BFBFBF"/>
            <w:right w:val="single" w:sz="4" w:space="0" w:color="BFBFBF"/>
          </w:tcBorders>
          <w:shd w:val="clear" w:color="auto" w:fill="auto"/>
          <w:tcMar>
            <w:top w:w="0" w:type="dxa"/>
            <w:left w:w="72" w:type="dxa"/>
            <w:bottom w:w="0" w:type="dxa"/>
            <w:right w:w="72" w:type="dxa"/>
          </w:tcMar>
          <w:vAlign w:val="center"/>
        </w:tcPr>
        <w:p w14:paraId="4D6B2E7E" w14:textId="77777777" w:rsidR="00B85D7C" w:rsidRDefault="00186BB4">
          <w:pPr>
            <w:pStyle w:val="ProductList-OfferingBody"/>
            <w:ind w:left="-67"/>
            <w:jc w:val="center"/>
          </w:pPr>
          <w:r>
            <w:rPr>
              <w:rFonts w:ascii="Wingdings" w:hAnsi="Wingdings" w:cs="Wingdings"/>
              <w:color w:val="808080"/>
              <w:sz w:val="14"/>
              <w:szCs w:val="14"/>
            </w:rPr>
            <w:t></w:t>
          </w:r>
        </w:p>
      </w:tc>
      <w:tc>
        <w:tcPr>
          <w:tcW w:w="1902" w:type="dxa"/>
          <w:tcBorders>
            <w:top w:val="single" w:sz="4" w:space="0" w:color="BFBFBF"/>
            <w:left w:val="single" w:sz="4" w:space="0" w:color="BFBFBF"/>
            <w:bottom w:val="single" w:sz="4" w:space="0" w:color="BFBFBF"/>
            <w:right w:val="single" w:sz="4" w:space="0" w:color="BFBFBF"/>
          </w:tcBorders>
          <w:shd w:val="clear" w:color="auto" w:fill="BFBFBF"/>
          <w:tcMar>
            <w:top w:w="0" w:type="dxa"/>
            <w:left w:w="72" w:type="dxa"/>
            <w:bottom w:w="0" w:type="dxa"/>
            <w:right w:w="72" w:type="dxa"/>
          </w:tcMar>
          <w:vAlign w:val="center"/>
        </w:tcPr>
        <w:p w14:paraId="4D6B2E7F" w14:textId="77777777" w:rsidR="00B85D7C" w:rsidRDefault="00186BB4">
          <w:pPr>
            <w:pStyle w:val="ProductList-OfferingBody"/>
            <w:ind w:left="-72" w:right="-76"/>
            <w:jc w:val="center"/>
          </w:pPr>
          <w:r>
            <w:fldChar w:fldCharType="begin"/>
          </w:r>
          <w:r>
            <w:instrText xml:space="preserve"> HYPERLINK  "#Attachment1" </w:instrText>
          </w:r>
          <w:r>
            <w:fldChar w:fldCharType="separate"/>
          </w:r>
          <w:r>
            <w:rPr>
              <w:rStyle w:val="Hyperlink"/>
              <w:rPrChange w:id="1908" w:author="Autor" w:date="2021-09-16T23:42:00Z">
                <w:rPr>
                  <w:rStyle w:val="Hyperlink1"/>
                  <w:sz w:val="14"/>
                </w:rPr>
              </w:rPrChange>
            </w:rPr>
            <w:t>Attachments</w:t>
          </w:r>
          <w:r>
            <w:rPr>
              <w:rStyle w:val="Hyperlink"/>
              <w:rPrChange w:id="1909" w:author="Autor" w:date="2021-09-16T23:42:00Z">
                <w:rPr>
                  <w:rStyle w:val="Hyperlink1"/>
                  <w:sz w:val="14"/>
                </w:rPr>
              </w:rPrChange>
            </w:rPr>
            <w:fldChar w:fldCharType="end"/>
          </w:r>
        </w:p>
      </w:tc>
    </w:tr>
  </w:tbl>
  <w:p w14:paraId="4D6B2E81" w14:textId="77777777" w:rsidR="00B85D7C" w:rsidRDefault="006C62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5B16" w14:textId="77777777" w:rsidR="006C6249" w:rsidRDefault="006C6249">
      <w:pPr>
        <w:spacing w:after="0" w:line="240" w:lineRule="auto"/>
      </w:pPr>
      <w:r>
        <w:rPr>
          <w:color w:val="000000"/>
        </w:rPr>
        <w:separator/>
      </w:r>
    </w:p>
  </w:footnote>
  <w:footnote w:type="continuationSeparator" w:id="0">
    <w:p w14:paraId="61415AA4" w14:textId="77777777" w:rsidR="006C6249" w:rsidRDefault="006C6249">
      <w:pPr>
        <w:spacing w:after="0" w:line="240" w:lineRule="auto"/>
      </w:pPr>
      <w:r>
        <w:continuationSeparator/>
      </w:r>
    </w:p>
  </w:footnote>
  <w:footnote w:type="continuationNotice" w:id="1">
    <w:p w14:paraId="4820B7FB" w14:textId="77777777" w:rsidR="006C6249" w:rsidRDefault="006C6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36" w14:textId="77777777" w:rsidR="00186BB4" w:rsidRDefault="00186BB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38" w14:textId="77777777" w:rsidR="00B85D7C" w:rsidRDefault="006C6249">
    <w:pPr>
      <w:pStyle w:val="ProductList-Body"/>
      <w:tabs>
        <w:tab w:val="right" w:pos="10800"/>
      </w:tabs>
      <w:rPr>
        <w:color w:val="40404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3A" w14:textId="77777777" w:rsidR="00B85D7C" w:rsidRDefault="00186BB4">
    <w:r>
      <w:rPr>
        <w:sz w:val="16"/>
        <w:szCs w:val="16"/>
      </w:rPr>
      <w:t xml:space="preserve">Microsoft </w:t>
    </w:r>
    <w:del w:id="45" w:author="Autor" w:date="2021-09-16T23:42:00Z">
      <w:r>
        <w:rPr>
          <w:sz w:val="16"/>
          <w:szCs w:val="16"/>
        </w:rPr>
        <w:delText>Online</w:delText>
      </w:r>
    </w:del>
    <w:ins w:id="46" w:author="Autor" w:date="2021-09-16T23:42:00Z">
      <w:r>
        <w:rPr>
          <w:sz w:val="16"/>
          <w:szCs w:val="16"/>
        </w:rPr>
        <w:t>Products and</w:t>
      </w:r>
    </w:ins>
    <w:r>
      <w:rPr>
        <w:sz w:val="16"/>
        <w:szCs w:val="16"/>
      </w:rPr>
      <w:t xml:space="preserve"> Services Data Protection Addendum (Worldwide English, Last updated </w:t>
    </w:r>
    <w:del w:id="47" w:author="Autor" w:date="2021-09-16T23:42:00Z">
      <w:r>
        <w:rPr>
          <w:sz w:val="16"/>
          <w:szCs w:val="16"/>
        </w:rPr>
        <w:delText>December 9, 2020)</w:delText>
      </w:r>
      <w:r>
        <w:rPr>
          <w:sz w:val="16"/>
          <w:szCs w:val="16"/>
        </w:rPr>
        <w:tab/>
      </w:r>
    </w:del>
    <w:ins w:id="48"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46" w14:textId="77777777" w:rsidR="00B85D7C" w:rsidRDefault="00186BB4">
    <w:r>
      <w:rPr>
        <w:sz w:val="16"/>
        <w:szCs w:val="16"/>
      </w:rPr>
      <w:t xml:space="preserve">Microsoft </w:t>
    </w:r>
    <w:del w:id="440" w:author="Autor" w:date="2021-09-16T23:42:00Z">
      <w:r>
        <w:rPr>
          <w:sz w:val="16"/>
          <w:szCs w:val="16"/>
        </w:rPr>
        <w:delText>Online</w:delText>
      </w:r>
    </w:del>
    <w:ins w:id="441" w:author="Autor" w:date="2021-09-16T23:42:00Z">
      <w:r>
        <w:rPr>
          <w:sz w:val="16"/>
          <w:szCs w:val="16"/>
        </w:rPr>
        <w:t>Products and</w:t>
      </w:r>
    </w:ins>
    <w:r>
      <w:rPr>
        <w:sz w:val="16"/>
        <w:szCs w:val="16"/>
      </w:rPr>
      <w:t xml:space="preserve"> Services Data Protection Addendum (Worldwide English, Last updated </w:t>
    </w:r>
    <w:del w:id="442" w:author="Autor" w:date="2021-09-16T23:42:00Z">
      <w:r>
        <w:rPr>
          <w:sz w:val="16"/>
          <w:szCs w:val="16"/>
        </w:rPr>
        <w:delText>December 9, 2020)</w:delText>
      </w:r>
      <w:r>
        <w:rPr>
          <w:sz w:val="16"/>
          <w:szCs w:val="16"/>
        </w:rPr>
        <w:tab/>
      </w:r>
    </w:del>
    <w:ins w:id="443"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52" w14:textId="77777777" w:rsidR="00B85D7C" w:rsidRDefault="00186BB4">
    <w:r>
      <w:rPr>
        <w:sz w:val="16"/>
        <w:szCs w:val="16"/>
      </w:rPr>
      <w:t xml:space="preserve">Microsoft </w:t>
    </w:r>
    <w:del w:id="454" w:author="Autor" w:date="2021-09-16T23:42:00Z">
      <w:r>
        <w:rPr>
          <w:sz w:val="16"/>
          <w:szCs w:val="16"/>
        </w:rPr>
        <w:delText>Online</w:delText>
      </w:r>
    </w:del>
    <w:ins w:id="455" w:author="Autor" w:date="2021-09-16T23:42:00Z">
      <w:r>
        <w:rPr>
          <w:sz w:val="16"/>
          <w:szCs w:val="16"/>
        </w:rPr>
        <w:t>Products and</w:t>
      </w:r>
    </w:ins>
    <w:r>
      <w:rPr>
        <w:sz w:val="16"/>
        <w:szCs w:val="16"/>
      </w:rPr>
      <w:t xml:space="preserve"> Services Data Protection Addendum (Worldwide English, Last updated </w:t>
    </w:r>
    <w:del w:id="456" w:author="Autor" w:date="2021-09-16T23:42:00Z">
      <w:r>
        <w:rPr>
          <w:sz w:val="16"/>
          <w:szCs w:val="16"/>
        </w:rPr>
        <w:delText>December 9, 2020)</w:delText>
      </w:r>
      <w:r>
        <w:rPr>
          <w:sz w:val="16"/>
          <w:szCs w:val="16"/>
        </w:rPr>
        <w:tab/>
      </w:r>
    </w:del>
    <w:ins w:id="457"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5E" w14:textId="77777777" w:rsidR="00B85D7C" w:rsidRDefault="00186BB4">
    <w:r>
      <w:rPr>
        <w:sz w:val="16"/>
        <w:szCs w:val="16"/>
      </w:rPr>
      <w:t xml:space="preserve">Microsoft </w:t>
    </w:r>
    <w:del w:id="1159" w:author="Autor" w:date="2021-09-16T23:42:00Z">
      <w:r>
        <w:rPr>
          <w:sz w:val="16"/>
          <w:szCs w:val="16"/>
        </w:rPr>
        <w:delText>Online</w:delText>
      </w:r>
    </w:del>
    <w:ins w:id="1160" w:author="Autor" w:date="2021-09-16T23:42:00Z">
      <w:r>
        <w:rPr>
          <w:sz w:val="16"/>
          <w:szCs w:val="16"/>
        </w:rPr>
        <w:t>Products and</w:t>
      </w:r>
    </w:ins>
    <w:r>
      <w:rPr>
        <w:sz w:val="16"/>
        <w:szCs w:val="16"/>
      </w:rPr>
      <w:t xml:space="preserve"> Services Data Protection Addendum (Worldwide English, Last updated </w:t>
    </w:r>
    <w:del w:id="1161" w:author="Autor" w:date="2021-09-16T23:42:00Z">
      <w:r>
        <w:rPr>
          <w:sz w:val="16"/>
          <w:szCs w:val="16"/>
        </w:rPr>
        <w:delText>December 9, 2020)</w:delText>
      </w:r>
      <w:r>
        <w:rPr>
          <w:sz w:val="16"/>
          <w:szCs w:val="16"/>
        </w:rPr>
        <w:tab/>
      </w:r>
    </w:del>
    <w:ins w:id="1162"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6A" w14:textId="77777777" w:rsidR="00B85D7C" w:rsidRDefault="00186BB4">
    <w:r>
      <w:rPr>
        <w:sz w:val="16"/>
        <w:szCs w:val="16"/>
      </w:rPr>
      <w:t xml:space="preserve">Microsoft </w:t>
    </w:r>
    <w:del w:id="1882" w:author="Autor" w:date="2021-09-16T23:42:00Z">
      <w:r>
        <w:rPr>
          <w:sz w:val="16"/>
          <w:szCs w:val="16"/>
        </w:rPr>
        <w:delText>Online</w:delText>
      </w:r>
    </w:del>
    <w:ins w:id="1883" w:author="Autor" w:date="2021-09-16T23:42:00Z">
      <w:r>
        <w:rPr>
          <w:sz w:val="16"/>
          <w:szCs w:val="16"/>
        </w:rPr>
        <w:t>Products and</w:t>
      </w:r>
    </w:ins>
    <w:r>
      <w:rPr>
        <w:sz w:val="16"/>
        <w:szCs w:val="16"/>
      </w:rPr>
      <w:t xml:space="preserve"> Services Data Protection Addendum (Worldwide English, Last updated </w:t>
    </w:r>
    <w:del w:id="1884" w:author="Autor" w:date="2021-09-16T23:42:00Z">
      <w:r>
        <w:rPr>
          <w:sz w:val="16"/>
          <w:szCs w:val="16"/>
        </w:rPr>
        <w:delText>December 9, 2020)</w:delText>
      </w:r>
      <w:r>
        <w:rPr>
          <w:sz w:val="16"/>
          <w:szCs w:val="16"/>
        </w:rPr>
        <w:tab/>
      </w:r>
    </w:del>
    <w:ins w:id="1885"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E76" w14:textId="77777777" w:rsidR="00B85D7C" w:rsidRDefault="00186BB4">
    <w:r>
      <w:rPr>
        <w:sz w:val="16"/>
        <w:szCs w:val="16"/>
      </w:rPr>
      <w:t xml:space="preserve">Microsoft </w:t>
    </w:r>
    <w:del w:id="1896" w:author="Autor" w:date="2021-09-16T23:42:00Z">
      <w:r>
        <w:rPr>
          <w:sz w:val="16"/>
          <w:szCs w:val="16"/>
        </w:rPr>
        <w:delText>Online</w:delText>
      </w:r>
    </w:del>
    <w:ins w:id="1897" w:author="Autor" w:date="2021-09-16T23:42:00Z">
      <w:r>
        <w:rPr>
          <w:sz w:val="16"/>
          <w:szCs w:val="16"/>
        </w:rPr>
        <w:t>Products and</w:t>
      </w:r>
    </w:ins>
    <w:r>
      <w:rPr>
        <w:sz w:val="16"/>
        <w:szCs w:val="16"/>
      </w:rPr>
      <w:t xml:space="preserve"> Services Data Protection Addendum (Worldwide English, Last updated </w:t>
    </w:r>
    <w:del w:id="1898" w:author="Autor" w:date="2021-09-16T23:42:00Z">
      <w:r>
        <w:rPr>
          <w:sz w:val="16"/>
          <w:szCs w:val="16"/>
        </w:rPr>
        <w:delText>December 9, 2020)</w:delText>
      </w:r>
      <w:r>
        <w:rPr>
          <w:sz w:val="16"/>
          <w:szCs w:val="16"/>
        </w:rPr>
        <w:tab/>
      </w:r>
    </w:del>
    <w:ins w:id="1899" w:author="Autor" w:date="2021-09-16T23:42:00Z">
      <w:r>
        <w:rPr>
          <w:sz w:val="16"/>
          <w:szCs w:val="16"/>
        </w:rPr>
        <w:t>September 15, 2021)</w:t>
      </w:r>
    </w:ins>
    <w:r>
      <w:rPr>
        <w:sz w:val="16"/>
        <w:szCs w:val="16"/>
      </w:rPr>
      <w:tab/>
    </w:r>
    <w:r>
      <w:rPr>
        <w:sz w:val="16"/>
        <w:szCs w:val="16"/>
      </w:rPr>
      <w:tab/>
    </w:r>
    <w:r>
      <w:rPr>
        <w:sz w:val="16"/>
        <w:szCs w:val="16"/>
      </w:rPr>
      <w:tab/>
    </w:r>
    <w:r>
      <w:rPr>
        <w:sz w:val="16"/>
        <w:szCs w:val="16"/>
      </w:rPr>
      <w:tab/>
    </w:r>
    <w:r>
      <w:rPr>
        <w:sz w:val="16"/>
        <w:szCs w:val="16"/>
      </w:rPr>
      <w:fldChar w:fldCharType="begin"/>
    </w:r>
    <w:r>
      <w:rPr>
        <w:sz w:val="16"/>
        <w:szCs w:val="16"/>
      </w:rPr>
      <w:instrText xml:space="preserve"> PAGE </w:instrText>
    </w:r>
    <w:r>
      <w:rPr>
        <w:sz w:val="16"/>
        <w:szCs w:val="16"/>
      </w:rPr>
      <w:fldChar w:fldCharType="separate"/>
    </w:r>
    <w:r>
      <w:rPr>
        <w:sz w:val="16"/>
        <w:szCs w:val="16"/>
      </w:rPr>
      <w:t>2</w:t>
    </w:r>
    <w:r>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E84"/>
    <w:multiLevelType w:val="multilevel"/>
    <w:tmpl w:val="1EAE78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0024FF5"/>
    <w:multiLevelType w:val="multilevel"/>
    <w:tmpl w:val="49F6D07E"/>
    <w:lvl w:ilvl="0">
      <w:start w:val="1"/>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A528D8"/>
    <w:multiLevelType w:val="multilevel"/>
    <w:tmpl w:val="2E5E3A24"/>
    <w:lvl w:ilvl="0">
      <w:numFmt w:val="bullet"/>
      <w:lvlText w:val="-"/>
      <w:lvlJc w:val="left"/>
      <w:pPr>
        <w:ind w:left="405" w:hanging="360"/>
      </w:pPr>
      <w:rPr>
        <w:rFonts w:ascii="Calibri" w:eastAsia="Calibri" w:hAnsi="Calibri" w:cs="Times New Roman"/>
      </w:rPr>
    </w:lvl>
    <w:lvl w:ilvl="1">
      <w:numFmt w:val="bullet"/>
      <w:lvlText w:val="o"/>
      <w:lvlJc w:val="left"/>
      <w:pPr>
        <w:ind w:left="1125" w:hanging="360"/>
      </w:pPr>
      <w:rPr>
        <w:rFonts w:ascii="Courier New" w:hAnsi="Courier New" w:cs="Courier New"/>
      </w:rPr>
    </w:lvl>
    <w:lvl w:ilvl="2">
      <w:numFmt w:val="bullet"/>
      <w:lvlText w:val=""/>
      <w:lvlJc w:val="left"/>
      <w:pPr>
        <w:ind w:left="1845" w:hanging="360"/>
      </w:pPr>
      <w:rPr>
        <w:rFonts w:ascii="Wingdings" w:hAnsi="Wingdings"/>
      </w:rPr>
    </w:lvl>
    <w:lvl w:ilvl="3">
      <w:numFmt w:val="bullet"/>
      <w:lvlText w:val=""/>
      <w:lvlJc w:val="left"/>
      <w:pPr>
        <w:ind w:left="2565" w:hanging="360"/>
      </w:pPr>
      <w:rPr>
        <w:rFonts w:ascii="Symbol" w:hAnsi="Symbol"/>
      </w:rPr>
    </w:lvl>
    <w:lvl w:ilvl="4">
      <w:numFmt w:val="bullet"/>
      <w:lvlText w:val="o"/>
      <w:lvlJc w:val="left"/>
      <w:pPr>
        <w:ind w:left="3285" w:hanging="360"/>
      </w:pPr>
      <w:rPr>
        <w:rFonts w:ascii="Courier New" w:hAnsi="Courier New" w:cs="Courier New"/>
      </w:rPr>
    </w:lvl>
    <w:lvl w:ilvl="5">
      <w:numFmt w:val="bullet"/>
      <w:lvlText w:val=""/>
      <w:lvlJc w:val="left"/>
      <w:pPr>
        <w:ind w:left="4005" w:hanging="360"/>
      </w:pPr>
      <w:rPr>
        <w:rFonts w:ascii="Wingdings" w:hAnsi="Wingdings"/>
      </w:rPr>
    </w:lvl>
    <w:lvl w:ilvl="6">
      <w:numFmt w:val="bullet"/>
      <w:lvlText w:val=""/>
      <w:lvlJc w:val="left"/>
      <w:pPr>
        <w:ind w:left="4725" w:hanging="360"/>
      </w:pPr>
      <w:rPr>
        <w:rFonts w:ascii="Symbol" w:hAnsi="Symbol"/>
      </w:rPr>
    </w:lvl>
    <w:lvl w:ilvl="7">
      <w:numFmt w:val="bullet"/>
      <w:lvlText w:val="o"/>
      <w:lvlJc w:val="left"/>
      <w:pPr>
        <w:ind w:left="5445" w:hanging="360"/>
      </w:pPr>
      <w:rPr>
        <w:rFonts w:ascii="Courier New" w:hAnsi="Courier New" w:cs="Courier New"/>
      </w:rPr>
    </w:lvl>
    <w:lvl w:ilvl="8">
      <w:numFmt w:val="bullet"/>
      <w:lvlText w:val=""/>
      <w:lvlJc w:val="left"/>
      <w:pPr>
        <w:ind w:left="6165" w:hanging="360"/>
      </w:pPr>
      <w:rPr>
        <w:rFonts w:ascii="Wingdings" w:hAnsi="Wingdings"/>
      </w:rPr>
    </w:lvl>
  </w:abstractNum>
  <w:abstractNum w:abstractNumId="3" w15:restartNumberingAfterBreak="0">
    <w:nsid w:val="162A0487"/>
    <w:multiLevelType w:val="multilevel"/>
    <w:tmpl w:val="99EEB6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C2576EE"/>
    <w:multiLevelType w:val="multilevel"/>
    <w:tmpl w:val="A80A38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DA082C"/>
    <w:multiLevelType w:val="multilevel"/>
    <w:tmpl w:val="4B9C0D7E"/>
    <w:lvl w:ilvl="0">
      <w:start w:val="1"/>
      <w:numFmt w:val="lowerLetter"/>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2A755A"/>
    <w:multiLevelType w:val="multilevel"/>
    <w:tmpl w:val="80222F40"/>
    <w:lvl w:ilvl="0">
      <w:numFmt w:val="bullet"/>
      <w:lvlText w:val="-"/>
      <w:lvlJc w:val="left"/>
      <w:pPr>
        <w:ind w:left="405" w:hanging="360"/>
      </w:pPr>
      <w:rPr>
        <w:rFonts w:ascii="Calibri" w:eastAsia="Calibri" w:hAnsi="Calibri" w:cs="Arial"/>
      </w:rPr>
    </w:lvl>
    <w:lvl w:ilvl="1">
      <w:numFmt w:val="bullet"/>
      <w:lvlText w:val="o"/>
      <w:lvlJc w:val="left"/>
      <w:pPr>
        <w:ind w:left="1125" w:hanging="360"/>
      </w:pPr>
      <w:rPr>
        <w:rFonts w:ascii="Courier New" w:hAnsi="Courier New" w:cs="Courier New"/>
      </w:rPr>
    </w:lvl>
    <w:lvl w:ilvl="2">
      <w:numFmt w:val="bullet"/>
      <w:lvlText w:val=""/>
      <w:lvlJc w:val="left"/>
      <w:pPr>
        <w:ind w:left="1845" w:hanging="360"/>
      </w:pPr>
      <w:rPr>
        <w:rFonts w:ascii="Wingdings" w:hAnsi="Wingdings"/>
      </w:rPr>
    </w:lvl>
    <w:lvl w:ilvl="3">
      <w:numFmt w:val="bullet"/>
      <w:lvlText w:val=""/>
      <w:lvlJc w:val="left"/>
      <w:pPr>
        <w:ind w:left="2565" w:hanging="360"/>
      </w:pPr>
      <w:rPr>
        <w:rFonts w:ascii="Symbol" w:hAnsi="Symbol"/>
      </w:rPr>
    </w:lvl>
    <w:lvl w:ilvl="4">
      <w:numFmt w:val="bullet"/>
      <w:lvlText w:val="o"/>
      <w:lvlJc w:val="left"/>
      <w:pPr>
        <w:ind w:left="3285" w:hanging="360"/>
      </w:pPr>
      <w:rPr>
        <w:rFonts w:ascii="Courier New" w:hAnsi="Courier New" w:cs="Courier New"/>
      </w:rPr>
    </w:lvl>
    <w:lvl w:ilvl="5">
      <w:numFmt w:val="bullet"/>
      <w:lvlText w:val=""/>
      <w:lvlJc w:val="left"/>
      <w:pPr>
        <w:ind w:left="4005" w:hanging="360"/>
      </w:pPr>
      <w:rPr>
        <w:rFonts w:ascii="Wingdings" w:hAnsi="Wingdings"/>
      </w:rPr>
    </w:lvl>
    <w:lvl w:ilvl="6">
      <w:numFmt w:val="bullet"/>
      <w:lvlText w:val=""/>
      <w:lvlJc w:val="left"/>
      <w:pPr>
        <w:ind w:left="4725" w:hanging="360"/>
      </w:pPr>
      <w:rPr>
        <w:rFonts w:ascii="Symbol" w:hAnsi="Symbol"/>
      </w:rPr>
    </w:lvl>
    <w:lvl w:ilvl="7">
      <w:numFmt w:val="bullet"/>
      <w:lvlText w:val="o"/>
      <w:lvlJc w:val="left"/>
      <w:pPr>
        <w:ind w:left="5445" w:hanging="360"/>
      </w:pPr>
      <w:rPr>
        <w:rFonts w:ascii="Courier New" w:hAnsi="Courier New" w:cs="Courier New"/>
      </w:rPr>
    </w:lvl>
    <w:lvl w:ilvl="8">
      <w:numFmt w:val="bullet"/>
      <w:lvlText w:val=""/>
      <w:lvlJc w:val="left"/>
      <w:pPr>
        <w:ind w:left="6165" w:hanging="360"/>
      </w:pPr>
      <w:rPr>
        <w:rFonts w:ascii="Wingdings" w:hAnsi="Wingdings"/>
      </w:rPr>
    </w:lvl>
  </w:abstractNum>
  <w:abstractNum w:abstractNumId="7" w15:restartNumberingAfterBreak="0">
    <w:nsid w:val="3891610D"/>
    <w:multiLevelType w:val="multilevel"/>
    <w:tmpl w:val="F27AE884"/>
    <w:lvl w:ilvl="0">
      <w:numFmt w:val="bullet"/>
      <w:lvlText w:val=""/>
      <w:lvlJc w:val="left"/>
      <w:pPr>
        <w:ind w:left="878" w:hanging="360"/>
      </w:pPr>
      <w:rPr>
        <w:rFonts w:ascii="Symbol" w:hAnsi="Symbol"/>
      </w:rPr>
    </w:lvl>
    <w:lvl w:ilvl="1">
      <w:numFmt w:val="bullet"/>
      <w:lvlText w:val="o"/>
      <w:lvlJc w:val="left"/>
      <w:pPr>
        <w:ind w:left="1598" w:hanging="360"/>
      </w:pPr>
      <w:rPr>
        <w:rFonts w:ascii="Courier New" w:hAnsi="Courier New" w:cs="Courier New"/>
      </w:rPr>
    </w:lvl>
    <w:lvl w:ilvl="2">
      <w:numFmt w:val="bullet"/>
      <w:lvlText w:val=""/>
      <w:lvlJc w:val="left"/>
      <w:pPr>
        <w:ind w:left="2318" w:hanging="360"/>
      </w:pPr>
      <w:rPr>
        <w:rFonts w:ascii="Wingdings" w:hAnsi="Wingdings"/>
      </w:rPr>
    </w:lvl>
    <w:lvl w:ilvl="3">
      <w:numFmt w:val="bullet"/>
      <w:lvlText w:val=""/>
      <w:lvlJc w:val="left"/>
      <w:pPr>
        <w:ind w:left="3038" w:hanging="360"/>
      </w:pPr>
      <w:rPr>
        <w:rFonts w:ascii="Symbol" w:hAnsi="Symbol"/>
      </w:rPr>
    </w:lvl>
    <w:lvl w:ilvl="4">
      <w:numFmt w:val="bullet"/>
      <w:lvlText w:val="o"/>
      <w:lvlJc w:val="left"/>
      <w:pPr>
        <w:ind w:left="3758" w:hanging="360"/>
      </w:pPr>
      <w:rPr>
        <w:rFonts w:ascii="Courier New" w:hAnsi="Courier New" w:cs="Courier New"/>
      </w:rPr>
    </w:lvl>
    <w:lvl w:ilvl="5">
      <w:numFmt w:val="bullet"/>
      <w:lvlText w:val=""/>
      <w:lvlJc w:val="left"/>
      <w:pPr>
        <w:ind w:left="4478" w:hanging="360"/>
      </w:pPr>
      <w:rPr>
        <w:rFonts w:ascii="Wingdings" w:hAnsi="Wingdings"/>
      </w:rPr>
    </w:lvl>
    <w:lvl w:ilvl="6">
      <w:numFmt w:val="bullet"/>
      <w:lvlText w:val=""/>
      <w:lvlJc w:val="left"/>
      <w:pPr>
        <w:ind w:left="5198" w:hanging="360"/>
      </w:pPr>
      <w:rPr>
        <w:rFonts w:ascii="Symbol" w:hAnsi="Symbol"/>
      </w:rPr>
    </w:lvl>
    <w:lvl w:ilvl="7">
      <w:numFmt w:val="bullet"/>
      <w:lvlText w:val="o"/>
      <w:lvlJc w:val="left"/>
      <w:pPr>
        <w:ind w:left="5918" w:hanging="360"/>
      </w:pPr>
      <w:rPr>
        <w:rFonts w:ascii="Courier New" w:hAnsi="Courier New" w:cs="Courier New"/>
      </w:rPr>
    </w:lvl>
    <w:lvl w:ilvl="8">
      <w:numFmt w:val="bullet"/>
      <w:lvlText w:val=""/>
      <w:lvlJc w:val="left"/>
      <w:pPr>
        <w:ind w:left="6638" w:hanging="360"/>
      </w:pPr>
      <w:rPr>
        <w:rFonts w:ascii="Wingdings" w:hAnsi="Wingdings"/>
      </w:rPr>
    </w:lvl>
  </w:abstractNum>
  <w:abstractNum w:abstractNumId="8" w15:restartNumberingAfterBreak="0">
    <w:nsid w:val="3F736BCA"/>
    <w:multiLevelType w:val="multilevel"/>
    <w:tmpl w:val="C3C87900"/>
    <w:lvl w:ilvl="0">
      <w:numFmt w:val="bullet"/>
      <w:lvlText w:val=""/>
      <w:lvlJc w:val="left"/>
      <w:pPr>
        <w:ind w:left="810" w:hanging="360"/>
      </w:pPr>
      <w:rPr>
        <w:rFonts w:ascii="Symbol" w:hAnsi="Symbol"/>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9" w15:restartNumberingAfterBreak="0">
    <w:nsid w:val="587F3E78"/>
    <w:multiLevelType w:val="multilevel"/>
    <w:tmpl w:val="A418B11A"/>
    <w:lvl w:ilvl="0">
      <w:start w:val="1"/>
      <w:numFmt w:val="decimal"/>
      <w:lvlText w:val="%1."/>
      <w:lvlJc w:val="left"/>
      <w:pPr>
        <w:ind w:left="360" w:hanging="360"/>
      </w:pPr>
      <w:rPr>
        <w:b w:val="0"/>
        <w:bCs w:val="0"/>
        <w:sz w:val="18"/>
        <w:szCs w:val="18"/>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0" w15:restartNumberingAfterBreak="0">
    <w:nsid w:val="59C828C5"/>
    <w:multiLevelType w:val="multilevel"/>
    <w:tmpl w:val="72B62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E2910FE"/>
    <w:multiLevelType w:val="multilevel"/>
    <w:tmpl w:val="12F6B138"/>
    <w:lvl w:ilvl="0">
      <w:numFmt w:val="bullet"/>
      <w:lvlText w:val=""/>
      <w:lvlJc w:val="left"/>
      <w:pPr>
        <w:ind w:left="920" w:hanging="360"/>
      </w:pPr>
      <w:rPr>
        <w:rFonts w:ascii="Symbol" w:hAnsi="Symbol"/>
      </w:rPr>
    </w:lvl>
    <w:lvl w:ilvl="1">
      <w:numFmt w:val="bullet"/>
      <w:lvlText w:val="o"/>
      <w:lvlJc w:val="left"/>
      <w:pPr>
        <w:ind w:left="1640" w:hanging="360"/>
      </w:pPr>
      <w:rPr>
        <w:rFonts w:ascii="Courier New" w:hAnsi="Courier New" w:cs="Courier New"/>
      </w:rPr>
    </w:lvl>
    <w:lvl w:ilvl="2">
      <w:numFmt w:val="bullet"/>
      <w:lvlText w:val=""/>
      <w:lvlJc w:val="left"/>
      <w:pPr>
        <w:ind w:left="2360" w:hanging="360"/>
      </w:pPr>
      <w:rPr>
        <w:rFonts w:ascii="Wingdings" w:hAnsi="Wingdings"/>
      </w:rPr>
    </w:lvl>
    <w:lvl w:ilvl="3">
      <w:numFmt w:val="bullet"/>
      <w:lvlText w:val=""/>
      <w:lvlJc w:val="left"/>
      <w:pPr>
        <w:ind w:left="3080" w:hanging="360"/>
      </w:pPr>
      <w:rPr>
        <w:rFonts w:ascii="Symbol" w:hAnsi="Symbol"/>
      </w:rPr>
    </w:lvl>
    <w:lvl w:ilvl="4">
      <w:numFmt w:val="bullet"/>
      <w:lvlText w:val="o"/>
      <w:lvlJc w:val="left"/>
      <w:pPr>
        <w:ind w:left="3800" w:hanging="360"/>
      </w:pPr>
      <w:rPr>
        <w:rFonts w:ascii="Courier New" w:hAnsi="Courier New" w:cs="Courier New"/>
      </w:rPr>
    </w:lvl>
    <w:lvl w:ilvl="5">
      <w:numFmt w:val="bullet"/>
      <w:lvlText w:val=""/>
      <w:lvlJc w:val="left"/>
      <w:pPr>
        <w:ind w:left="4520" w:hanging="360"/>
      </w:pPr>
      <w:rPr>
        <w:rFonts w:ascii="Wingdings" w:hAnsi="Wingdings"/>
      </w:rPr>
    </w:lvl>
    <w:lvl w:ilvl="6">
      <w:numFmt w:val="bullet"/>
      <w:lvlText w:val=""/>
      <w:lvlJc w:val="left"/>
      <w:pPr>
        <w:ind w:left="5240" w:hanging="360"/>
      </w:pPr>
      <w:rPr>
        <w:rFonts w:ascii="Symbol" w:hAnsi="Symbol"/>
      </w:rPr>
    </w:lvl>
    <w:lvl w:ilvl="7">
      <w:numFmt w:val="bullet"/>
      <w:lvlText w:val="o"/>
      <w:lvlJc w:val="left"/>
      <w:pPr>
        <w:ind w:left="5960" w:hanging="360"/>
      </w:pPr>
      <w:rPr>
        <w:rFonts w:ascii="Courier New" w:hAnsi="Courier New" w:cs="Courier New"/>
      </w:rPr>
    </w:lvl>
    <w:lvl w:ilvl="8">
      <w:numFmt w:val="bullet"/>
      <w:lvlText w:val=""/>
      <w:lvlJc w:val="left"/>
      <w:pPr>
        <w:ind w:left="6680" w:hanging="360"/>
      </w:pPr>
      <w:rPr>
        <w:rFonts w:ascii="Wingdings" w:hAnsi="Wingdings"/>
      </w:rPr>
    </w:lvl>
  </w:abstractNum>
  <w:abstractNum w:abstractNumId="12" w15:restartNumberingAfterBreak="0">
    <w:nsid w:val="60D357AC"/>
    <w:multiLevelType w:val="multilevel"/>
    <w:tmpl w:val="38C64C74"/>
    <w:lvl w:ilvl="0">
      <w:numFmt w:val="bullet"/>
      <w:lvlText w:val=""/>
      <w:lvlJc w:val="left"/>
      <w:pPr>
        <w:ind w:left="878" w:hanging="360"/>
      </w:pPr>
      <w:rPr>
        <w:rFonts w:ascii="Symbol" w:hAnsi="Symbol"/>
      </w:rPr>
    </w:lvl>
    <w:lvl w:ilvl="1">
      <w:numFmt w:val="bullet"/>
      <w:lvlText w:val="o"/>
      <w:lvlJc w:val="left"/>
      <w:pPr>
        <w:ind w:left="1598" w:hanging="360"/>
      </w:pPr>
      <w:rPr>
        <w:rFonts w:ascii="Courier New" w:hAnsi="Courier New" w:cs="Courier New"/>
      </w:rPr>
    </w:lvl>
    <w:lvl w:ilvl="2">
      <w:numFmt w:val="bullet"/>
      <w:lvlText w:val=""/>
      <w:lvlJc w:val="left"/>
      <w:pPr>
        <w:ind w:left="2318" w:hanging="360"/>
      </w:pPr>
      <w:rPr>
        <w:rFonts w:ascii="Wingdings" w:hAnsi="Wingdings"/>
      </w:rPr>
    </w:lvl>
    <w:lvl w:ilvl="3">
      <w:numFmt w:val="bullet"/>
      <w:lvlText w:val=""/>
      <w:lvlJc w:val="left"/>
      <w:pPr>
        <w:ind w:left="3038" w:hanging="360"/>
      </w:pPr>
      <w:rPr>
        <w:rFonts w:ascii="Symbol" w:hAnsi="Symbol"/>
      </w:rPr>
    </w:lvl>
    <w:lvl w:ilvl="4">
      <w:numFmt w:val="bullet"/>
      <w:lvlText w:val="o"/>
      <w:lvlJc w:val="left"/>
      <w:pPr>
        <w:ind w:left="3758" w:hanging="360"/>
      </w:pPr>
      <w:rPr>
        <w:rFonts w:ascii="Courier New" w:hAnsi="Courier New" w:cs="Courier New"/>
      </w:rPr>
    </w:lvl>
    <w:lvl w:ilvl="5">
      <w:numFmt w:val="bullet"/>
      <w:lvlText w:val=""/>
      <w:lvlJc w:val="left"/>
      <w:pPr>
        <w:ind w:left="4478" w:hanging="360"/>
      </w:pPr>
      <w:rPr>
        <w:rFonts w:ascii="Wingdings" w:hAnsi="Wingdings"/>
      </w:rPr>
    </w:lvl>
    <w:lvl w:ilvl="6">
      <w:numFmt w:val="bullet"/>
      <w:lvlText w:val=""/>
      <w:lvlJc w:val="left"/>
      <w:pPr>
        <w:ind w:left="5198" w:hanging="360"/>
      </w:pPr>
      <w:rPr>
        <w:rFonts w:ascii="Symbol" w:hAnsi="Symbol"/>
      </w:rPr>
    </w:lvl>
    <w:lvl w:ilvl="7">
      <w:numFmt w:val="bullet"/>
      <w:lvlText w:val="o"/>
      <w:lvlJc w:val="left"/>
      <w:pPr>
        <w:ind w:left="5918" w:hanging="360"/>
      </w:pPr>
      <w:rPr>
        <w:rFonts w:ascii="Courier New" w:hAnsi="Courier New" w:cs="Courier New"/>
      </w:rPr>
    </w:lvl>
    <w:lvl w:ilvl="8">
      <w:numFmt w:val="bullet"/>
      <w:lvlText w:val=""/>
      <w:lvlJc w:val="left"/>
      <w:pPr>
        <w:ind w:left="6638" w:hanging="360"/>
      </w:pPr>
      <w:rPr>
        <w:rFonts w:ascii="Wingdings" w:hAnsi="Wingdings"/>
      </w:rPr>
    </w:lvl>
  </w:abstractNum>
  <w:abstractNum w:abstractNumId="13" w15:restartNumberingAfterBreak="0">
    <w:nsid w:val="64C65DBE"/>
    <w:multiLevelType w:val="multilevel"/>
    <w:tmpl w:val="069E13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E323DC"/>
    <w:multiLevelType w:val="multilevel"/>
    <w:tmpl w:val="C71ADC68"/>
    <w:lvl w:ilvl="0">
      <w:numFmt w:val="bullet"/>
      <w:lvlText w:val=""/>
      <w:lvlJc w:val="left"/>
      <w:pPr>
        <w:ind w:left="1620" w:hanging="360"/>
      </w:pPr>
      <w:rPr>
        <w:rFonts w:ascii="Symbol" w:hAnsi="Symbol"/>
      </w:rPr>
    </w:lvl>
    <w:lvl w:ilvl="1">
      <w:numFmt w:val="bullet"/>
      <w:lvlText w:val="o"/>
      <w:lvlJc w:val="left"/>
      <w:pPr>
        <w:ind w:left="2340" w:hanging="360"/>
      </w:pPr>
      <w:rPr>
        <w:rFonts w:ascii="Courier New" w:hAnsi="Courier New" w:cs="Courier New"/>
      </w:rPr>
    </w:lvl>
    <w:lvl w:ilvl="2">
      <w:numFmt w:val="bullet"/>
      <w:lvlText w:val=""/>
      <w:lvlJc w:val="left"/>
      <w:pPr>
        <w:ind w:left="3060" w:hanging="360"/>
      </w:pPr>
      <w:rPr>
        <w:rFonts w:ascii="Wingdings" w:hAnsi="Wingdings"/>
      </w:rPr>
    </w:lvl>
    <w:lvl w:ilvl="3">
      <w:numFmt w:val="bullet"/>
      <w:lvlText w:val=""/>
      <w:lvlJc w:val="left"/>
      <w:pPr>
        <w:ind w:left="3780" w:hanging="360"/>
      </w:pPr>
      <w:rPr>
        <w:rFonts w:ascii="Symbol" w:hAnsi="Symbol"/>
      </w:rPr>
    </w:lvl>
    <w:lvl w:ilvl="4">
      <w:numFmt w:val="bullet"/>
      <w:lvlText w:val="o"/>
      <w:lvlJc w:val="left"/>
      <w:pPr>
        <w:ind w:left="4500" w:hanging="360"/>
      </w:pPr>
      <w:rPr>
        <w:rFonts w:ascii="Courier New" w:hAnsi="Courier New" w:cs="Courier New"/>
      </w:rPr>
    </w:lvl>
    <w:lvl w:ilvl="5">
      <w:numFmt w:val="bullet"/>
      <w:lvlText w:val=""/>
      <w:lvlJc w:val="left"/>
      <w:pPr>
        <w:ind w:left="5220" w:hanging="360"/>
      </w:pPr>
      <w:rPr>
        <w:rFonts w:ascii="Wingdings" w:hAnsi="Wingdings"/>
      </w:rPr>
    </w:lvl>
    <w:lvl w:ilvl="6">
      <w:numFmt w:val="bullet"/>
      <w:lvlText w:val=""/>
      <w:lvlJc w:val="left"/>
      <w:pPr>
        <w:ind w:left="5940" w:hanging="360"/>
      </w:pPr>
      <w:rPr>
        <w:rFonts w:ascii="Symbol" w:hAnsi="Symbol"/>
      </w:rPr>
    </w:lvl>
    <w:lvl w:ilvl="7">
      <w:numFmt w:val="bullet"/>
      <w:lvlText w:val="o"/>
      <w:lvlJc w:val="left"/>
      <w:pPr>
        <w:ind w:left="6660" w:hanging="360"/>
      </w:pPr>
      <w:rPr>
        <w:rFonts w:ascii="Courier New" w:hAnsi="Courier New" w:cs="Courier New"/>
      </w:rPr>
    </w:lvl>
    <w:lvl w:ilvl="8">
      <w:numFmt w:val="bullet"/>
      <w:lvlText w:val=""/>
      <w:lvlJc w:val="left"/>
      <w:pPr>
        <w:ind w:left="7380" w:hanging="360"/>
      </w:pPr>
      <w:rPr>
        <w:rFonts w:ascii="Wingdings" w:hAnsi="Wingdings"/>
      </w:rPr>
    </w:lvl>
  </w:abstractNum>
  <w:abstractNum w:abstractNumId="15" w15:restartNumberingAfterBreak="0">
    <w:nsid w:val="6FC05DEB"/>
    <w:multiLevelType w:val="multilevel"/>
    <w:tmpl w:val="AF0AB0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28F3586"/>
    <w:multiLevelType w:val="multilevel"/>
    <w:tmpl w:val="1696C8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FDE3F19"/>
    <w:multiLevelType w:val="multilevel"/>
    <w:tmpl w:val="CCF8CB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5"/>
  </w:num>
  <w:num w:numId="2">
    <w:abstractNumId w:val="7"/>
  </w:num>
  <w:num w:numId="3">
    <w:abstractNumId w:val="16"/>
  </w:num>
  <w:num w:numId="4">
    <w:abstractNumId w:val="14"/>
  </w:num>
  <w:num w:numId="5">
    <w:abstractNumId w:val="6"/>
  </w:num>
  <w:num w:numId="6">
    <w:abstractNumId w:val="4"/>
  </w:num>
  <w:num w:numId="7">
    <w:abstractNumId w:val="3"/>
  </w:num>
  <w:num w:numId="8">
    <w:abstractNumId w:val="9"/>
  </w:num>
  <w:num w:numId="9">
    <w:abstractNumId w:val="5"/>
  </w:num>
  <w:num w:numId="10">
    <w:abstractNumId w:val="1"/>
  </w:num>
  <w:num w:numId="11">
    <w:abstractNumId w:val="17"/>
  </w:num>
  <w:num w:numId="12">
    <w:abstractNumId w:val="12"/>
  </w:num>
  <w:num w:numId="13">
    <w:abstractNumId w:val="10"/>
  </w:num>
  <w:num w:numId="14">
    <w:abstractNumId w:val="8"/>
  </w:num>
  <w:num w:numId="15">
    <w:abstractNumId w:val="2"/>
  </w:num>
  <w:num w:numId="16">
    <w:abstractNumId w:val="1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4CA"/>
    <w:rsid w:val="00186BB4"/>
    <w:rsid w:val="00216BDE"/>
    <w:rsid w:val="0037785E"/>
    <w:rsid w:val="0063374C"/>
    <w:rsid w:val="00661B2A"/>
    <w:rsid w:val="006C6249"/>
    <w:rsid w:val="00B075F7"/>
    <w:rsid w:val="00DB2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2B94"/>
  <w15:docId w15:val="{BF416E46-4D6C-427E-A6C1-532F139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MS Gothic" w:hAnsi="Calibri Light" w:cs="Times New Roman"/>
      <w:color w:val="2E74B5"/>
      <w:sz w:val="32"/>
      <w:szCs w:val="32"/>
    </w:rPr>
  </w:style>
  <w:style w:type="paragraph" w:styleId="berschrift2">
    <w:name w:val="heading 2"/>
    <w:basedOn w:val="Standard"/>
    <w:next w:val="Standard"/>
    <w:uiPriority w:val="9"/>
    <w:semiHidden/>
    <w:unhideWhenUsed/>
    <w:qFormat/>
    <w:pPr>
      <w:keepNext/>
      <w:keepLines/>
      <w:spacing w:before="40" w:after="0"/>
      <w:outlineLvl w:val="1"/>
    </w:pPr>
    <w:rPr>
      <w:rFonts w:ascii="Calibri Light" w:eastAsia="MS Gothic" w:hAnsi="Calibri Light" w:cs="Times New Roman"/>
      <w:color w:val="2E74B5"/>
      <w:sz w:val="26"/>
      <w:szCs w:val="26"/>
    </w:rPr>
  </w:style>
  <w:style w:type="paragraph" w:styleId="berschrift3">
    <w:name w:val="heading 3"/>
    <w:basedOn w:val="Standard"/>
    <w:next w:val="Standard"/>
    <w:uiPriority w:val="9"/>
    <w:semiHidden/>
    <w:unhideWhenUsed/>
    <w:qFormat/>
    <w:pPr>
      <w:keepNext/>
      <w:keepLines/>
      <w:spacing w:before="40" w:after="0"/>
      <w:outlineLvl w:val="2"/>
    </w:pPr>
    <w:rPr>
      <w:rFonts w:ascii="Calibri Light" w:eastAsia="MS Gothic" w:hAnsi="Calibri Light" w:cs="Times New Roman"/>
      <w:color w:val="1F4D78"/>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ductList-Body">
    <w:name w:val="Product List - Body"/>
    <w:basedOn w:val="Standard"/>
    <w:pPr>
      <w:tabs>
        <w:tab w:val="left" w:pos="158"/>
      </w:tabs>
      <w:spacing w:after="0" w:line="240" w:lineRule="auto"/>
    </w:pPr>
    <w:rPr>
      <w:sz w:val="18"/>
    </w:rPr>
  </w:style>
  <w:style w:type="paragraph" w:customStyle="1" w:styleId="ProductList-SectionHeading">
    <w:name w:val="Product List - Section Heading"/>
    <w:basedOn w:val="ProductList-Body"/>
    <w:next w:val="ProductList-Body"/>
    <w:pPr>
      <w:spacing w:after="240"/>
    </w:pPr>
    <w:rPr>
      <w:rFonts w:ascii="Calibri Light" w:hAnsi="Calibri Light"/>
      <w:b/>
      <w:sz w:val="40"/>
    </w:rPr>
  </w:style>
  <w:style w:type="paragraph" w:customStyle="1" w:styleId="ProductList-OfferingGroupHeading">
    <w:name w:val="Product List - Offering Group Heading"/>
    <w:basedOn w:val="ProductList-Body"/>
    <w:pPr>
      <w:pBdr>
        <w:bottom w:val="single" w:sz="24" w:space="1" w:color="BFBFBF"/>
      </w:pBdr>
      <w:spacing w:after="240"/>
    </w:pPr>
    <w:rPr>
      <w:rFonts w:ascii="Calibri Light" w:hAnsi="Calibri Light"/>
      <w:b/>
      <w:color w:val="00188F"/>
      <w:sz w:val="28"/>
    </w:rPr>
  </w:style>
  <w:style w:type="character" w:customStyle="1" w:styleId="ProductList-BodyChar">
    <w:name w:val="Product List - Body Char"/>
    <w:basedOn w:val="Absatz-Standardschriftart"/>
    <w:rPr>
      <w:sz w:val="18"/>
    </w:rPr>
  </w:style>
  <w:style w:type="character" w:customStyle="1" w:styleId="ProductList-SectionHeadingChar">
    <w:name w:val="Product List - Section Heading Char"/>
    <w:basedOn w:val="ProductList-BodyChar"/>
    <w:rPr>
      <w:rFonts w:ascii="Calibri Light" w:hAnsi="Calibri Light"/>
      <w:b/>
      <w:sz w:val="40"/>
    </w:rPr>
  </w:style>
  <w:style w:type="paragraph" w:customStyle="1" w:styleId="ProductList-Offering1">
    <w:name w:val="Product List - Offering 1"/>
    <w:basedOn w:val="ProductList-Body"/>
    <w:pPr>
      <w:spacing w:before="20" w:after="20"/>
      <w:ind w:left="-14" w:right="-101"/>
    </w:pPr>
    <w:rPr>
      <w:rFonts w:ascii="Calibri Light" w:hAnsi="Calibri Light"/>
      <w:sz w:val="16"/>
    </w:rPr>
  </w:style>
  <w:style w:type="character" w:customStyle="1" w:styleId="ProductList-OfferingGroupHeadingChar">
    <w:name w:val="Product List - Offering Group Heading Char"/>
    <w:basedOn w:val="ProductList-BodyChar"/>
    <w:rPr>
      <w:rFonts w:ascii="Calibri Light" w:hAnsi="Calibri Light"/>
      <w:b/>
      <w:color w:val="00188F"/>
      <w:sz w:val="28"/>
    </w:rPr>
  </w:style>
  <w:style w:type="paragraph" w:customStyle="1" w:styleId="ProductList-OfferingBody">
    <w:name w:val="Product List - Offering Body"/>
    <w:basedOn w:val="ProductList-Body"/>
    <w:next w:val="ProductList-Body"/>
    <w:pPr>
      <w:tabs>
        <w:tab w:val="clear" w:pos="158"/>
      </w:tabs>
      <w:spacing w:before="20" w:after="20"/>
      <w:ind w:left="-14" w:right="-101"/>
    </w:pPr>
    <w:rPr>
      <w:sz w:val="16"/>
    </w:rPr>
  </w:style>
  <w:style w:type="character" w:customStyle="1" w:styleId="ProductList-Offering1Char">
    <w:name w:val="Product List - Offering 1 Char"/>
    <w:basedOn w:val="ProductList-BodyChar"/>
    <w:rPr>
      <w:rFonts w:ascii="Calibri Light" w:hAnsi="Calibri Light"/>
      <w:sz w:val="16"/>
    </w:rPr>
  </w:style>
  <w:style w:type="paragraph" w:customStyle="1" w:styleId="ProductList-Offering1Heading">
    <w:name w:val="Product List - Offering 1 Heading"/>
    <w:basedOn w:val="ProductList-Body"/>
    <w:next w:val="ProductList-Body"/>
    <w:pPr>
      <w:pBdr>
        <w:bottom w:val="single" w:sz="4" w:space="1" w:color="BFBFBF"/>
      </w:pBdr>
      <w:tabs>
        <w:tab w:val="left" w:pos="187"/>
      </w:tabs>
      <w:spacing w:before="60" w:after="60"/>
    </w:pPr>
    <w:rPr>
      <w:rFonts w:ascii="Calibri Light" w:hAnsi="Calibri Light"/>
      <w:b/>
      <w:color w:val="00188F"/>
      <w:sz w:val="28"/>
    </w:rPr>
  </w:style>
  <w:style w:type="character" w:customStyle="1" w:styleId="ProductList-OfferingBodyChar">
    <w:name w:val="Product List - Offering Body Char"/>
    <w:basedOn w:val="ProductList-BodyChar"/>
    <w:rPr>
      <w:sz w:val="16"/>
    </w:rPr>
  </w:style>
  <w:style w:type="paragraph" w:customStyle="1" w:styleId="ProductList-SubSection1Heading">
    <w:name w:val="Product List - SubSection 1 Heading"/>
    <w:basedOn w:val="ProductList-Body"/>
    <w:pPr>
      <w:pBdr>
        <w:bottom w:val="single" w:sz="4" w:space="1" w:color="BFBFBF"/>
      </w:pBdr>
      <w:tabs>
        <w:tab w:val="left" w:pos="187"/>
      </w:tabs>
      <w:spacing w:before="240" w:after="120"/>
    </w:pPr>
    <w:rPr>
      <w:rFonts w:ascii="Calibri Light" w:hAnsi="Calibri Light"/>
      <w:b/>
      <w:sz w:val="28"/>
    </w:rPr>
  </w:style>
  <w:style w:type="character" w:customStyle="1" w:styleId="ProductList-Offering1HeadingChar">
    <w:name w:val="Product List - Offering 1 Heading Char"/>
    <w:basedOn w:val="ProductList-BodyChar"/>
    <w:rPr>
      <w:rFonts w:ascii="Calibri Light" w:hAnsi="Calibri Light"/>
      <w:b/>
      <w:color w:val="00188F"/>
      <w:sz w:val="28"/>
    </w:rPr>
  </w:style>
  <w:style w:type="paragraph" w:styleId="Kopfzeile">
    <w:name w:val="header"/>
    <w:basedOn w:val="Standard"/>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rPr>
      <w:rFonts w:ascii="Calibri Light" w:hAnsi="Calibri Light"/>
      <w:b/>
      <w:sz w:val="28"/>
    </w:rPr>
  </w:style>
  <w:style w:type="character" w:customStyle="1" w:styleId="KopfzeileZchn">
    <w:name w:val="Kopfzeile Zchn"/>
    <w:basedOn w:val="Absatz-Standardschriftart"/>
  </w:style>
  <w:style w:type="paragraph" w:styleId="Fuzeile">
    <w:name w:val="footer"/>
    <w:basedOn w:val="Standard"/>
    <w:pPr>
      <w:tabs>
        <w:tab w:val="center" w:pos="4680"/>
        <w:tab w:val="right" w:pos="9360"/>
      </w:tabs>
      <w:spacing w:after="0" w:line="240" w:lineRule="auto"/>
    </w:pPr>
  </w:style>
  <w:style w:type="character" w:customStyle="1" w:styleId="FuzeileZchn">
    <w:name w:val="Fußzeile Zchn"/>
    <w:basedOn w:val="Absatz-Standardschriftart"/>
  </w:style>
  <w:style w:type="character" w:styleId="Hyperlink">
    <w:name w:val="Hyperlink"/>
    <w:basedOn w:val="Absatz-Standardschriftart"/>
    <w:rPr>
      <w:color w:val="0563C1"/>
      <w:u w:val="single"/>
    </w:rPr>
  </w:style>
  <w:style w:type="paragraph" w:styleId="Sprechblasentext">
    <w:name w:val="Balloon Text"/>
    <w:basedOn w:val="Standard"/>
    <w:pPr>
      <w:spacing w:after="0" w:line="240" w:lineRule="auto"/>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paragraph" w:customStyle="1" w:styleId="ProductList-Offering2Heading">
    <w:name w:val="Product List - Offering 2 Heading"/>
    <w:basedOn w:val="ProductList-Offering1Heading"/>
    <w:next w:val="ProductList-Body"/>
    <w:pPr>
      <w:tabs>
        <w:tab w:val="clear" w:pos="187"/>
      </w:tabs>
    </w:pPr>
    <w:rPr>
      <w:color w:val="0072C6"/>
    </w:rPr>
  </w:style>
  <w:style w:type="character" w:customStyle="1" w:styleId="berschrift1Zchn">
    <w:name w:val="Überschrift 1 Zchn"/>
    <w:basedOn w:val="Absatz-Standardschriftart"/>
    <w:rPr>
      <w:rFonts w:ascii="Calibri Light" w:eastAsia="MS Gothic" w:hAnsi="Calibri Light" w:cs="Times New Roman"/>
      <w:color w:val="2E74B5"/>
      <w:sz w:val="32"/>
      <w:szCs w:val="32"/>
    </w:rPr>
  </w:style>
  <w:style w:type="character" w:customStyle="1" w:styleId="ProductList-Offering2HeadingChar">
    <w:name w:val="Product List - Offering 2 Heading Char"/>
    <w:basedOn w:val="ProductList-Offering1HeadingChar"/>
    <w:rPr>
      <w:rFonts w:ascii="Calibri Light" w:hAnsi="Calibri Light"/>
      <w:b/>
      <w:color w:val="0072C6"/>
      <w:sz w:val="28"/>
    </w:rPr>
  </w:style>
  <w:style w:type="character" w:customStyle="1" w:styleId="berschrift2Zchn">
    <w:name w:val="Überschrift 2 Zchn"/>
    <w:basedOn w:val="Absatz-Standardschriftart"/>
    <w:rPr>
      <w:rFonts w:ascii="Calibri Light" w:eastAsia="MS Gothic" w:hAnsi="Calibri Light" w:cs="Times New Roman"/>
      <w:color w:val="2E74B5"/>
      <w:sz w:val="26"/>
      <w:szCs w:val="26"/>
    </w:rPr>
  </w:style>
  <w:style w:type="character" w:customStyle="1" w:styleId="berschrift3Zchn">
    <w:name w:val="Überschrift 3 Zchn"/>
    <w:basedOn w:val="Absatz-Standardschriftart"/>
    <w:rPr>
      <w:rFonts w:ascii="Calibri Light" w:eastAsia="MS Gothic" w:hAnsi="Calibri Light" w:cs="Times New Roman"/>
      <w:color w:val="1F4D78"/>
      <w:sz w:val="24"/>
      <w:szCs w:val="24"/>
    </w:rPr>
  </w:style>
  <w:style w:type="paragraph" w:customStyle="1" w:styleId="ProductList-Offering2">
    <w:name w:val="Product List - Offering 2"/>
    <w:basedOn w:val="ProductList-Offering1"/>
  </w:style>
  <w:style w:type="paragraph" w:customStyle="1" w:styleId="ProductList-SubSubSectionHeading">
    <w:name w:val="Product List - SubSubSection Heading"/>
    <w:basedOn w:val="ProductList-Body"/>
    <w:rPr>
      <w:b/>
      <w:color w:val="00188F"/>
    </w:rPr>
  </w:style>
  <w:style w:type="character" w:customStyle="1" w:styleId="ProductList-Offering2Char">
    <w:name w:val="Product List - Offering 2 Char"/>
    <w:basedOn w:val="ProductList-BodyChar"/>
    <w:rPr>
      <w:rFonts w:ascii="Calibri Light" w:hAnsi="Calibri Light"/>
      <w:sz w:val="16"/>
    </w:rPr>
  </w:style>
  <w:style w:type="paragraph" w:customStyle="1" w:styleId="ProductList-SubSection2Heading">
    <w:name w:val="Product List - SubSection 2 Heading"/>
    <w:basedOn w:val="ProductList-SubSection1Heading"/>
    <w:pPr>
      <w:tabs>
        <w:tab w:val="clear" w:pos="187"/>
      </w:tabs>
      <w:outlineLvl w:val="2"/>
    </w:pPr>
  </w:style>
  <w:style w:type="character" w:customStyle="1" w:styleId="ProductList-SubSubSectionHeadingChar">
    <w:name w:val="Product List - SubSubSection Heading Char"/>
    <w:basedOn w:val="ProductList-BodyChar"/>
    <w:rPr>
      <w:b/>
      <w:color w:val="00188F"/>
      <w:sz w:val="18"/>
    </w:rPr>
  </w:style>
  <w:style w:type="paragraph" w:styleId="Verzeichnis1">
    <w:name w:val="toc 1"/>
    <w:basedOn w:val="Standard"/>
    <w:next w:val="Standard"/>
    <w:autoRedefine/>
    <w:pPr>
      <w:spacing w:before="120" w:after="120" w:line="251" w:lineRule="auto"/>
    </w:pPr>
    <w:rPr>
      <w:b/>
      <w:caps/>
      <w:sz w:val="18"/>
    </w:rPr>
  </w:style>
  <w:style w:type="paragraph" w:styleId="Verzeichnis2">
    <w:name w:val="toc 2"/>
    <w:basedOn w:val="Standard"/>
    <w:next w:val="Standard"/>
    <w:autoRedefine/>
    <w:pPr>
      <w:spacing w:after="0" w:line="251" w:lineRule="auto"/>
      <w:ind w:left="158"/>
    </w:pPr>
    <w:rPr>
      <w:b/>
      <w:smallCaps/>
      <w:sz w:val="18"/>
    </w:rPr>
  </w:style>
  <w:style w:type="paragraph" w:styleId="Verzeichnis3">
    <w:name w:val="toc 3"/>
    <w:basedOn w:val="Standard"/>
    <w:next w:val="Standard"/>
    <w:autoRedefine/>
    <w:pPr>
      <w:tabs>
        <w:tab w:val="right" w:leader="dot" w:pos="5030"/>
      </w:tabs>
      <w:spacing w:after="0" w:line="251" w:lineRule="auto"/>
      <w:ind w:left="158"/>
    </w:pPr>
    <w:rPr>
      <w:b/>
      <w:smallCaps/>
      <w:sz w:val="18"/>
    </w:rPr>
  </w:style>
  <w:style w:type="paragraph" w:styleId="Verzeichnis4">
    <w:name w:val="toc 4"/>
    <w:basedOn w:val="Standard"/>
    <w:next w:val="Standard"/>
    <w:autoRedefine/>
    <w:pPr>
      <w:tabs>
        <w:tab w:val="right" w:leader="dot" w:pos="5030"/>
      </w:tabs>
      <w:spacing w:after="0" w:line="251" w:lineRule="auto"/>
      <w:ind w:left="180"/>
    </w:pPr>
    <w:rPr>
      <w:smallCaps/>
      <w:sz w:val="18"/>
    </w:rPr>
  </w:style>
  <w:style w:type="paragraph" w:styleId="Verzeichnis5">
    <w:name w:val="toc 5"/>
    <w:basedOn w:val="Standard"/>
    <w:next w:val="Standard"/>
    <w:autoRedefine/>
    <w:pPr>
      <w:spacing w:after="0" w:line="251" w:lineRule="auto"/>
      <w:ind w:left="317"/>
    </w:pPr>
    <w:rPr>
      <w:sz w:val="16"/>
    </w:rPr>
  </w:style>
  <w:style w:type="paragraph" w:styleId="Verzeichnis6">
    <w:name w:val="toc 6"/>
    <w:basedOn w:val="Standard"/>
    <w:next w:val="Standard"/>
    <w:autoRedefine/>
    <w:pPr>
      <w:spacing w:after="0" w:line="251" w:lineRule="auto"/>
      <w:ind w:left="475"/>
    </w:pPr>
    <w:rPr>
      <w:sz w:val="16"/>
    </w:rPr>
  </w:style>
  <w:style w:type="character" w:customStyle="1" w:styleId="ProductList-SubSection2HeadingChar">
    <w:name w:val="Product List - SubSection 2 Heading Char"/>
    <w:basedOn w:val="ProductList-SubSection1HeadingChar"/>
    <w:rPr>
      <w:rFonts w:ascii="Calibri Light" w:hAnsi="Calibri Light"/>
      <w:b/>
      <w:sz w:val="28"/>
    </w:rPr>
  </w:style>
  <w:style w:type="character" w:styleId="BesuchterLink">
    <w:name w:val="FollowedHyperlink"/>
    <w:basedOn w:val="Absatz-Standardschriftart"/>
    <w:rPr>
      <w:color w:val="954F72"/>
      <w:u w:val="single"/>
    </w:rPr>
  </w:style>
  <w:style w:type="paragraph" w:styleId="Kommentartext">
    <w:name w:val="annotation text"/>
    <w:basedOn w:val="Standard"/>
    <w:pPr>
      <w:spacing w:line="240" w:lineRule="auto"/>
    </w:pPr>
    <w:rPr>
      <w:sz w:val="20"/>
      <w:szCs w:val="20"/>
    </w:rPr>
  </w:style>
  <w:style w:type="character" w:customStyle="1" w:styleId="KommentartextZchn">
    <w:name w:val="Kommentartext Zchn"/>
    <w:basedOn w:val="Absatz-Standardschriftart"/>
    <w:rPr>
      <w:sz w:val="20"/>
      <w:szCs w:val="20"/>
    </w:rPr>
  </w:style>
  <w:style w:type="character" w:styleId="Kommentarzeichen">
    <w:name w:val="annotation reference"/>
    <w:rPr>
      <w:rFonts w:cs="Times New Roman"/>
      <w:sz w:val="16"/>
      <w:szCs w:val="16"/>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Verzeichnis7">
    <w:name w:val="toc 7"/>
    <w:basedOn w:val="Standard"/>
    <w:next w:val="Standard"/>
    <w:autoRedefine/>
    <w:pPr>
      <w:spacing w:after="100"/>
      <w:ind w:left="1320"/>
    </w:pPr>
    <w:rPr>
      <w:rFonts w:eastAsia="MS Mincho"/>
    </w:rPr>
  </w:style>
  <w:style w:type="paragraph" w:styleId="Verzeichnis8">
    <w:name w:val="toc 8"/>
    <w:basedOn w:val="Standard"/>
    <w:next w:val="Standard"/>
    <w:autoRedefine/>
    <w:pPr>
      <w:spacing w:after="100"/>
      <w:ind w:left="1540"/>
    </w:pPr>
    <w:rPr>
      <w:rFonts w:eastAsia="MS Mincho"/>
    </w:rPr>
  </w:style>
  <w:style w:type="paragraph" w:styleId="Verzeichnis9">
    <w:name w:val="toc 9"/>
    <w:basedOn w:val="Standard"/>
    <w:next w:val="Standard"/>
    <w:autoRedefine/>
    <w:pPr>
      <w:spacing w:after="100"/>
      <w:ind w:left="1760"/>
    </w:pPr>
    <w:rPr>
      <w:rFonts w:eastAsia="MS Mincho"/>
    </w:rPr>
  </w:style>
  <w:style w:type="paragraph" w:styleId="berarbeitung">
    <w:name w:val="Revision"/>
    <w:pPr>
      <w:suppressAutoHyphens/>
      <w:spacing w:after="0" w:line="240" w:lineRule="auto"/>
    </w:pPr>
  </w:style>
  <w:style w:type="paragraph" w:styleId="Index1">
    <w:name w:val="index 1"/>
    <w:basedOn w:val="Standard"/>
    <w:next w:val="Standard"/>
    <w:autoRedefine/>
    <w:pPr>
      <w:spacing w:after="0" w:line="240" w:lineRule="auto"/>
      <w:ind w:left="220" w:hanging="220"/>
    </w:pPr>
    <w:rPr>
      <w:sz w:val="16"/>
    </w:rPr>
  </w:style>
  <w:style w:type="paragraph" w:styleId="Listenabsatz">
    <w:name w:val="List Paragraph"/>
    <w:basedOn w:val="Standard"/>
    <w:pPr>
      <w:ind w:left="720"/>
    </w:pPr>
  </w:style>
  <w:style w:type="paragraph" w:customStyle="1" w:styleId="PURBody-Indented">
    <w:name w:val="PUR Body - Indented"/>
    <w:basedOn w:val="Standard"/>
    <w:pPr>
      <w:spacing w:after="120" w:line="240" w:lineRule="auto"/>
      <w:ind w:left="270"/>
    </w:pPr>
    <w:rPr>
      <w:rFonts w:ascii="Arial" w:hAnsi="Arial"/>
      <w:sz w:val="18"/>
      <w:szCs w:val="20"/>
    </w:rPr>
  </w:style>
  <w:style w:type="character" w:customStyle="1" w:styleId="PURBody-IndentedChar">
    <w:name w:val="PUR Body - Indented Char"/>
    <w:basedOn w:val="Absatz-Standardschriftart"/>
    <w:rPr>
      <w:rFonts w:ascii="Arial" w:hAnsi="Arial"/>
      <w:sz w:val="18"/>
      <w:szCs w:val="20"/>
    </w:rPr>
  </w:style>
  <w:style w:type="paragraph" w:customStyle="1" w:styleId="productlist-body0">
    <w:name w:val="productlist-body"/>
    <w:basedOn w:val="Standard"/>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Absatz-Standardschriftart"/>
    <w:rPr>
      <w:rFonts w:ascii="Arial" w:hAnsi="Arial" w:cs="Arial"/>
      <w:color w:val="000000"/>
    </w:rPr>
  </w:style>
  <w:style w:type="paragraph" w:customStyle="1" w:styleId="EVL-Amend-Preamble-FirstPara">
    <w:name w:val="E.  VL-Amend-Preamble-FirstPara"/>
    <w:basedOn w:val="Standard"/>
    <w:pPr>
      <w:spacing w:before="240" w:after="0" w:line="240" w:lineRule="auto"/>
      <w:jc w:val="both"/>
    </w:pPr>
    <w:rPr>
      <w:rFonts w:ascii="Arial" w:hAnsi="Arial"/>
      <w:color w:val="000000"/>
    </w:rPr>
  </w:style>
  <w:style w:type="character" w:customStyle="1" w:styleId="UnresolvedMention1">
    <w:name w:val="Unresolved Mention1"/>
    <w:basedOn w:val="Absatz-Standardschriftart"/>
    <w:rPr>
      <w:color w:val="808080"/>
      <w:shd w:val="clear" w:color="auto" w:fill="E6E6E6"/>
    </w:rPr>
  </w:style>
  <w:style w:type="character" w:customStyle="1" w:styleId="Mention1">
    <w:name w:val="Mention1"/>
    <w:basedOn w:val="Absatz-Standardschriftart"/>
    <w:rPr>
      <w:color w:val="2B579A"/>
      <w:shd w:val="clear" w:color="auto" w:fill="E6E6E6"/>
    </w:rPr>
  </w:style>
  <w:style w:type="character" w:customStyle="1" w:styleId="UnresolvedMention2">
    <w:name w:val="Unresolved Mention2"/>
    <w:basedOn w:val="Absatz-Standardschriftart"/>
    <w:rPr>
      <w:color w:val="808080"/>
      <w:shd w:val="clear" w:color="auto" w:fill="E6E6E6"/>
    </w:rPr>
  </w:style>
  <w:style w:type="character" w:styleId="NichtaufgelsteErwhnung">
    <w:name w:val="Unresolved Mention"/>
    <w:basedOn w:val="Absatz-Standardschriftart"/>
    <w:rPr>
      <w:color w:val="808080"/>
      <w:shd w:val="clear" w:color="auto" w:fill="E6E6E6"/>
    </w:rPr>
  </w:style>
  <w:style w:type="paragraph" w:customStyle="1" w:styleId="ProductList-Bullet">
    <w:name w:val="Product List - Bullet"/>
    <w:pPr>
      <w:tabs>
        <w:tab w:val="left" w:pos="360"/>
        <w:tab w:val="left" w:pos="720"/>
        <w:tab w:val="left" w:pos="1080"/>
      </w:tabs>
      <w:suppressAutoHyphens/>
      <w:spacing w:after="0" w:line="240" w:lineRule="auto"/>
      <w:ind w:left="720" w:hanging="360"/>
    </w:pPr>
    <w:rPr>
      <w:sz w:val="18"/>
      <w:szCs w:val="20"/>
    </w:rPr>
  </w:style>
  <w:style w:type="character" w:customStyle="1" w:styleId="ProductList-BulletChar">
    <w:name w:val="Product List - Bullet Char"/>
    <w:basedOn w:val="ProductList-BodyChar"/>
    <w:rPr>
      <w:sz w:val="18"/>
      <w:szCs w:val="20"/>
    </w:rPr>
  </w:style>
  <w:style w:type="character" w:styleId="Erwhnung">
    <w:name w:val="Mention"/>
    <w:basedOn w:val="Absatz-Standardschriftart"/>
    <w:rPr>
      <w:color w:val="2B579A"/>
      <w:shd w:val="clear" w:color="auto" w:fill="E6E6E6"/>
    </w:rPr>
  </w:style>
  <w:style w:type="character" w:customStyle="1" w:styleId="ListenabsatzZchn">
    <w:name w:val="Listenabsatz Zchn"/>
    <w:basedOn w:val="Absatz-Standardschriftart"/>
  </w:style>
  <w:style w:type="character" w:customStyle="1" w:styleId="normaltextrun">
    <w:name w:val="normaltextrun"/>
    <w:basedOn w:val="Absatz-Standardschriftart"/>
  </w:style>
  <w:style w:type="character" w:customStyle="1" w:styleId="eop">
    <w:name w:val="eop"/>
    <w:basedOn w:val="Absatz-Standardschriftart"/>
  </w:style>
  <w:style w:type="paragraph" w:customStyle="1" w:styleId="paragraph">
    <w:name w:val="paragraph"/>
    <w:basedOn w:val="Standard"/>
    <w:pPr>
      <w:spacing w:before="100" w:after="100" w:line="240" w:lineRule="auto"/>
    </w:pPr>
    <w:rPr>
      <w:rFonts w:ascii="Times New Roman" w:eastAsia="Times New Roman" w:hAnsi="Times New Roman" w:cs="Times New Roman"/>
      <w:sz w:val="24"/>
      <w:szCs w:val="24"/>
    </w:rPr>
  </w:style>
  <w:style w:type="paragraph" w:styleId="StandardWeb">
    <w:name w:val="Normal (Web)"/>
    <w:basedOn w:val="Standard"/>
    <w:pPr>
      <w:spacing w:before="100" w:after="100" w:line="240" w:lineRule="auto"/>
    </w:pPr>
    <w:rPr>
      <w:rFonts w:ascii="Times New Roman" w:eastAsia="Times New Roman" w:hAnsi="Times New Roman" w:cs="Times New Roman"/>
      <w:sz w:val="24"/>
      <w:szCs w:val="24"/>
    </w:rPr>
  </w:style>
  <w:style w:type="paragraph" w:customStyle="1" w:styleId="Heading11">
    <w:name w:val="Heading 11"/>
    <w:basedOn w:val="Standard"/>
    <w:next w:val="Standard"/>
    <w:rsid w:val="00186BB4"/>
    <w:pPr>
      <w:keepNext/>
      <w:keepLines/>
      <w:spacing w:before="240" w:after="0"/>
      <w:outlineLvl w:val="0"/>
      <w:pPrChange w:id="0" w:author="Autor" w:date="2021-09-16T23:42:00Z">
        <w:pPr>
          <w:keepNext/>
          <w:keepLines/>
          <w:suppressAutoHyphens/>
          <w:autoSpaceDN w:val="0"/>
          <w:spacing w:before="240" w:line="256" w:lineRule="auto"/>
          <w:textAlignment w:val="baseline"/>
          <w:outlineLvl w:val="0"/>
        </w:pPr>
      </w:pPrChange>
    </w:pPr>
    <w:rPr>
      <w:rFonts w:ascii="Calibri Light" w:eastAsia="MS Gothic" w:hAnsi="Calibri Light" w:cs="Times New Roman"/>
      <w:color w:val="2E74B5"/>
      <w:sz w:val="32"/>
      <w:szCs w:val="32"/>
      <w:rPrChange w:id="0" w:author="Autor" w:date="2021-09-16T23:42:00Z">
        <w:rPr>
          <w:rFonts w:ascii="Calibri Light" w:eastAsia="MS Gothic" w:hAnsi="Calibri Light"/>
          <w:color w:val="2E74B5"/>
          <w:sz w:val="32"/>
          <w:szCs w:val="32"/>
          <w:lang w:val="en-US" w:eastAsia="en-US" w:bidi="ar-SA"/>
        </w:rPr>
      </w:rPrChange>
    </w:rPr>
  </w:style>
  <w:style w:type="paragraph" w:customStyle="1" w:styleId="Heading21">
    <w:name w:val="Heading 21"/>
    <w:basedOn w:val="Standard"/>
    <w:next w:val="Standard"/>
    <w:rsid w:val="00186BB4"/>
    <w:pPr>
      <w:keepNext/>
      <w:keepLines/>
      <w:spacing w:before="40" w:after="0"/>
      <w:outlineLvl w:val="1"/>
      <w:pPrChange w:id="1" w:author="Autor" w:date="2021-09-16T23:42:00Z">
        <w:pPr>
          <w:keepNext/>
          <w:keepLines/>
          <w:suppressAutoHyphens/>
          <w:autoSpaceDN w:val="0"/>
          <w:spacing w:before="40" w:line="256" w:lineRule="auto"/>
          <w:textAlignment w:val="baseline"/>
          <w:outlineLvl w:val="1"/>
        </w:pPr>
      </w:pPrChange>
    </w:pPr>
    <w:rPr>
      <w:rFonts w:ascii="Calibri Light" w:eastAsia="MS Gothic" w:hAnsi="Calibri Light" w:cs="Times New Roman"/>
      <w:color w:val="2E74B5"/>
      <w:sz w:val="26"/>
      <w:szCs w:val="26"/>
      <w:rPrChange w:id="1" w:author="Autor" w:date="2021-09-16T23:42:00Z">
        <w:rPr>
          <w:rFonts w:ascii="Calibri Light" w:eastAsia="MS Gothic" w:hAnsi="Calibri Light"/>
          <w:color w:val="2E74B5"/>
          <w:sz w:val="26"/>
          <w:szCs w:val="26"/>
          <w:lang w:val="en-US" w:eastAsia="en-US" w:bidi="ar-SA"/>
        </w:rPr>
      </w:rPrChange>
    </w:rPr>
  </w:style>
  <w:style w:type="paragraph" w:customStyle="1" w:styleId="Heading31">
    <w:name w:val="Heading 31"/>
    <w:basedOn w:val="Standard"/>
    <w:next w:val="Standard"/>
    <w:rsid w:val="00186BB4"/>
    <w:pPr>
      <w:keepNext/>
      <w:keepLines/>
      <w:spacing w:before="40" w:after="0"/>
      <w:outlineLvl w:val="2"/>
      <w:pPrChange w:id="2" w:author="Autor" w:date="2021-09-16T23:42:00Z">
        <w:pPr>
          <w:keepNext/>
          <w:keepLines/>
          <w:suppressAutoHyphens/>
          <w:autoSpaceDN w:val="0"/>
          <w:spacing w:before="40" w:line="256" w:lineRule="auto"/>
          <w:textAlignment w:val="baseline"/>
          <w:outlineLvl w:val="2"/>
        </w:pPr>
      </w:pPrChange>
    </w:pPr>
    <w:rPr>
      <w:rFonts w:ascii="Calibri Light" w:eastAsia="MS Gothic" w:hAnsi="Calibri Light" w:cs="Times New Roman"/>
      <w:color w:val="1F4D78"/>
      <w:sz w:val="24"/>
      <w:szCs w:val="24"/>
      <w:rPrChange w:id="2" w:author="Autor" w:date="2021-09-16T23:42:00Z">
        <w:rPr>
          <w:rFonts w:ascii="Calibri Light" w:eastAsia="MS Gothic" w:hAnsi="Calibri Light"/>
          <w:color w:val="1F4D78"/>
          <w:sz w:val="24"/>
          <w:szCs w:val="24"/>
          <w:lang w:val="en-US" w:eastAsia="en-US" w:bidi="ar-SA"/>
        </w:rPr>
      </w:rPrChange>
    </w:rPr>
  </w:style>
  <w:style w:type="character" w:customStyle="1" w:styleId="Hyperlink1">
    <w:name w:val="Hyperlink1"/>
    <w:basedOn w:val="Absatz-Standardschriftart"/>
    <w:rsid w:val="00186BB4"/>
    <w:rPr>
      <w:color w:val="0563C1"/>
      <w:u w:val="single"/>
    </w:rPr>
  </w:style>
  <w:style w:type="character" w:customStyle="1" w:styleId="FollowedHyperlink1">
    <w:name w:val="FollowedHyperlink1"/>
    <w:basedOn w:val="Absatz-Standardschriftart"/>
    <w:rsid w:val="00186BB4"/>
    <w:rPr>
      <w:color w:val="954F72"/>
      <w:u w:val="single"/>
    </w:rPr>
  </w:style>
  <w:style w:type="paragraph" w:customStyle="1" w:styleId="TOC71">
    <w:name w:val="TOC 71"/>
    <w:basedOn w:val="Standard"/>
    <w:next w:val="Standard"/>
    <w:autoRedefine/>
    <w:rsid w:val="00186BB4"/>
    <w:pPr>
      <w:spacing w:after="100"/>
      <w:ind w:left="1320"/>
      <w:pPrChange w:id="3" w:author="Autor" w:date="2021-09-16T23:42:00Z">
        <w:pPr>
          <w:suppressAutoHyphens/>
          <w:autoSpaceDN w:val="0"/>
          <w:spacing w:after="100" w:line="256" w:lineRule="auto"/>
          <w:ind w:left="1320"/>
          <w:textAlignment w:val="baseline"/>
        </w:pPr>
      </w:pPrChange>
    </w:pPr>
    <w:rPr>
      <w:rFonts w:eastAsia="MS Mincho" w:cs="Times New Roman"/>
      <w:rPrChange w:id="3" w:author="Autor" w:date="2021-09-16T23:42:00Z">
        <w:rPr>
          <w:rFonts w:ascii="Calibri" w:eastAsia="MS Mincho" w:hAnsi="Calibri"/>
          <w:sz w:val="22"/>
          <w:szCs w:val="22"/>
          <w:lang w:val="en-US" w:eastAsia="en-US" w:bidi="ar-SA"/>
        </w:rPr>
      </w:rPrChange>
    </w:rPr>
  </w:style>
  <w:style w:type="paragraph" w:customStyle="1" w:styleId="TOC81">
    <w:name w:val="TOC 81"/>
    <w:basedOn w:val="Standard"/>
    <w:next w:val="Standard"/>
    <w:autoRedefine/>
    <w:rsid w:val="00186BB4"/>
    <w:pPr>
      <w:spacing w:after="100"/>
      <w:ind w:left="1540"/>
      <w:pPrChange w:id="4" w:author="Autor" w:date="2021-09-16T23:42:00Z">
        <w:pPr>
          <w:suppressAutoHyphens/>
          <w:autoSpaceDN w:val="0"/>
          <w:spacing w:after="100" w:line="256" w:lineRule="auto"/>
          <w:ind w:left="1540"/>
          <w:textAlignment w:val="baseline"/>
        </w:pPr>
      </w:pPrChange>
    </w:pPr>
    <w:rPr>
      <w:rFonts w:eastAsia="MS Mincho" w:cs="Times New Roman"/>
      <w:rPrChange w:id="4" w:author="Autor" w:date="2021-09-16T23:42:00Z">
        <w:rPr>
          <w:rFonts w:ascii="Calibri" w:eastAsia="MS Mincho" w:hAnsi="Calibri"/>
          <w:sz w:val="22"/>
          <w:szCs w:val="22"/>
          <w:lang w:val="en-US" w:eastAsia="en-US" w:bidi="ar-SA"/>
        </w:rPr>
      </w:rPrChange>
    </w:rPr>
  </w:style>
  <w:style w:type="paragraph" w:customStyle="1" w:styleId="TOC91">
    <w:name w:val="TOC 91"/>
    <w:basedOn w:val="Standard"/>
    <w:next w:val="Standard"/>
    <w:autoRedefine/>
    <w:rsid w:val="00186BB4"/>
    <w:pPr>
      <w:spacing w:after="100"/>
      <w:ind w:left="1760"/>
      <w:pPrChange w:id="5" w:author="Autor" w:date="2021-09-16T23:42:00Z">
        <w:pPr>
          <w:suppressAutoHyphens/>
          <w:autoSpaceDN w:val="0"/>
          <w:spacing w:after="100" w:line="256" w:lineRule="auto"/>
          <w:ind w:left="1760"/>
          <w:textAlignment w:val="baseline"/>
        </w:pPr>
      </w:pPrChange>
    </w:pPr>
    <w:rPr>
      <w:rFonts w:eastAsia="MS Mincho" w:cs="Times New Roman"/>
      <w:rPrChange w:id="5" w:author="Autor" w:date="2021-09-16T23:42:00Z">
        <w:rPr>
          <w:rFonts w:ascii="Calibri" w:eastAsia="MS Mincho" w:hAnsi="Calibri"/>
          <w:sz w:val="22"/>
          <w:szCs w:val="22"/>
          <w:lang w:val="en-US" w:eastAsia="en-US" w:bidi="ar-SA"/>
        </w:rPr>
      </w:rPrChange>
    </w:rPr>
  </w:style>
  <w:style w:type="character" w:customStyle="1" w:styleId="Heading1Char1">
    <w:name w:val="Heading 1 Char1"/>
    <w:basedOn w:val="Absatz-Standardschriftart"/>
    <w:rsid w:val="00186BB4"/>
    <w:rPr>
      <w:rFonts w:ascii="Calibri Light" w:eastAsia="Times New Roman" w:hAnsi="Calibri Light" w:cs="Times New Roman"/>
      <w:color w:val="2F5496"/>
      <w:sz w:val="32"/>
      <w:szCs w:val="32"/>
    </w:rPr>
  </w:style>
  <w:style w:type="character" w:customStyle="1" w:styleId="Heading2Char1">
    <w:name w:val="Heading 2 Char1"/>
    <w:basedOn w:val="Absatz-Standardschriftart"/>
    <w:rsid w:val="00186BB4"/>
    <w:rPr>
      <w:rFonts w:ascii="Calibri Light" w:eastAsia="Times New Roman" w:hAnsi="Calibri Light" w:cs="Times New Roman"/>
      <w:color w:val="2F5496"/>
      <w:sz w:val="26"/>
      <w:szCs w:val="26"/>
    </w:rPr>
  </w:style>
  <w:style w:type="character" w:customStyle="1" w:styleId="Heading3Char1">
    <w:name w:val="Heading 3 Char1"/>
    <w:basedOn w:val="Absatz-Standardschriftart"/>
    <w:rsid w:val="00186BB4"/>
    <w:rPr>
      <w:rFonts w:ascii="Calibri Light" w:eastAsia="Times New Roman" w:hAnsi="Calibri Light" w:cs="Times New Roma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18847</Words>
  <Characters>118739</Characters>
  <Application>Microsoft Office Word</Application>
  <DocSecurity>0</DocSecurity>
  <Lines>989</Lines>
  <Paragraphs>274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Raphael Koellner</cp:lastModifiedBy>
  <cp:revision>3</cp:revision>
  <dcterms:created xsi:type="dcterms:W3CDTF">2021-09-16T21:40:00Z</dcterms:created>
  <dcterms:modified xsi:type="dcterms:W3CDTF">2021-10-12T19:03:00Z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0x010100BCAB82913B462C4E87CDEB3C6CE1781E</vt:lpwstr>
  </property>
</Properties>
</file>